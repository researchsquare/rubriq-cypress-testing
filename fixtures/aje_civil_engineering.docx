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968BF" w14:textId="0CFA1267" w:rsidR="00E35664" w:rsidRPr="00871B1D" w:rsidRDefault="0096298E" w:rsidP="00E35664">
      <w:pPr>
        <w:spacing w:line="360" w:lineRule="auto"/>
        <w:jc w:val="center"/>
        <w:rPr>
          <w:b/>
          <w:bCs/>
          <w:caps/>
          <w:kern w:val="52"/>
        </w:rPr>
      </w:pPr>
      <w:r w:rsidRPr="0096298E">
        <w:rPr>
          <w:rFonts w:eastAsia="新細明體" w:cstheme="minorHAnsi"/>
          <w:b/>
          <w:bCs/>
          <w:caps/>
          <w:kern w:val="52"/>
        </w:rPr>
        <w:t xml:space="preserve">Kaohsiung Circle Line LRT – Geotechnical </w:t>
      </w:r>
      <w:r w:rsidR="00D93373">
        <w:rPr>
          <w:rFonts w:eastAsia="新細明體" w:cstheme="minorHAnsi"/>
          <w:b/>
          <w:bCs/>
          <w:caps/>
          <w:kern w:val="52"/>
        </w:rPr>
        <w:t>Analyses</w:t>
      </w:r>
      <w:r w:rsidRPr="0096298E">
        <w:rPr>
          <w:rFonts w:eastAsia="新細明體" w:cstheme="minorHAnsi"/>
          <w:b/>
          <w:bCs/>
          <w:caps/>
          <w:kern w:val="52"/>
        </w:rPr>
        <w:t>, Testing and Construction</w:t>
      </w:r>
    </w:p>
    <w:p w14:paraId="65143FBA" w14:textId="77777777" w:rsidR="00E35664" w:rsidRPr="00871B1D" w:rsidRDefault="00E35664" w:rsidP="00E35664">
      <w:pPr>
        <w:spacing w:line="300" w:lineRule="exact"/>
        <w:ind w:left="142" w:hangingChars="59" w:hanging="142"/>
        <w:jc w:val="both"/>
        <w:rPr>
          <w:b/>
          <w:color w:val="000000" w:themeColor="text1"/>
        </w:rPr>
      </w:pPr>
    </w:p>
    <w:p w14:paraId="54DDA254" w14:textId="77777777" w:rsidR="00E35664" w:rsidRPr="00871B1D" w:rsidRDefault="00E35664" w:rsidP="00E35664">
      <w:pPr>
        <w:spacing w:line="300" w:lineRule="exact"/>
        <w:ind w:left="142" w:hangingChars="59" w:hanging="142"/>
        <w:jc w:val="both"/>
        <w:rPr>
          <w:b/>
          <w:color w:val="000000" w:themeColor="text1"/>
        </w:rPr>
      </w:pPr>
    </w:p>
    <w:p w14:paraId="55A94F99" w14:textId="77777777" w:rsidR="00E35664" w:rsidRPr="00871B1D" w:rsidRDefault="00E35664" w:rsidP="00E35664">
      <w:pPr>
        <w:spacing w:line="300" w:lineRule="exact"/>
        <w:ind w:left="142" w:hangingChars="59" w:hanging="142"/>
        <w:jc w:val="both"/>
        <w:rPr>
          <w:b/>
          <w:color w:val="000000" w:themeColor="text1"/>
        </w:rPr>
      </w:pPr>
    </w:p>
    <w:p w14:paraId="5B5F8DAD" w14:textId="7DADB5E8" w:rsidR="00E35664" w:rsidRPr="00871B1D" w:rsidRDefault="00E35664" w:rsidP="00E35664">
      <w:pPr>
        <w:spacing w:line="300" w:lineRule="exact"/>
        <w:ind w:left="142" w:hangingChars="59" w:hanging="142"/>
        <w:jc w:val="both"/>
        <w:rPr>
          <w:b/>
          <w:color w:val="000000" w:themeColor="text1"/>
          <w:vertAlign w:val="superscript"/>
        </w:rPr>
      </w:pPr>
      <w:r w:rsidRPr="00871B1D">
        <w:rPr>
          <w:b/>
        </w:rPr>
        <w:t>Bin-Chen Benson Hsiung</w:t>
      </w:r>
      <w:r w:rsidR="00787FB9" w:rsidRPr="00871B1D">
        <w:rPr>
          <w:rFonts w:eastAsia="新細明體" w:cstheme="minorHAnsi"/>
          <w:b/>
          <w:color w:val="000000" w:themeColor="text1"/>
          <w:vertAlign w:val="subscript"/>
        </w:rPr>
        <w:t xml:space="preserve"> P</w:t>
      </w:r>
      <w:r w:rsidR="00787FB9" w:rsidRPr="00871B1D">
        <w:rPr>
          <w:rFonts w:cstheme="minorHAnsi"/>
          <w:b/>
          <w:color w:val="000000" w:themeColor="text1"/>
          <w:vertAlign w:val="subscript"/>
        </w:rPr>
        <w:t>hD CEng MICE</w:t>
      </w:r>
      <w:r w:rsidRPr="00871B1D">
        <w:rPr>
          <w:b/>
        </w:rPr>
        <w:t xml:space="preserve"> </w:t>
      </w:r>
      <w:r w:rsidRPr="00871B1D">
        <w:rPr>
          <w:b/>
          <w:color w:val="000000" w:themeColor="text1"/>
        </w:rPr>
        <w:t>(corresponding author)</w:t>
      </w:r>
    </w:p>
    <w:p w14:paraId="7BCB11AB" w14:textId="77777777" w:rsidR="00E35664" w:rsidRPr="00871B1D" w:rsidRDefault="00E35664" w:rsidP="00E35664">
      <w:pPr>
        <w:spacing w:line="300" w:lineRule="exact"/>
        <w:ind w:left="142" w:hangingChars="59" w:hanging="142"/>
        <w:jc w:val="both"/>
        <w:rPr>
          <w:rFonts w:eastAsia="MS PMincho"/>
          <w:color w:val="000000" w:themeColor="text1"/>
          <w:lang w:eastAsia="ja-JP"/>
        </w:rPr>
      </w:pPr>
      <w:r w:rsidRPr="00871B1D">
        <w:rPr>
          <w:rFonts w:eastAsia="MS PMincho"/>
          <w:color w:val="000000" w:themeColor="text1"/>
          <w:lang w:eastAsia="ja-JP"/>
        </w:rPr>
        <w:t>Associate Professor</w:t>
      </w:r>
    </w:p>
    <w:p w14:paraId="3871B592" w14:textId="77777777" w:rsidR="00E35664" w:rsidRPr="00871B1D" w:rsidRDefault="00E35664" w:rsidP="00E35664">
      <w:pPr>
        <w:spacing w:line="300" w:lineRule="exact"/>
        <w:ind w:left="142" w:hangingChars="59" w:hanging="142"/>
        <w:jc w:val="both"/>
        <w:rPr>
          <w:rFonts w:eastAsia="MS PMincho"/>
          <w:color w:val="000000" w:themeColor="text1"/>
          <w:lang w:eastAsia="ja-JP"/>
        </w:rPr>
      </w:pPr>
      <w:r w:rsidRPr="00871B1D">
        <w:rPr>
          <w:rFonts w:eastAsia="MS PMincho"/>
          <w:color w:val="000000" w:themeColor="text1"/>
          <w:lang w:eastAsia="ja-JP"/>
        </w:rPr>
        <w:t xml:space="preserve">Department of </w:t>
      </w:r>
      <w:r w:rsidRPr="00871B1D">
        <w:rPr>
          <w:color w:val="000000" w:themeColor="text1"/>
          <w:lang w:eastAsia="ja-JP"/>
        </w:rPr>
        <w:t xml:space="preserve">Civil </w:t>
      </w:r>
      <w:r w:rsidRPr="00871B1D">
        <w:rPr>
          <w:rFonts w:eastAsia="MS PMincho"/>
          <w:color w:val="000000" w:themeColor="text1"/>
          <w:lang w:eastAsia="ja-JP"/>
        </w:rPr>
        <w:t>Engineering</w:t>
      </w:r>
    </w:p>
    <w:p w14:paraId="7D4F83F8" w14:textId="155E9362" w:rsidR="00E35664" w:rsidRPr="00871B1D" w:rsidRDefault="00E35664" w:rsidP="00E35664">
      <w:pPr>
        <w:spacing w:line="300" w:lineRule="exact"/>
        <w:ind w:left="142" w:hangingChars="59" w:hanging="142"/>
        <w:jc w:val="both"/>
        <w:rPr>
          <w:rFonts w:eastAsia="MS PMincho" w:cstheme="minorHAnsi"/>
          <w:color w:val="000000" w:themeColor="text1"/>
          <w:lang w:eastAsia="ja-JP"/>
        </w:rPr>
      </w:pPr>
      <w:r w:rsidRPr="00871B1D">
        <w:rPr>
          <w:rFonts w:cstheme="minorHAnsi"/>
        </w:rPr>
        <w:t xml:space="preserve">National Kaohsiung University of </w:t>
      </w:r>
      <w:r w:rsidR="009A2051" w:rsidRPr="00871B1D">
        <w:rPr>
          <w:rFonts w:eastAsia="新細明體" w:cstheme="minorHAnsi"/>
        </w:rPr>
        <w:t>S</w:t>
      </w:r>
      <w:r w:rsidR="009A2051" w:rsidRPr="00871B1D">
        <w:rPr>
          <w:rFonts w:eastAsia="微軟正黑體" w:cstheme="minorHAnsi"/>
        </w:rPr>
        <w:t>cience and Technology</w:t>
      </w:r>
      <w:r w:rsidRPr="00871B1D">
        <w:rPr>
          <w:rFonts w:eastAsia="MS PMincho" w:cstheme="minorHAnsi"/>
          <w:color w:val="000000" w:themeColor="text1"/>
          <w:lang w:eastAsia="ja-JP"/>
        </w:rPr>
        <w:t xml:space="preserve"> </w:t>
      </w:r>
    </w:p>
    <w:p w14:paraId="6E86AA71" w14:textId="77777777" w:rsidR="00E35664" w:rsidRPr="00871B1D" w:rsidRDefault="00E35664" w:rsidP="00E35664">
      <w:pPr>
        <w:spacing w:line="300" w:lineRule="exact"/>
        <w:ind w:left="142" w:hangingChars="59" w:hanging="142"/>
        <w:jc w:val="both"/>
        <w:rPr>
          <w:rFonts w:eastAsia="MS PMincho"/>
          <w:color w:val="000000" w:themeColor="text1"/>
          <w:lang w:eastAsia="ja-JP"/>
        </w:rPr>
      </w:pPr>
      <w:r w:rsidRPr="00871B1D">
        <w:rPr>
          <w:rFonts w:eastAsia="MS PMincho"/>
          <w:color w:val="000000" w:themeColor="text1"/>
          <w:lang w:eastAsia="ja-JP"/>
        </w:rPr>
        <w:t>415, Chen Kung Road, Kaohsiung 807, TAIWAN</w:t>
      </w:r>
    </w:p>
    <w:p w14:paraId="3F4599E0" w14:textId="78FFA7D5" w:rsidR="00E35664" w:rsidRPr="00871B1D" w:rsidRDefault="00871B1D" w:rsidP="00E35664">
      <w:pPr>
        <w:spacing w:line="300" w:lineRule="exact"/>
        <w:ind w:left="142" w:hangingChars="59" w:hanging="142"/>
        <w:jc w:val="both"/>
        <w:rPr>
          <w:rFonts w:eastAsia="MS PMincho"/>
          <w:color w:val="000000" w:themeColor="text1"/>
          <w:lang w:eastAsia="ja-JP"/>
        </w:rPr>
      </w:pPr>
      <w:r>
        <w:rPr>
          <w:rFonts w:eastAsia="MS PMincho"/>
          <w:color w:val="000000" w:themeColor="text1"/>
          <w:lang w:eastAsia="ja-JP"/>
        </w:rPr>
        <w:t>Tel.:</w:t>
      </w:r>
      <w:r w:rsidR="00E35664" w:rsidRPr="00871B1D">
        <w:rPr>
          <w:rFonts w:eastAsia="MS PMincho"/>
          <w:color w:val="000000" w:themeColor="text1"/>
          <w:lang w:eastAsia="ja-JP"/>
        </w:rPr>
        <w:t xml:space="preserve"> +886-7-3814526#</w:t>
      </w:r>
      <w:r w:rsidR="0096298E" w:rsidRPr="00871B1D">
        <w:rPr>
          <w:rFonts w:eastAsia="MS PMincho"/>
          <w:color w:val="000000" w:themeColor="text1"/>
          <w:lang w:eastAsia="ja-JP"/>
        </w:rPr>
        <w:t>152</w:t>
      </w:r>
      <w:r w:rsidR="0096298E">
        <w:rPr>
          <w:rFonts w:eastAsia="MS PMincho"/>
          <w:color w:val="000000" w:themeColor="text1"/>
          <w:lang w:eastAsia="ja-JP"/>
        </w:rPr>
        <w:t>83</w:t>
      </w:r>
    </w:p>
    <w:p w14:paraId="6C2D04B5" w14:textId="77777777" w:rsidR="00E35664" w:rsidRPr="00701264" w:rsidRDefault="00E35664" w:rsidP="00E35664">
      <w:pPr>
        <w:spacing w:line="300" w:lineRule="exact"/>
        <w:ind w:left="142" w:hangingChars="59" w:hanging="142"/>
        <w:jc w:val="both"/>
        <w:rPr>
          <w:rFonts w:eastAsia="MS PMincho"/>
          <w:color w:val="000000" w:themeColor="text1"/>
          <w:lang w:val="fr-FR" w:eastAsia="ja-JP"/>
        </w:rPr>
      </w:pPr>
      <w:r w:rsidRPr="00701264">
        <w:rPr>
          <w:rFonts w:eastAsia="MS PMincho"/>
          <w:color w:val="000000" w:themeColor="text1"/>
          <w:lang w:val="fr-FR" w:eastAsia="ja-JP"/>
        </w:rPr>
        <w:t xml:space="preserve">E-mail: </w:t>
      </w:r>
      <w:r w:rsidRPr="00701264">
        <w:rPr>
          <w:lang w:val="fr-FR"/>
        </w:rPr>
        <w:t>benson.hsiung@gmail.com</w:t>
      </w:r>
    </w:p>
    <w:p w14:paraId="161A87E5" w14:textId="77777777" w:rsidR="00E35664" w:rsidRPr="00701264" w:rsidRDefault="00E35664" w:rsidP="00E35664">
      <w:pPr>
        <w:spacing w:line="300" w:lineRule="exact"/>
        <w:ind w:left="142" w:hangingChars="59" w:hanging="142"/>
        <w:jc w:val="both"/>
        <w:rPr>
          <w:rFonts w:eastAsia="MS PMincho"/>
          <w:color w:val="000000" w:themeColor="text1"/>
          <w:lang w:val="fr-FR" w:eastAsia="ja-JP"/>
        </w:rPr>
      </w:pPr>
    </w:p>
    <w:p w14:paraId="74CAB379" w14:textId="13A57325" w:rsidR="00D27A14" w:rsidRPr="00871B1D" w:rsidRDefault="009A2051" w:rsidP="00D27A14">
      <w:pPr>
        <w:widowControl/>
        <w:spacing w:line="300" w:lineRule="exact"/>
        <w:ind w:left="180" w:hanging="180"/>
        <w:jc w:val="both"/>
        <w:rPr>
          <w:rFonts w:cstheme="minorHAnsi"/>
          <w:b/>
          <w:color w:val="000000" w:themeColor="text1"/>
          <w:u w:val="single"/>
          <w:lang w:eastAsia="ja-JP"/>
        </w:rPr>
      </w:pPr>
      <w:r w:rsidRPr="00871B1D">
        <w:rPr>
          <w:rFonts w:eastAsia="新細明體" w:cstheme="minorHAnsi"/>
          <w:b/>
          <w:color w:val="000000" w:themeColor="text1"/>
        </w:rPr>
        <w:t xml:space="preserve">Li- Jung Chung </w:t>
      </w:r>
      <w:r w:rsidRPr="00871B1D">
        <w:rPr>
          <w:rFonts w:eastAsia="新細明體" w:cstheme="minorHAnsi"/>
          <w:b/>
          <w:color w:val="000000" w:themeColor="text1"/>
          <w:vertAlign w:val="subscript"/>
        </w:rPr>
        <w:t>BEng MSc</w:t>
      </w:r>
    </w:p>
    <w:p w14:paraId="43EA62AE" w14:textId="095696D9" w:rsidR="00530B46" w:rsidRPr="00871B1D" w:rsidRDefault="009A2051" w:rsidP="00D27A14">
      <w:pPr>
        <w:widowControl/>
        <w:spacing w:line="300" w:lineRule="exact"/>
        <w:ind w:left="180" w:hanging="180"/>
        <w:jc w:val="both"/>
        <w:rPr>
          <w:rFonts w:eastAsia="新細明體" w:cstheme="minorHAnsi"/>
          <w:color w:val="000000" w:themeColor="text1"/>
        </w:rPr>
      </w:pPr>
      <w:r w:rsidRPr="00871B1D">
        <w:rPr>
          <w:rFonts w:eastAsia="新細明體" w:cstheme="minorHAnsi"/>
          <w:color w:val="000000" w:themeColor="text1"/>
        </w:rPr>
        <w:t>Deputy Director of General of Kaohsiung Mass Rapid Transit Engineering Bureau</w:t>
      </w:r>
    </w:p>
    <w:p w14:paraId="59E5C54B" w14:textId="1905971C" w:rsidR="002C7411" w:rsidRPr="00871B1D" w:rsidRDefault="002C7411" w:rsidP="002C7411">
      <w:pPr>
        <w:widowControl/>
        <w:spacing w:line="300" w:lineRule="exact"/>
        <w:ind w:left="180" w:hanging="180"/>
        <w:jc w:val="both"/>
        <w:rPr>
          <w:rFonts w:eastAsia="新細明體" w:cstheme="minorHAnsi"/>
          <w:color w:val="000000" w:themeColor="text1"/>
        </w:rPr>
      </w:pPr>
      <w:r w:rsidRPr="00871B1D">
        <w:rPr>
          <w:rFonts w:eastAsia="新細明體" w:cstheme="minorHAnsi"/>
          <w:color w:val="000000" w:themeColor="text1"/>
        </w:rPr>
        <w:t xml:space="preserve">10F., No.2, Sihwei 3rd Rd., Lingya District, Kaohsiung City 80203, </w:t>
      </w:r>
      <w:r w:rsidR="00BB1D35" w:rsidRPr="00871B1D">
        <w:rPr>
          <w:rFonts w:eastAsia="新細明體" w:cstheme="minorHAnsi"/>
          <w:color w:val="000000" w:themeColor="text1"/>
        </w:rPr>
        <w:t>TAIWAN</w:t>
      </w:r>
    </w:p>
    <w:p w14:paraId="198FA44B" w14:textId="5E91B4F4" w:rsidR="00530B46" w:rsidRPr="00701264" w:rsidRDefault="002C7411" w:rsidP="00D27A14">
      <w:pPr>
        <w:widowControl/>
        <w:spacing w:line="300" w:lineRule="exact"/>
        <w:ind w:left="180" w:hanging="180"/>
        <w:jc w:val="both"/>
        <w:rPr>
          <w:rFonts w:cstheme="minorHAnsi"/>
          <w:color w:val="000000" w:themeColor="text1"/>
          <w:lang w:val="fr-FR" w:eastAsia="ja-JP"/>
        </w:rPr>
      </w:pPr>
      <w:r w:rsidRPr="00701264">
        <w:rPr>
          <w:rFonts w:cstheme="minorHAnsi"/>
          <w:color w:val="000000" w:themeColor="text1"/>
          <w:lang w:val="fr-FR" w:eastAsia="ja-JP"/>
        </w:rPr>
        <w:t xml:space="preserve">TEL: </w:t>
      </w:r>
      <w:r w:rsidR="000C161A" w:rsidRPr="00701264">
        <w:rPr>
          <w:rFonts w:cstheme="minorHAnsi"/>
          <w:color w:val="000000" w:themeColor="text1"/>
          <w:lang w:val="fr-FR" w:eastAsia="ja-JP"/>
        </w:rPr>
        <w:t>+886-</w:t>
      </w:r>
      <w:r w:rsidRPr="00701264">
        <w:rPr>
          <w:rFonts w:cstheme="minorHAnsi"/>
          <w:color w:val="000000" w:themeColor="text1"/>
          <w:lang w:val="fr-FR" w:eastAsia="ja-JP"/>
        </w:rPr>
        <w:t>7-337-3719</w:t>
      </w:r>
    </w:p>
    <w:p w14:paraId="7028D1CC" w14:textId="70CAD97B" w:rsidR="002C7411" w:rsidRPr="00701264" w:rsidRDefault="002C7411" w:rsidP="00D27A14">
      <w:pPr>
        <w:widowControl/>
        <w:spacing w:line="300" w:lineRule="exact"/>
        <w:ind w:left="180" w:hanging="180"/>
        <w:jc w:val="both"/>
        <w:rPr>
          <w:rFonts w:cstheme="minorHAnsi"/>
          <w:color w:val="000000" w:themeColor="text1"/>
          <w:u w:val="single"/>
          <w:lang w:val="fr-FR"/>
        </w:rPr>
      </w:pPr>
      <w:r w:rsidRPr="00701264">
        <w:rPr>
          <w:rFonts w:eastAsia="新細明體" w:cstheme="minorHAnsi"/>
          <w:color w:val="000000" w:themeColor="text1"/>
          <w:lang w:val="fr-FR"/>
        </w:rPr>
        <w:t>E</w:t>
      </w:r>
      <w:r w:rsidRPr="00701264">
        <w:rPr>
          <w:rFonts w:eastAsia="微軟正黑體" w:cstheme="minorHAnsi"/>
          <w:color w:val="000000" w:themeColor="text1"/>
          <w:lang w:val="fr-FR"/>
        </w:rPr>
        <w:t xml:space="preserve">-mail: </w:t>
      </w:r>
      <w:r w:rsidR="000C161A" w:rsidRPr="00701264">
        <w:rPr>
          <w:rFonts w:eastAsia="微軟正黑體" w:cstheme="minorHAnsi"/>
          <w:color w:val="000000" w:themeColor="text1"/>
          <w:lang w:val="fr-FR"/>
        </w:rPr>
        <w:t>jonglr@kcg.gov.tw</w:t>
      </w:r>
    </w:p>
    <w:p w14:paraId="5C8ACF32" w14:textId="77777777" w:rsidR="00530B46" w:rsidRPr="00701264" w:rsidRDefault="00530B46" w:rsidP="00D27A14">
      <w:pPr>
        <w:widowControl/>
        <w:spacing w:line="300" w:lineRule="exact"/>
        <w:ind w:left="180" w:hanging="180"/>
        <w:jc w:val="both"/>
        <w:rPr>
          <w:color w:val="000000" w:themeColor="text1"/>
          <w:u w:val="single"/>
          <w:lang w:val="fr-FR" w:eastAsia="ja-JP"/>
        </w:rPr>
      </w:pPr>
    </w:p>
    <w:p w14:paraId="19B552F3" w14:textId="3DA7488D" w:rsidR="00530B46" w:rsidRPr="003B426F" w:rsidRDefault="00D93373" w:rsidP="00D27A14">
      <w:pPr>
        <w:widowControl/>
        <w:spacing w:line="300" w:lineRule="exact"/>
        <w:ind w:left="180" w:hanging="180"/>
        <w:jc w:val="both"/>
        <w:rPr>
          <w:rFonts w:eastAsia="新細明體" w:cstheme="minorHAnsi"/>
          <w:b/>
          <w:color w:val="000000" w:themeColor="text1"/>
          <w:lang w:val="en-US"/>
        </w:rPr>
      </w:pPr>
      <w:r w:rsidRPr="003B426F">
        <w:rPr>
          <w:rFonts w:eastAsia="新細明體" w:cstheme="minorHAnsi"/>
          <w:b/>
          <w:color w:val="000000" w:themeColor="text1"/>
          <w:lang w:val="en-US"/>
        </w:rPr>
        <w:t xml:space="preserve">Wei- Chang Lu </w:t>
      </w:r>
      <w:r w:rsidRPr="003B426F">
        <w:rPr>
          <w:rFonts w:eastAsia="新細明體" w:cstheme="minorHAnsi"/>
          <w:b/>
          <w:color w:val="000000" w:themeColor="text1"/>
          <w:vertAlign w:val="subscript"/>
          <w:lang w:val="en-US"/>
        </w:rPr>
        <w:t>BEng MSc</w:t>
      </w:r>
    </w:p>
    <w:p w14:paraId="7BF9B7A0" w14:textId="76C6E712" w:rsidR="00D93373" w:rsidRPr="00155A3B" w:rsidRDefault="00D93373" w:rsidP="00D27A14">
      <w:pPr>
        <w:widowControl/>
        <w:spacing w:line="300" w:lineRule="exact"/>
        <w:ind w:left="180" w:hanging="180"/>
        <w:jc w:val="both"/>
        <w:rPr>
          <w:rFonts w:cstheme="minorHAnsi"/>
          <w:color w:val="000000" w:themeColor="text1"/>
          <w:lang w:val="en-US" w:eastAsia="ja-JP"/>
        </w:rPr>
      </w:pPr>
      <w:r w:rsidRPr="00155A3B">
        <w:rPr>
          <w:rFonts w:eastAsia="新細明體" w:cstheme="minorHAnsi"/>
          <w:color w:val="000000" w:themeColor="text1"/>
          <w:lang w:val="en-US"/>
        </w:rPr>
        <w:t>Director, Civil Engineering Division, China Steel Corporation</w:t>
      </w:r>
    </w:p>
    <w:p w14:paraId="1987BB76" w14:textId="292A044E" w:rsidR="00530B46" w:rsidRPr="003B426F" w:rsidRDefault="003B426F" w:rsidP="00D27A14">
      <w:pPr>
        <w:widowControl/>
        <w:spacing w:line="300" w:lineRule="exact"/>
        <w:ind w:left="180" w:hanging="180"/>
        <w:jc w:val="both"/>
        <w:rPr>
          <w:color w:val="000000" w:themeColor="text1"/>
          <w:lang w:val="en-US" w:eastAsia="ja-JP"/>
        </w:rPr>
      </w:pPr>
      <w:r>
        <w:rPr>
          <w:color w:val="000000" w:themeColor="text1"/>
          <w:lang w:val="en-US" w:eastAsia="ja-JP"/>
        </w:rPr>
        <w:t xml:space="preserve">No. </w:t>
      </w:r>
      <w:r w:rsidR="007B4D6B" w:rsidRPr="003B426F">
        <w:rPr>
          <w:color w:val="000000" w:themeColor="text1"/>
          <w:lang w:val="en-US" w:eastAsia="ja-JP"/>
        </w:rPr>
        <w:t>1, Chung Kang Rd., Hsia</w:t>
      </w:r>
      <w:r w:rsidRPr="003B426F">
        <w:rPr>
          <w:color w:val="000000" w:themeColor="text1"/>
          <w:lang w:val="en-US" w:eastAsia="ja-JP"/>
        </w:rPr>
        <w:t xml:space="preserve">o Kang, Kaohsiung 81233, </w:t>
      </w:r>
      <w:r w:rsidR="00D86342">
        <w:rPr>
          <w:color w:val="000000" w:themeColor="text1"/>
          <w:lang w:val="en-US" w:eastAsia="ja-JP"/>
        </w:rPr>
        <w:t>TAIWAN</w:t>
      </w:r>
    </w:p>
    <w:p w14:paraId="29D8928C" w14:textId="44671059" w:rsidR="00530B46" w:rsidRPr="00D86342" w:rsidRDefault="003B426F" w:rsidP="00D27A14">
      <w:pPr>
        <w:widowControl/>
        <w:spacing w:line="300" w:lineRule="exact"/>
        <w:ind w:left="180" w:hanging="180"/>
        <w:jc w:val="both"/>
        <w:rPr>
          <w:color w:val="000000" w:themeColor="text1"/>
          <w:u w:val="single"/>
          <w:lang w:val="fr-FR" w:eastAsia="ja-JP"/>
        </w:rPr>
      </w:pPr>
      <w:r w:rsidRPr="00701264">
        <w:rPr>
          <w:rFonts w:cstheme="minorHAnsi"/>
          <w:color w:val="000000" w:themeColor="text1"/>
          <w:lang w:val="fr-FR" w:eastAsia="ja-JP"/>
        </w:rPr>
        <w:t xml:space="preserve">TEL: </w:t>
      </w:r>
      <w:r w:rsidR="00D86342" w:rsidRPr="00D86342">
        <w:rPr>
          <w:rFonts w:cstheme="minorHAnsi"/>
          <w:color w:val="000000" w:themeColor="text1"/>
          <w:lang w:val="fr-FR" w:eastAsia="ja-JP"/>
        </w:rPr>
        <w:t>886-7-802</w:t>
      </w:r>
      <w:r w:rsidR="00D86342">
        <w:rPr>
          <w:rFonts w:cstheme="minorHAnsi"/>
          <w:color w:val="000000" w:themeColor="text1"/>
          <w:lang w:val="fr-FR" w:eastAsia="ja-JP"/>
        </w:rPr>
        <w:t>-</w:t>
      </w:r>
      <w:r w:rsidR="00D86342" w:rsidRPr="00D86342">
        <w:rPr>
          <w:rFonts w:cstheme="minorHAnsi"/>
          <w:color w:val="000000" w:themeColor="text1"/>
          <w:lang w:val="fr-FR" w:eastAsia="ja-JP"/>
        </w:rPr>
        <w:t>1111</w:t>
      </w:r>
    </w:p>
    <w:p w14:paraId="2ADA6BB1" w14:textId="274353D8" w:rsidR="00530B46" w:rsidRPr="00D86342" w:rsidRDefault="00D86342" w:rsidP="00D27A14">
      <w:pPr>
        <w:widowControl/>
        <w:spacing w:line="300" w:lineRule="exact"/>
        <w:ind w:left="180" w:hanging="180"/>
        <w:jc w:val="both"/>
        <w:rPr>
          <w:color w:val="000000" w:themeColor="text1"/>
          <w:lang w:val="fr-FR" w:eastAsia="ja-JP"/>
        </w:rPr>
      </w:pPr>
      <w:r w:rsidRPr="00D86342">
        <w:rPr>
          <w:color w:val="000000" w:themeColor="text1"/>
          <w:lang w:val="fr-FR" w:eastAsia="ja-JP"/>
        </w:rPr>
        <w:t xml:space="preserve">E-mail: </w:t>
      </w:r>
      <w:r w:rsidR="003B426F" w:rsidRPr="00D86342">
        <w:rPr>
          <w:color w:val="000000" w:themeColor="text1"/>
          <w:lang w:val="fr-FR" w:eastAsia="ja-JP"/>
        </w:rPr>
        <w:t>147389@mail.csc.com.tw</w:t>
      </w:r>
    </w:p>
    <w:p w14:paraId="7F496A1E" w14:textId="77777777" w:rsidR="00530B46" w:rsidRPr="000602BD" w:rsidRDefault="00530B46" w:rsidP="00D27A14">
      <w:pPr>
        <w:widowControl/>
        <w:spacing w:line="300" w:lineRule="exact"/>
        <w:ind w:left="180" w:hanging="180"/>
        <w:jc w:val="both"/>
        <w:rPr>
          <w:color w:val="000000" w:themeColor="text1"/>
          <w:u w:val="single"/>
          <w:lang w:val="fr-FR" w:eastAsia="ja-JP"/>
        </w:rPr>
      </w:pPr>
    </w:p>
    <w:p w14:paraId="39875A56" w14:textId="77777777" w:rsidR="00530B46" w:rsidRPr="000602BD" w:rsidRDefault="00530B46" w:rsidP="00D27A14">
      <w:pPr>
        <w:widowControl/>
        <w:spacing w:line="300" w:lineRule="exact"/>
        <w:ind w:left="180" w:hanging="180"/>
        <w:jc w:val="both"/>
        <w:rPr>
          <w:color w:val="000000" w:themeColor="text1"/>
          <w:u w:val="single"/>
          <w:lang w:val="fr-FR" w:eastAsia="ja-JP"/>
        </w:rPr>
      </w:pPr>
    </w:p>
    <w:p w14:paraId="3ED42DA3" w14:textId="77777777" w:rsidR="00530B46" w:rsidRPr="000602BD" w:rsidRDefault="00530B46" w:rsidP="00D27A14">
      <w:pPr>
        <w:widowControl/>
        <w:spacing w:line="300" w:lineRule="exact"/>
        <w:ind w:left="180" w:hanging="180"/>
        <w:jc w:val="both"/>
        <w:rPr>
          <w:color w:val="000000" w:themeColor="text1"/>
          <w:u w:val="single"/>
          <w:lang w:val="fr-FR" w:eastAsia="ja-JP"/>
        </w:rPr>
      </w:pPr>
    </w:p>
    <w:p w14:paraId="32318DD0" w14:textId="77777777" w:rsidR="00E35664" w:rsidRPr="000602BD" w:rsidRDefault="00E35664" w:rsidP="00E35664">
      <w:pPr>
        <w:widowControl/>
        <w:spacing w:line="300" w:lineRule="exact"/>
        <w:ind w:left="180" w:hanging="180"/>
        <w:jc w:val="both"/>
        <w:rPr>
          <w:rFonts w:eastAsia="MS PMincho"/>
          <w:color w:val="000000" w:themeColor="text1"/>
          <w:lang w:val="fr-FR" w:eastAsia="ja-JP"/>
        </w:rPr>
      </w:pPr>
    </w:p>
    <w:p w14:paraId="69FEF646" w14:textId="77777777" w:rsidR="00451D1C" w:rsidRPr="000602BD" w:rsidRDefault="00451D1C" w:rsidP="00E35664">
      <w:pPr>
        <w:widowControl/>
        <w:spacing w:line="300" w:lineRule="exact"/>
        <w:ind w:left="180" w:hanging="180"/>
        <w:jc w:val="both"/>
        <w:rPr>
          <w:rFonts w:eastAsia="MS PMincho"/>
          <w:color w:val="000000" w:themeColor="text1"/>
          <w:lang w:val="fr-FR" w:eastAsia="ja-JP"/>
        </w:rPr>
      </w:pPr>
    </w:p>
    <w:p w14:paraId="0F0DA3C8" w14:textId="77777777" w:rsidR="00451D1C" w:rsidRPr="000602BD" w:rsidRDefault="00451D1C" w:rsidP="00E35664">
      <w:pPr>
        <w:widowControl/>
        <w:spacing w:line="300" w:lineRule="exact"/>
        <w:ind w:left="180" w:hanging="180"/>
        <w:jc w:val="both"/>
        <w:rPr>
          <w:rFonts w:eastAsia="MS PMincho"/>
          <w:color w:val="000000" w:themeColor="text1"/>
          <w:lang w:val="fr-FR" w:eastAsia="ja-JP"/>
        </w:rPr>
      </w:pPr>
    </w:p>
    <w:p w14:paraId="200D7323" w14:textId="77777777" w:rsidR="00451D1C" w:rsidRPr="000602BD" w:rsidRDefault="00451D1C" w:rsidP="00E35664">
      <w:pPr>
        <w:widowControl/>
        <w:spacing w:line="300" w:lineRule="exact"/>
        <w:ind w:left="180" w:hanging="180"/>
        <w:jc w:val="both"/>
        <w:rPr>
          <w:rFonts w:eastAsia="MS PMincho"/>
          <w:color w:val="000000" w:themeColor="text1"/>
          <w:lang w:val="fr-FR" w:eastAsia="ja-JP"/>
        </w:rPr>
      </w:pPr>
    </w:p>
    <w:p w14:paraId="33320E98" w14:textId="77777777" w:rsidR="00E35664" w:rsidRPr="000602BD" w:rsidRDefault="00E35664" w:rsidP="00E35664">
      <w:pPr>
        <w:widowControl/>
        <w:jc w:val="center"/>
        <w:rPr>
          <w:rFonts w:eastAsia="MS PMincho"/>
          <w:b/>
          <w:color w:val="000000" w:themeColor="text1"/>
          <w:lang w:val="fr-FR" w:eastAsia="ja-JP"/>
        </w:rPr>
      </w:pPr>
    </w:p>
    <w:p w14:paraId="22669917" w14:textId="77777777" w:rsidR="00E35664" w:rsidRPr="000602BD" w:rsidRDefault="00E35664" w:rsidP="00E35664">
      <w:pPr>
        <w:widowControl/>
        <w:jc w:val="center"/>
        <w:rPr>
          <w:rFonts w:eastAsia="MS PMincho"/>
          <w:b/>
          <w:color w:val="000000" w:themeColor="text1"/>
          <w:lang w:val="fr-FR" w:eastAsia="ja-JP"/>
        </w:rPr>
      </w:pPr>
    </w:p>
    <w:p w14:paraId="550BBFDA" w14:textId="77777777" w:rsidR="00E35664" w:rsidRPr="000602BD" w:rsidRDefault="00E35664" w:rsidP="00E35664">
      <w:pPr>
        <w:widowControl/>
        <w:jc w:val="center"/>
        <w:rPr>
          <w:rFonts w:eastAsia="MS PMincho"/>
          <w:b/>
          <w:color w:val="000000" w:themeColor="text1"/>
          <w:lang w:val="fr-FR" w:eastAsia="ja-JP"/>
        </w:rPr>
      </w:pPr>
    </w:p>
    <w:p w14:paraId="2F5235CA" w14:textId="06334605" w:rsidR="00E35664" w:rsidRPr="00871B1D" w:rsidRDefault="00E35664" w:rsidP="000D3D7E">
      <w:pPr>
        <w:widowControl/>
        <w:jc w:val="center"/>
        <w:rPr>
          <w:color w:val="000000" w:themeColor="text1"/>
        </w:rPr>
      </w:pPr>
      <w:r w:rsidRPr="00871B1D">
        <w:rPr>
          <w:rFonts w:eastAsia="MS PMincho"/>
          <w:b/>
          <w:color w:val="000000" w:themeColor="text1"/>
          <w:lang w:eastAsia="ja-JP"/>
        </w:rPr>
        <w:t>S</w:t>
      </w:r>
      <w:r w:rsidRPr="00871B1D">
        <w:rPr>
          <w:rFonts w:eastAsia="MS PMincho"/>
          <w:b/>
          <w:bCs/>
          <w:color w:val="000000" w:themeColor="text1"/>
          <w:kern w:val="0"/>
          <w:lang w:eastAsia="en-US"/>
        </w:rPr>
        <w:t>ubmitted to</w:t>
      </w:r>
      <w:r w:rsidR="008D5856" w:rsidRPr="00871B1D">
        <w:rPr>
          <w:rFonts w:eastAsia="MS PMincho"/>
          <w:b/>
          <w:bCs/>
          <w:color w:val="000000" w:themeColor="text1"/>
          <w:kern w:val="0"/>
          <w:lang w:eastAsia="en-US"/>
        </w:rPr>
        <w:t xml:space="preserve"> the</w:t>
      </w:r>
      <w:r w:rsidRPr="00871B1D">
        <w:rPr>
          <w:rFonts w:eastAsia="MS PMincho"/>
          <w:b/>
          <w:bCs/>
          <w:color w:val="000000" w:themeColor="text1"/>
          <w:kern w:val="0"/>
          <w:lang w:eastAsia="en-US"/>
        </w:rPr>
        <w:t xml:space="preserve"> </w:t>
      </w:r>
      <w:r w:rsidR="008D5856" w:rsidRPr="00871B1D">
        <w:rPr>
          <w:b/>
          <w:bCs/>
          <w:color w:val="000000" w:themeColor="text1"/>
          <w:kern w:val="0"/>
        </w:rPr>
        <w:t xml:space="preserve">Proceedings of the </w:t>
      </w:r>
      <w:r w:rsidR="00E53BAC" w:rsidRPr="00871B1D">
        <w:rPr>
          <w:b/>
          <w:bCs/>
          <w:color w:val="000000" w:themeColor="text1"/>
          <w:kern w:val="0"/>
        </w:rPr>
        <w:t>Institution of Civil Engineer</w:t>
      </w:r>
      <w:r w:rsidR="008D5856" w:rsidRPr="00871B1D">
        <w:rPr>
          <w:b/>
          <w:bCs/>
          <w:color w:val="000000" w:themeColor="text1"/>
          <w:kern w:val="0"/>
        </w:rPr>
        <w:t>s</w:t>
      </w:r>
      <w:r w:rsidR="00821842" w:rsidRPr="00871B1D">
        <w:rPr>
          <w:b/>
          <w:bCs/>
          <w:color w:val="000000" w:themeColor="text1"/>
          <w:kern w:val="0"/>
        </w:rPr>
        <w:t xml:space="preserve"> </w:t>
      </w:r>
      <w:r w:rsidR="009A2051" w:rsidRPr="00871B1D">
        <w:rPr>
          <w:b/>
          <w:bCs/>
          <w:color w:val="000000" w:themeColor="text1"/>
          <w:kern w:val="0"/>
        </w:rPr>
        <w:t>–</w:t>
      </w:r>
      <w:r w:rsidR="00821842" w:rsidRPr="00871B1D">
        <w:rPr>
          <w:b/>
          <w:bCs/>
          <w:color w:val="000000" w:themeColor="text1"/>
          <w:kern w:val="0"/>
        </w:rPr>
        <w:t xml:space="preserve"> </w:t>
      </w:r>
      <w:r w:rsidR="00A46A02" w:rsidRPr="00871B1D">
        <w:rPr>
          <w:rFonts w:eastAsia="新細明體" w:cstheme="minorHAnsi"/>
          <w:b/>
          <w:bCs/>
          <w:color w:val="000000" w:themeColor="text1"/>
          <w:kern w:val="0"/>
        </w:rPr>
        <w:t>C</w:t>
      </w:r>
      <w:r w:rsidR="00A46A02" w:rsidRPr="00871B1D">
        <w:rPr>
          <w:rFonts w:eastAsia="微軟正黑體" w:cstheme="minorHAnsi"/>
          <w:b/>
          <w:bCs/>
          <w:color w:val="000000" w:themeColor="text1"/>
          <w:kern w:val="0"/>
        </w:rPr>
        <w:t xml:space="preserve">ivil </w:t>
      </w:r>
      <w:r w:rsidR="00A46A02" w:rsidRPr="00871B1D">
        <w:rPr>
          <w:b/>
          <w:bCs/>
          <w:color w:val="000000" w:themeColor="text1"/>
          <w:kern w:val="0"/>
        </w:rPr>
        <w:t>Engineering</w:t>
      </w:r>
      <w:r w:rsidR="00847DCC" w:rsidRPr="00871B1D">
        <w:rPr>
          <w:b/>
          <w:bCs/>
          <w:color w:val="000000" w:themeColor="text1"/>
          <w:kern w:val="0"/>
        </w:rPr>
        <w:t xml:space="preserve"> </w:t>
      </w:r>
      <w:r w:rsidR="008D5856" w:rsidRPr="00871B1D">
        <w:rPr>
          <w:b/>
          <w:bCs/>
          <w:color w:val="000000" w:themeColor="text1"/>
          <w:kern w:val="0"/>
        </w:rPr>
        <w:t xml:space="preserve">in </w:t>
      </w:r>
      <w:r w:rsidR="0096298E">
        <w:rPr>
          <w:rFonts w:ascii="Calibri" w:eastAsia="新細明體" w:hAnsi="Calibri" w:cs="Calibri"/>
          <w:b/>
          <w:bCs/>
          <w:color w:val="000000" w:themeColor="text1"/>
          <w:kern w:val="0"/>
        </w:rPr>
        <w:t>December</w:t>
      </w:r>
      <w:r w:rsidR="0096298E" w:rsidRPr="00871B1D">
        <w:rPr>
          <w:rFonts w:ascii="Calibri" w:hAnsi="Calibri" w:cs="Calibri"/>
          <w:b/>
          <w:bCs/>
          <w:color w:val="000000" w:themeColor="text1"/>
          <w:kern w:val="0"/>
        </w:rPr>
        <w:t xml:space="preserve"> </w:t>
      </w:r>
      <w:r w:rsidR="008D5856" w:rsidRPr="00871B1D">
        <w:rPr>
          <w:rFonts w:ascii="Calibri" w:hAnsi="Calibri" w:cs="Calibri"/>
          <w:b/>
          <w:bCs/>
          <w:color w:val="000000" w:themeColor="text1"/>
          <w:kern w:val="0"/>
        </w:rPr>
        <w:t xml:space="preserve">of </w:t>
      </w:r>
      <w:r w:rsidR="00DE2D62" w:rsidRPr="00871B1D">
        <w:rPr>
          <w:rFonts w:ascii="Calibri" w:hAnsi="Calibri" w:cs="Calibri"/>
          <w:b/>
          <w:bCs/>
          <w:color w:val="000000" w:themeColor="text1"/>
          <w:kern w:val="0"/>
        </w:rPr>
        <w:t>2018</w:t>
      </w:r>
      <w:r w:rsidRPr="00871B1D">
        <w:rPr>
          <w:rFonts w:eastAsia="MS PMincho"/>
          <w:b/>
          <w:bCs/>
          <w:color w:val="000000" w:themeColor="text1"/>
          <w:kern w:val="0"/>
          <w:lang w:eastAsia="ja-JP"/>
        </w:rPr>
        <w:tab/>
      </w:r>
    </w:p>
    <w:p w14:paraId="7FE64758" w14:textId="77777777" w:rsidR="00E35664" w:rsidRPr="00871B1D" w:rsidRDefault="00E35664" w:rsidP="00E35664">
      <w:pPr>
        <w:spacing w:line="360" w:lineRule="auto"/>
        <w:jc w:val="center"/>
      </w:pPr>
    </w:p>
    <w:p w14:paraId="7DAD79B5" w14:textId="77777777" w:rsidR="00E35664" w:rsidRPr="00701264" w:rsidRDefault="00E35664" w:rsidP="00784340">
      <w:pPr>
        <w:snapToGrid w:val="0"/>
        <w:rPr>
          <w:rFonts w:ascii="Times New Roman" w:hAnsi="Times New Roman" w:cs="Times New Roman"/>
          <w:b/>
          <w:spacing w:val="-5"/>
          <w:sz w:val="20"/>
          <w:szCs w:val="20"/>
        </w:rPr>
      </w:pPr>
    </w:p>
    <w:p w14:paraId="71CB6510" w14:textId="77777777" w:rsidR="00E35664" w:rsidRPr="00871B1D" w:rsidRDefault="00E35664">
      <w:pPr>
        <w:widowControl/>
        <w:rPr>
          <w:rFonts w:ascii="Times New Roman" w:hAnsi="Times New Roman" w:cs="Times New Roman"/>
          <w:b/>
          <w:spacing w:val="-5"/>
          <w:sz w:val="20"/>
          <w:szCs w:val="20"/>
        </w:rPr>
      </w:pPr>
      <w:r w:rsidRPr="00871B1D">
        <w:rPr>
          <w:rFonts w:ascii="Times New Roman" w:hAnsi="Times New Roman" w:cs="Times New Roman"/>
          <w:b/>
          <w:spacing w:val="-5"/>
          <w:sz w:val="20"/>
          <w:szCs w:val="20"/>
        </w:rPr>
        <w:br w:type="page"/>
      </w:r>
    </w:p>
    <w:p w14:paraId="7D6A7B00" w14:textId="77777777" w:rsidR="0002702D" w:rsidRDefault="0002702D" w:rsidP="00A75D0A">
      <w:pPr>
        <w:snapToGrid w:val="0"/>
        <w:spacing w:line="360" w:lineRule="auto"/>
        <w:rPr>
          <w:rFonts w:ascii="Times New Roman" w:hAnsi="Times New Roman" w:cs="Times New Roman"/>
          <w:b/>
          <w:spacing w:val="-5"/>
          <w:sz w:val="20"/>
          <w:szCs w:val="20"/>
        </w:rPr>
        <w:sectPr w:rsidR="0002702D" w:rsidSect="00E92B6C">
          <w:pgSz w:w="11906" w:h="16838" w:code="9"/>
          <w:pgMar w:top="1440" w:right="1797" w:bottom="1440" w:left="1797" w:header="851" w:footer="992" w:gutter="0"/>
          <w:cols w:space="425"/>
          <w:docGrid w:type="lines" w:linePitch="360"/>
        </w:sectPr>
      </w:pPr>
    </w:p>
    <w:p w14:paraId="1C80CABD" w14:textId="16F2D88E" w:rsidR="00784340" w:rsidRPr="00871B1D" w:rsidRDefault="00784340" w:rsidP="00A75D0A">
      <w:pPr>
        <w:snapToGrid w:val="0"/>
        <w:spacing w:line="360" w:lineRule="auto"/>
        <w:rPr>
          <w:rFonts w:ascii="Times New Roman" w:hAnsi="Times New Roman" w:cs="Times New Roman"/>
          <w:spacing w:val="-5"/>
          <w:sz w:val="20"/>
          <w:szCs w:val="20"/>
        </w:rPr>
      </w:pPr>
      <w:r w:rsidRPr="00871B1D">
        <w:rPr>
          <w:rFonts w:ascii="Times New Roman" w:hAnsi="Times New Roman" w:cs="Times New Roman"/>
          <w:b/>
          <w:spacing w:val="-5"/>
          <w:sz w:val="20"/>
          <w:szCs w:val="20"/>
        </w:rPr>
        <w:lastRenderedPageBreak/>
        <w:t>Abstract</w:t>
      </w:r>
      <w:r w:rsidRPr="00871B1D">
        <w:rPr>
          <w:rFonts w:ascii="Times New Roman" w:hAnsi="Times New Roman" w:cs="Times New Roman"/>
          <w:spacing w:val="-5"/>
          <w:sz w:val="20"/>
          <w:szCs w:val="20"/>
        </w:rPr>
        <w:t xml:space="preserve">: </w:t>
      </w:r>
    </w:p>
    <w:p w14:paraId="268C2879" w14:textId="177AE303" w:rsidR="00784340" w:rsidRPr="00FF5ECC" w:rsidRDefault="00497BF9" w:rsidP="00191CEE">
      <w:pPr>
        <w:jc w:val="both"/>
        <w:rPr>
          <w:rFonts w:ascii="Times New Roman" w:eastAsia="新細明體" w:hAnsi="Times New Roman" w:cs="Times New Roman"/>
          <w:sz w:val="20"/>
          <w:szCs w:val="20"/>
        </w:rPr>
      </w:pPr>
      <w:r w:rsidRPr="00FF5ECC">
        <w:rPr>
          <w:rFonts w:ascii="Times New Roman" w:eastAsia="新細明體" w:hAnsi="Times New Roman" w:cs="Times New Roman"/>
          <w:spacing w:val="-5"/>
          <w:sz w:val="20"/>
          <w:szCs w:val="20"/>
        </w:rPr>
        <w:t>K</w:t>
      </w:r>
      <w:r w:rsidRPr="00FF5ECC">
        <w:rPr>
          <w:rFonts w:ascii="Times New Roman" w:eastAsia="微軟正黑體" w:hAnsi="Times New Roman" w:cs="Times New Roman"/>
          <w:spacing w:val="-5"/>
          <w:sz w:val="20"/>
          <w:szCs w:val="20"/>
        </w:rPr>
        <w:t>aohsiung</w:t>
      </w:r>
      <w:r w:rsidR="004E42C6" w:rsidRPr="00FF5ECC">
        <w:rPr>
          <w:rFonts w:ascii="Times New Roman" w:eastAsia="新細明體" w:hAnsi="Times New Roman" w:cs="Times New Roman" w:hint="eastAsia"/>
          <w:sz w:val="20"/>
          <w:szCs w:val="20"/>
        </w:rPr>
        <w:t xml:space="preserve"> </w:t>
      </w:r>
      <w:r w:rsidR="004E42C6" w:rsidRPr="00FF5ECC">
        <w:rPr>
          <w:rFonts w:ascii="Times New Roman" w:eastAsia="新細明體" w:hAnsi="Times New Roman" w:cs="Times New Roman"/>
          <w:sz w:val="20"/>
          <w:szCs w:val="20"/>
        </w:rPr>
        <w:t xml:space="preserve">Circle Line </w:t>
      </w:r>
      <w:r w:rsidR="00E54088">
        <w:rPr>
          <w:rFonts w:ascii="Times New Roman" w:eastAsia="新細明體" w:hAnsi="Times New Roman" w:cs="Times New Roman" w:hint="eastAsia"/>
          <w:sz w:val="20"/>
          <w:szCs w:val="20"/>
        </w:rPr>
        <w:t>Light Rail Transit</w:t>
      </w:r>
      <w:r w:rsidR="004E42C6">
        <w:rPr>
          <w:rFonts w:ascii="Times New Roman" w:eastAsia="新細明體" w:hAnsi="Times New Roman" w:cs="Times New Roman"/>
          <w:sz w:val="20"/>
          <w:szCs w:val="20"/>
        </w:rPr>
        <w:t xml:space="preserve"> is an above- ground rail project which is under construction in Kaohsiung City in southern Taiwan and some innovations have been adopted for geotechnical analyses, testing and construction</w:t>
      </w:r>
      <w:r w:rsidR="007D3BB7">
        <w:rPr>
          <w:rFonts w:ascii="Times New Roman" w:eastAsia="新細明體" w:hAnsi="Times New Roman" w:cs="Times New Roman" w:hint="eastAsia"/>
          <w:sz w:val="20"/>
          <w:szCs w:val="20"/>
        </w:rPr>
        <w:t xml:space="preserve"> </w:t>
      </w:r>
      <w:r w:rsidR="007D3BB7">
        <w:rPr>
          <w:rFonts w:ascii="Times New Roman" w:eastAsia="新細明體" w:hAnsi="Times New Roman" w:cs="Times New Roman"/>
          <w:sz w:val="20"/>
          <w:szCs w:val="20"/>
        </w:rPr>
        <w:t>in the project</w:t>
      </w:r>
      <w:r w:rsidR="004E42C6">
        <w:rPr>
          <w:rFonts w:ascii="Times New Roman" w:eastAsia="新細明體" w:hAnsi="Times New Roman" w:cs="Times New Roman"/>
          <w:sz w:val="20"/>
          <w:szCs w:val="20"/>
        </w:rPr>
        <w:t>. First, embedded track slab was adopted and top of track</w:t>
      </w:r>
      <w:r w:rsidR="00FF5ECC">
        <w:rPr>
          <w:rFonts w:ascii="Times New Roman" w:eastAsia="新細明體" w:hAnsi="Times New Roman" w:cs="Times New Roman"/>
          <w:sz w:val="20"/>
          <w:szCs w:val="20"/>
        </w:rPr>
        <w:t xml:space="preserve"> is </w:t>
      </w:r>
      <w:r w:rsidR="007D3BB7">
        <w:rPr>
          <w:rFonts w:ascii="Times New Roman" w:eastAsia="新細明體" w:hAnsi="Times New Roman" w:cs="Times New Roman"/>
          <w:sz w:val="20"/>
          <w:szCs w:val="20"/>
        </w:rPr>
        <w:t xml:space="preserve">almost </w:t>
      </w:r>
      <w:r w:rsidR="00FF5ECC">
        <w:rPr>
          <w:rFonts w:ascii="Times New Roman" w:eastAsia="新細明體" w:hAnsi="Times New Roman" w:cs="Times New Roman"/>
          <w:sz w:val="20"/>
          <w:szCs w:val="20"/>
        </w:rPr>
        <w:t xml:space="preserve">at the same level with ground or road surface level which would not lead to any obstacle above ground. However, the whole network is </w:t>
      </w:r>
      <w:r w:rsidR="007D3BB7">
        <w:rPr>
          <w:rFonts w:ascii="Times New Roman" w:eastAsia="新細明體" w:hAnsi="Times New Roman" w:cs="Times New Roman"/>
          <w:sz w:val="20"/>
          <w:szCs w:val="20"/>
        </w:rPr>
        <w:t xml:space="preserve">mostly laid </w:t>
      </w:r>
      <w:r w:rsidR="00FF5ECC">
        <w:rPr>
          <w:rFonts w:ascii="Times New Roman" w:eastAsia="新細明體" w:hAnsi="Times New Roman" w:cs="Times New Roman"/>
          <w:sz w:val="20"/>
          <w:szCs w:val="20"/>
        </w:rPr>
        <w:t>on soft alluvium deposit and said system allow</w:t>
      </w:r>
      <w:r w:rsidR="007D3BB7">
        <w:rPr>
          <w:rFonts w:ascii="Times New Roman" w:eastAsia="新細明體" w:hAnsi="Times New Roman" w:cs="Times New Roman" w:hint="eastAsia"/>
          <w:sz w:val="20"/>
          <w:szCs w:val="20"/>
        </w:rPr>
        <w:t>s</w:t>
      </w:r>
      <w:r w:rsidR="00FF5ECC">
        <w:rPr>
          <w:rFonts w:ascii="Times New Roman" w:eastAsia="新細明體" w:hAnsi="Times New Roman" w:cs="Times New Roman"/>
          <w:sz w:val="20"/>
          <w:szCs w:val="20"/>
        </w:rPr>
        <w:t xml:space="preserve"> very limited </w:t>
      </w:r>
      <w:r w:rsidR="00D86342">
        <w:rPr>
          <w:rFonts w:ascii="Times New Roman" w:eastAsia="新細明體" w:hAnsi="Times New Roman" w:cs="Times New Roman"/>
          <w:sz w:val="20"/>
          <w:szCs w:val="20"/>
        </w:rPr>
        <w:t>displacements</w:t>
      </w:r>
      <w:r w:rsidR="00FF5ECC">
        <w:rPr>
          <w:rFonts w:ascii="Times New Roman" w:eastAsia="新細明體" w:hAnsi="Times New Roman" w:cs="Times New Roman"/>
          <w:sz w:val="20"/>
          <w:szCs w:val="20"/>
        </w:rPr>
        <w:t xml:space="preserve"> of track slab. It is </w:t>
      </w:r>
      <w:r w:rsidR="007D3BB7">
        <w:rPr>
          <w:rFonts w:ascii="Times New Roman" w:eastAsia="新細明體" w:hAnsi="Times New Roman" w:cs="Times New Roman"/>
          <w:sz w:val="20"/>
          <w:szCs w:val="20"/>
        </w:rPr>
        <w:t xml:space="preserve">thus </w:t>
      </w:r>
      <w:r w:rsidR="00FF5ECC">
        <w:rPr>
          <w:rFonts w:ascii="Times New Roman" w:eastAsia="新細明體" w:hAnsi="Times New Roman" w:cs="Times New Roman"/>
          <w:sz w:val="20"/>
          <w:szCs w:val="20"/>
        </w:rPr>
        <w:t>difficult to repair if any excessive settlement occurs as the whole track slab is embedded in the ground once the project is open for public operation.</w:t>
      </w:r>
      <w:r w:rsidR="00FF5ECC">
        <w:rPr>
          <w:rFonts w:ascii="Times New Roman" w:eastAsia="新細明體" w:hAnsi="Times New Roman" w:cs="Times New Roman" w:hint="eastAsia"/>
          <w:sz w:val="20"/>
          <w:szCs w:val="20"/>
        </w:rPr>
        <w:t xml:space="preserve"> </w:t>
      </w:r>
      <w:r w:rsidR="00FF5ECC">
        <w:rPr>
          <w:rFonts w:ascii="Times New Roman" w:eastAsia="新細明體" w:hAnsi="Times New Roman" w:cs="Times New Roman"/>
          <w:sz w:val="20"/>
          <w:szCs w:val="20"/>
        </w:rPr>
        <w:t xml:space="preserve">By these reasons, various soil improvement schemes, such as replacement of aggregates, pre- consolidation, mechanical soil- </w:t>
      </w:r>
      <w:r w:rsidR="007D3BB7">
        <w:rPr>
          <w:rFonts w:ascii="Times New Roman" w:eastAsia="新細明體" w:hAnsi="Times New Roman" w:cs="Times New Roman" w:hint="eastAsia"/>
          <w:sz w:val="20"/>
          <w:szCs w:val="20"/>
        </w:rPr>
        <w:t xml:space="preserve">cement </w:t>
      </w:r>
      <w:r w:rsidR="00FF5ECC">
        <w:rPr>
          <w:rFonts w:ascii="Times New Roman" w:eastAsia="新細明體" w:hAnsi="Times New Roman" w:cs="Times New Roman"/>
          <w:sz w:val="20"/>
          <w:szCs w:val="20"/>
        </w:rPr>
        <w:t>mixing and soil- cement mixing piles</w:t>
      </w:r>
      <w:r w:rsidR="007D3BB7">
        <w:rPr>
          <w:rFonts w:ascii="Times New Roman" w:eastAsia="新細明體" w:hAnsi="Times New Roman" w:cs="Times New Roman"/>
          <w:sz w:val="20"/>
          <w:szCs w:val="20"/>
        </w:rPr>
        <w:t xml:space="preserve"> are adopted to reduce possible settlement</w:t>
      </w:r>
      <w:r w:rsidR="002F395D">
        <w:rPr>
          <w:rFonts w:ascii="Times New Roman" w:eastAsia="新細明體" w:hAnsi="Times New Roman" w:cs="Times New Roman"/>
          <w:sz w:val="20"/>
          <w:szCs w:val="20"/>
        </w:rPr>
        <w:t xml:space="preserve">. In order to achieve the aim of sustainable development, re-use material </w:t>
      </w:r>
      <w:r w:rsidR="00D86342">
        <w:rPr>
          <w:rFonts w:ascii="Times New Roman" w:eastAsia="新細明體" w:hAnsi="Times New Roman" w:cs="Times New Roman"/>
          <w:sz w:val="20"/>
          <w:szCs w:val="20"/>
        </w:rPr>
        <w:t>named “</w:t>
      </w:r>
      <w:r w:rsidR="002F395D">
        <w:rPr>
          <w:rFonts w:ascii="Times New Roman" w:eastAsia="新細明體" w:hAnsi="Times New Roman" w:cs="Times New Roman"/>
          <w:sz w:val="20"/>
          <w:szCs w:val="20"/>
        </w:rPr>
        <w:t>blast air- cooled furnace slag (BACFS)</w:t>
      </w:r>
      <w:r w:rsidR="00D86342">
        <w:rPr>
          <w:rFonts w:ascii="Times New Roman" w:eastAsia="新細明體" w:hAnsi="Times New Roman" w:cs="Times New Roman"/>
          <w:sz w:val="20"/>
          <w:szCs w:val="20"/>
        </w:rPr>
        <w:t>”</w:t>
      </w:r>
      <w:r w:rsidR="002F395D">
        <w:rPr>
          <w:rFonts w:ascii="Times New Roman" w:eastAsia="新細明體" w:hAnsi="Times New Roman" w:cs="Times New Roman"/>
          <w:sz w:val="20"/>
          <w:szCs w:val="20"/>
        </w:rPr>
        <w:t xml:space="preserve"> which comes from waste of </w:t>
      </w:r>
      <w:r w:rsidR="00E54088">
        <w:rPr>
          <w:rFonts w:ascii="Times New Roman" w:eastAsia="新細明體" w:hAnsi="Times New Roman" w:cs="Times New Roman"/>
          <w:sz w:val="20"/>
          <w:szCs w:val="20"/>
        </w:rPr>
        <w:t xml:space="preserve">iron manufacture is </w:t>
      </w:r>
      <w:r w:rsidR="00986291">
        <w:rPr>
          <w:rFonts w:ascii="Times New Roman" w:eastAsia="新細明體" w:hAnsi="Times New Roman" w:cs="Times New Roman"/>
          <w:sz w:val="20"/>
          <w:szCs w:val="20"/>
        </w:rPr>
        <w:t xml:space="preserve">also </w:t>
      </w:r>
      <w:r w:rsidR="00E54088">
        <w:rPr>
          <w:rFonts w:ascii="Times New Roman" w:eastAsia="新細明體" w:hAnsi="Times New Roman" w:cs="Times New Roman"/>
          <w:sz w:val="20"/>
          <w:szCs w:val="20"/>
        </w:rPr>
        <w:t>used as subgrade material to stiffen the ground and details of its properties and performance are presented in this paper.</w:t>
      </w:r>
      <w:r w:rsidR="004E42C6">
        <w:rPr>
          <w:rFonts w:ascii="Times New Roman" w:eastAsia="新細明體" w:hAnsi="Times New Roman" w:cs="Times New Roman"/>
          <w:sz w:val="20"/>
          <w:szCs w:val="20"/>
        </w:rPr>
        <w:t xml:space="preserve">  </w:t>
      </w:r>
      <w:r w:rsidR="003606A4" w:rsidRPr="00FF5ECC">
        <w:rPr>
          <w:rFonts w:ascii="Times New Roman" w:eastAsia="新細明體" w:hAnsi="Times New Roman" w:cs="Times New Roman"/>
          <w:sz w:val="20"/>
          <w:szCs w:val="20"/>
        </w:rPr>
        <w:t xml:space="preserve"> </w:t>
      </w:r>
    </w:p>
    <w:p w14:paraId="1F987B1E" w14:textId="77777777" w:rsidR="005633F1" w:rsidRPr="004E42C6" w:rsidRDefault="005633F1" w:rsidP="00191CEE">
      <w:pPr>
        <w:jc w:val="both"/>
        <w:rPr>
          <w:rFonts w:ascii="Times New Roman" w:eastAsia="新細明體" w:hAnsi="Times New Roman" w:cs="Times New Roman"/>
          <w:b/>
          <w:sz w:val="20"/>
          <w:szCs w:val="20"/>
        </w:rPr>
      </w:pPr>
    </w:p>
    <w:p w14:paraId="59BAB15C" w14:textId="06DD800E" w:rsidR="00931C80" w:rsidRPr="00871B1D" w:rsidRDefault="00F310DC" w:rsidP="00191CEE">
      <w:pPr>
        <w:jc w:val="both"/>
        <w:rPr>
          <w:rFonts w:ascii="Times New Roman" w:eastAsia="新細明體" w:hAnsi="Times New Roman" w:cs="Times New Roman"/>
          <w:b/>
          <w:sz w:val="20"/>
          <w:szCs w:val="20"/>
        </w:rPr>
      </w:pPr>
      <w:r w:rsidRPr="00871B1D">
        <w:rPr>
          <w:rFonts w:ascii="Times New Roman" w:eastAsia="新細明體" w:hAnsi="Times New Roman" w:cs="Times New Roman" w:hint="eastAsia"/>
          <w:b/>
          <w:sz w:val="20"/>
          <w:szCs w:val="20"/>
        </w:rPr>
        <w:t xml:space="preserve">Keywords: </w:t>
      </w:r>
      <w:r w:rsidR="00E54088" w:rsidRPr="00E54088">
        <w:rPr>
          <w:rFonts w:ascii="Times New Roman" w:eastAsia="新細明體" w:hAnsi="Times New Roman" w:cs="Times New Roman" w:hint="eastAsia"/>
          <w:sz w:val="20"/>
          <w:szCs w:val="20"/>
        </w:rPr>
        <w:t>embedded track slab, soft alluvium deposit, settlement and tilting of track slab, soil improvement, air- cooled furnace slag</w:t>
      </w:r>
    </w:p>
    <w:p w14:paraId="4557DBA0" w14:textId="77777777" w:rsidR="00931C80" w:rsidRPr="00871B1D" w:rsidRDefault="00931C80" w:rsidP="00191CEE">
      <w:pPr>
        <w:jc w:val="both"/>
        <w:rPr>
          <w:rFonts w:ascii="Times New Roman" w:eastAsia="新細明體" w:hAnsi="Times New Roman" w:cs="Times New Roman"/>
          <w:b/>
          <w:sz w:val="20"/>
          <w:szCs w:val="20"/>
        </w:rPr>
      </w:pPr>
    </w:p>
    <w:p w14:paraId="0A9A3B29" w14:textId="77777777" w:rsidR="00E54088" w:rsidRDefault="00E54088">
      <w:pPr>
        <w:widowControl/>
        <w:rPr>
          <w:rFonts w:ascii="Times New Roman" w:hAnsi="Times New Roman" w:cs="Times New Roman"/>
          <w:b/>
          <w:sz w:val="20"/>
          <w:szCs w:val="20"/>
        </w:rPr>
      </w:pPr>
      <w:r>
        <w:rPr>
          <w:rFonts w:ascii="Times New Roman" w:hAnsi="Times New Roman" w:cs="Times New Roman"/>
          <w:b/>
          <w:sz w:val="20"/>
          <w:szCs w:val="20"/>
        </w:rPr>
        <w:br w:type="page"/>
      </w:r>
    </w:p>
    <w:p w14:paraId="49C32A23" w14:textId="77777777" w:rsidR="00E54088" w:rsidRDefault="00E54088" w:rsidP="00191CEE">
      <w:pPr>
        <w:jc w:val="both"/>
        <w:rPr>
          <w:rFonts w:ascii="Times New Roman" w:hAnsi="Times New Roman" w:cs="Times New Roman"/>
          <w:b/>
          <w:sz w:val="20"/>
          <w:szCs w:val="20"/>
        </w:rPr>
        <w:sectPr w:rsidR="00E54088" w:rsidSect="00D86342">
          <w:type w:val="continuous"/>
          <w:pgSz w:w="11906" w:h="16838" w:code="9"/>
          <w:pgMar w:top="1440" w:right="1797" w:bottom="1440" w:left="1797" w:header="851" w:footer="992" w:gutter="0"/>
          <w:cols w:space="425"/>
          <w:docGrid w:type="lines" w:linePitch="360"/>
        </w:sectPr>
      </w:pPr>
    </w:p>
    <w:p w14:paraId="69F97303" w14:textId="41AA9FD9" w:rsidR="00191CEE" w:rsidRPr="00871B1D" w:rsidRDefault="00191CEE" w:rsidP="00191CEE">
      <w:pPr>
        <w:jc w:val="both"/>
        <w:rPr>
          <w:rFonts w:ascii="Times New Roman" w:hAnsi="Times New Roman" w:cs="Times New Roman"/>
          <w:b/>
          <w:sz w:val="20"/>
          <w:szCs w:val="20"/>
        </w:rPr>
      </w:pPr>
      <w:r w:rsidRPr="00871B1D">
        <w:rPr>
          <w:rFonts w:ascii="Times New Roman" w:hAnsi="Times New Roman" w:cs="Times New Roman"/>
          <w:b/>
          <w:sz w:val="20"/>
          <w:szCs w:val="20"/>
        </w:rPr>
        <w:lastRenderedPageBreak/>
        <w:t>1. Introduction</w:t>
      </w:r>
    </w:p>
    <w:p w14:paraId="21BE17C1" w14:textId="763CAAA2" w:rsidR="00191CEE" w:rsidRPr="00871B1D" w:rsidRDefault="00191CEE" w:rsidP="00191CEE">
      <w:pPr>
        <w:jc w:val="both"/>
        <w:rPr>
          <w:rFonts w:ascii="Times New Roman" w:eastAsia="新細明體" w:hAnsi="Times New Roman" w:cs="Times New Roman"/>
          <w:sz w:val="20"/>
          <w:szCs w:val="20"/>
        </w:rPr>
      </w:pPr>
    </w:p>
    <w:p w14:paraId="106B093F" w14:textId="3AA7DA80" w:rsidR="007E1897" w:rsidRPr="00871B1D" w:rsidRDefault="007E1897" w:rsidP="00191CEE">
      <w:pPr>
        <w:jc w:val="both"/>
        <w:rPr>
          <w:rFonts w:ascii="Times New Roman" w:eastAsia="新細明體" w:hAnsi="Times New Roman" w:cs="Times New Roman"/>
          <w:sz w:val="20"/>
          <w:szCs w:val="20"/>
        </w:rPr>
      </w:pPr>
      <w:r w:rsidRPr="00871B1D">
        <w:rPr>
          <w:rFonts w:ascii="Times New Roman" w:eastAsia="新細明體" w:hAnsi="Times New Roman" w:cs="Times New Roman" w:hint="eastAsia"/>
          <w:sz w:val="20"/>
          <w:szCs w:val="20"/>
        </w:rPr>
        <w:t>Kaohsiung</w:t>
      </w:r>
      <w:r w:rsidR="00871B1D">
        <w:rPr>
          <w:rFonts w:ascii="Times New Roman" w:eastAsia="新細明體" w:hAnsi="Times New Roman" w:cs="Times New Roman"/>
          <w:sz w:val="20"/>
          <w:szCs w:val="20"/>
        </w:rPr>
        <w:t>, which has a population of approximately 2.7 million,</w:t>
      </w:r>
      <w:r w:rsidRPr="00871B1D">
        <w:rPr>
          <w:rFonts w:ascii="Times New Roman" w:eastAsia="新細明體" w:hAnsi="Times New Roman" w:cs="Times New Roman" w:hint="eastAsia"/>
          <w:sz w:val="20"/>
          <w:szCs w:val="20"/>
        </w:rPr>
        <w:t xml:space="preserve"> is the political and </w:t>
      </w:r>
      <w:r w:rsidRPr="00871B1D">
        <w:rPr>
          <w:rFonts w:ascii="Times New Roman" w:eastAsia="新細明體" w:hAnsi="Times New Roman" w:cs="Times New Roman"/>
          <w:sz w:val="20"/>
          <w:szCs w:val="20"/>
        </w:rPr>
        <w:t>economic</w:t>
      </w:r>
      <w:r w:rsidRPr="00871B1D">
        <w:rPr>
          <w:rFonts w:ascii="Times New Roman" w:eastAsia="新細明體" w:hAnsi="Times New Roman" w:cs="Times New Roman" w:hint="eastAsia"/>
          <w:sz w:val="20"/>
          <w:szCs w:val="20"/>
        </w:rPr>
        <w:t xml:space="preserve"> centre of s</w:t>
      </w:r>
      <w:r w:rsidRPr="00871B1D">
        <w:rPr>
          <w:rFonts w:ascii="Times New Roman" w:eastAsia="新細明體" w:hAnsi="Times New Roman" w:cs="Times New Roman"/>
          <w:sz w:val="20"/>
          <w:szCs w:val="20"/>
        </w:rPr>
        <w:t xml:space="preserve">outhern Taiwan. However, </w:t>
      </w:r>
      <w:r w:rsidR="00871B1D">
        <w:rPr>
          <w:rFonts w:ascii="Times New Roman" w:eastAsia="新細明體" w:hAnsi="Times New Roman" w:cs="Times New Roman"/>
          <w:sz w:val="20"/>
          <w:szCs w:val="20"/>
        </w:rPr>
        <w:t xml:space="preserve">the city is limited by </w:t>
      </w:r>
      <w:r w:rsidRPr="00871B1D">
        <w:rPr>
          <w:rFonts w:ascii="Times New Roman" w:eastAsia="新細明體" w:hAnsi="Times New Roman" w:cs="Times New Roman"/>
          <w:sz w:val="20"/>
          <w:szCs w:val="20"/>
        </w:rPr>
        <w:t>a very poor public transportation infrastructure</w:t>
      </w:r>
      <w:r w:rsidR="00F727C3" w:rsidRPr="00871B1D">
        <w:rPr>
          <w:rFonts w:ascii="Times New Roman" w:hAnsi="Times New Roman" w:cs="Times New Roman"/>
          <w:spacing w:val="-5"/>
          <w:sz w:val="20"/>
          <w:szCs w:val="20"/>
        </w:rPr>
        <w:t>,</w:t>
      </w:r>
      <w:r w:rsidRPr="00871B1D">
        <w:rPr>
          <w:rFonts w:ascii="Times New Roman" w:eastAsia="新細明體" w:hAnsi="Times New Roman" w:cs="Times New Roman"/>
          <w:sz w:val="20"/>
          <w:szCs w:val="20"/>
        </w:rPr>
        <w:t xml:space="preserve"> </w:t>
      </w:r>
      <w:r w:rsidR="00871B1D">
        <w:rPr>
          <w:rFonts w:ascii="Times New Roman" w:eastAsia="新細明體" w:hAnsi="Times New Roman" w:cs="Times New Roman"/>
          <w:sz w:val="20"/>
          <w:szCs w:val="20"/>
        </w:rPr>
        <w:t xml:space="preserve">and thus, </w:t>
      </w:r>
      <w:r w:rsidRPr="00871B1D">
        <w:rPr>
          <w:rFonts w:ascii="Times New Roman" w:eastAsia="新細明體" w:hAnsi="Times New Roman" w:cs="Times New Roman"/>
          <w:sz w:val="20"/>
          <w:szCs w:val="20"/>
        </w:rPr>
        <w:t xml:space="preserve">most people </w:t>
      </w:r>
      <w:r w:rsidR="00871B1D">
        <w:rPr>
          <w:rFonts w:ascii="Times New Roman" w:eastAsia="新細明體" w:hAnsi="Times New Roman" w:cs="Times New Roman"/>
          <w:sz w:val="20"/>
          <w:szCs w:val="20"/>
        </w:rPr>
        <w:t xml:space="preserve">must </w:t>
      </w:r>
      <w:r w:rsidRPr="00871B1D">
        <w:rPr>
          <w:rFonts w:ascii="Times New Roman" w:eastAsia="新細明體" w:hAnsi="Times New Roman" w:cs="Times New Roman"/>
          <w:sz w:val="20"/>
          <w:szCs w:val="20"/>
        </w:rPr>
        <w:t xml:space="preserve">rely on cars and motorbikes for </w:t>
      </w:r>
      <w:r w:rsidR="00871B1D">
        <w:rPr>
          <w:rFonts w:ascii="Times New Roman" w:eastAsia="新細明體" w:hAnsi="Times New Roman" w:cs="Times New Roman"/>
          <w:sz w:val="20"/>
          <w:szCs w:val="20"/>
        </w:rPr>
        <w:t xml:space="preserve">daily </w:t>
      </w:r>
      <w:r w:rsidRPr="00871B1D">
        <w:rPr>
          <w:rFonts w:ascii="Times New Roman" w:eastAsia="新細明體" w:hAnsi="Times New Roman" w:cs="Times New Roman"/>
          <w:sz w:val="20"/>
          <w:szCs w:val="20"/>
        </w:rPr>
        <w:t>transportation.</w:t>
      </w:r>
    </w:p>
    <w:p w14:paraId="6AE72F03" w14:textId="18B92448" w:rsidR="007E1897" w:rsidRDefault="007E1897" w:rsidP="00191CEE">
      <w:pPr>
        <w:jc w:val="both"/>
        <w:rPr>
          <w:rFonts w:ascii="Times New Roman" w:eastAsia="新細明體" w:hAnsi="Times New Roman" w:cs="Times New Roman"/>
          <w:sz w:val="20"/>
          <w:szCs w:val="20"/>
        </w:rPr>
      </w:pPr>
      <w:r w:rsidRPr="00871B1D">
        <w:rPr>
          <w:rFonts w:ascii="Times New Roman" w:eastAsia="新細明體" w:hAnsi="Times New Roman" w:cs="Times New Roman"/>
          <w:sz w:val="20"/>
          <w:szCs w:val="20"/>
        </w:rPr>
        <w:tab/>
      </w:r>
      <w:r w:rsidR="00E92B6C">
        <w:rPr>
          <w:rFonts w:ascii="Times New Roman" w:eastAsia="新細明體" w:hAnsi="Times New Roman" w:cs="Times New Roman" w:hint="eastAsia"/>
          <w:sz w:val="20"/>
          <w:szCs w:val="20"/>
        </w:rPr>
        <w:t xml:space="preserve">After completion of </w:t>
      </w:r>
      <w:r w:rsidR="00E92B6C">
        <w:rPr>
          <w:rFonts w:ascii="Times New Roman" w:eastAsia="新細明體" w:hAnsi="Times New Roman" w:cs="Times New Roman"/>
          <w:sz w:val="20"/>
          <w:szCs w:val="20"/>
        </w:rPr>
        <w:t>two metro line</w:t>
      </w:r>
      <w:r w:rsidR="00D95FA7">
        <w:rPr>
          <w:rFonts w:ascii="Times New Roman" w:eastAsia="新細明體" w:hAnsi="Times New Roman" w:cs="Times New Roman" w:hint="eastAsia"/>
          <w:sz w:val="20"/>
          <w:szCs w:val="20"/>
        </w:rPr>
        <w:t>s</w:t>
      </w:r>
      <w:r w:rsidR="00E92B6C">
        <w:rPr>
          <w:rFonts w:ascii="Times New Roman" w:eastAsia="新細明體" w:hAnsi="Times New Roman" w:cs="Times New Roman"/>
          <w:sz w:val="20"/>
          <w:szCs w:val="20"/>
        </w:rPr>
        <w:t>, Red Line and Orange Line, it has a need to construct additional metro or light rail lines to connect two metro lines stated above in order to allow passengers to be transferred in anywhere in the city easily</w:t>
      </w:r>
      <w:r w:rsidR="005C7F5D" w:rsidRPr="00871B1D">
        <w:rPr>
          <w:rFonts w:ascii="Times New Roman" w:eastAsia="新細明體" w:hAnsi="Times New Roman" w:cs="Times New Roman"/>
          <w:sz w:val="20"/>
          <w:szCs w:val="20"/>
        </w:rPr>
        <w:t>.</w:t>
      </w:r>
      <w:r w:rsidR="00E92B6C">
        <w:rPr>
          <w:rFonts w:ascii="Times New Roman" w:eastAsia="新細明體" w:hAnsi="Times New Roman" w:cs="Times New Roman"/>
          <w:sz w:val="20"/>
          <w:szCs w:val="20"/>
        </w:rPr>
        <w:t xml:space="preserve">  Therefore, </w:t>
      </w:r>
      <w:r w:rsidR="003E021C">
        <w:rPr>
          <w:rFonts w:ascii="Times New Roman" w:eastAsia="新細明體" w:hAnsi="Times New Roman" w:cs="Times New Roman" w:hint="eastAsia"/>
          <w:sz w:val="20"/>
          <w:szCs w:val="20"/>
        </w:rPr>
        <w:t xml:space="preserve">it thus </w:t>
      </w:r>
      <w:r w:rsidR="003E021C">
        <w:rPr>
          <w:rFonts w:ascii="Times New Roman" w:eastAsia="新細明體" w:hAnsi="Times New Roman" w:cs="Times New Roman"/>
          <w:sz w:val="20"/>
          <w:szCs w:val="20"/>
        </w:rPr>
        <w:t xml:space="preserve">has a concept to build a circle </w:t>
      </w:r>
      <w:r w:rsidR="005C0439">
        <w:rPr>
          <w:rFonts w:ascii="Times New Roman" w:eastAsia="新細明體" w:hAnsi="Times New Roman" w:cs="Times New Roman"/>
          <w:sz w:val="20"/>
          <w:szCs w:val="20"/>
        </w:rPr>
        <w:t>metro/rail line system to connect existent metro and train lines so Kaohsiung Circle Line Light Rail Transit (LRT, or be named “tramway”) is thus constructed.</w:t>
      </w:r>
    </w:p>
    <w:p w14:paraId="528FF482" w14:textId="059682F8" w:rsidR="005C0439" w:rsidRPr="00871B1D" w:rsidRDefault="005C0439" w:rsidP="00191CEE">
      <w:pPr>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In this paper, it aims to examine and discuss </w:t>
      </w:r>
      <w:r>
        <w:rPr>
          <w:rFonts w:ascii="Times New Roman" w:eastAsia="新細明體" w:hAnsi="Times New Roman" w:cs="Times New Roman"/>
          <w:sz w:val="20"/>
          <w:szCs w:val="20"/>
        </w:rPr>
        <w:t>some details</w:t>
      </w:r>
      <w:r>
        <w:rPr>
          <w:rFonts w:ascii="Times New Roman" w:eastAsia="新細明體" w:hAnsi="Times New Roman" w:cs="Times New Roman" w:hint="eastAsia"/>
          <w:sz w:val="20"/>
          <w:szCs w:val="20"/>
        </w:rPr>
        <w:t xml:space="preserve"> of geotechnical design, </w:t>
      </w:r>
      <w:r>
        <w:rPr>
          <w:rFonts w:ascii="Times New Roman" w:eastAsia="新細明體" w:hAnsi="Times New Roman" w:cs="Times New Roman"/>
          <w:sz w:val="20"/>
          <w:szCs w:val="20"/>
        </w:rPr>
        <w:t>testing and construction of Kaohsiung Circle Line LRT project.</w:t>
      </w:r>
      <w:r w:rsidR="007827A1">
        <w:rPr>
          <w:rFonts w:ascii="Times New Roman" w:eastAsia="新細明體" w:hAnsi="Times New Roman" w:cs="Times New Roman"/>
          <w:sz w:val="20"/>
          <w:szCs w:val="20"/>
        </w:rPr>
        <w:t xml:space="preserve"> Some innovation works in this project will be reported also.</w:t>
      </w:r>
    </w:p>
    <w:p w14:paraId="099E2968" w14:textId="77777777" w:rsidR="00E924B0" w:rsidRPr="00871B1D" w:rsidRDefault="00E924B0" w:rsidP="00191CEE">
      <w:pPr>
        <w:jc w:val="both"/>
        <w:rPr>
          <w:rFonts w:ascii="Times New Roman" w:eastAsia="新細明體" w:hAnsi="Times New Roman" w:cs="Times New Roman"/>
          <w:sz w:val="20"/>
          <w:szCs w:val="20"/>
        </w:rPr>
      </w:pPr>
    </w:p>
    <w:p w14:paraId="3D523DD2" w14:textId="6E837894" w:rsidR="00191CEE" w:rsidRPr="00871B1D" w:rsidRDefault="00191CEE" w:rsidP="00191CEE">
      <w:pPr>
        <w:jc w:val="both"/>
        <w:rPr>
          <w:rFonts w:ascii="Times New Roman" w:hAnsi="Times New Roman" w:cs="Times New Roman"/>
          <w:b/>
          <w:sz w:val="20"/>
          <w:szCs w:val="20"/>
        </w:rPr>
      </w:pPr>
      <w:r w:rsidRPr="00871B1D">
        <w:rPr>
          <w:rFonts w:ascii="Times New Roman" w:hAnsi="Times New Roman" w:cs="Times New Roman"/>
          <w:b/>
          <w:sz w:val="20"/>
          <w:szCs w:val="20"/>
        </w:rPr>
        <w:t>2. Project Background</w:t>
      </w:r>
      <w:r w:rsidR="00D45B94" w:rsidRPr="00871B1D">
        <w:rPr>
          <w:rFonts w:ascii="Times New Roman" w:hAnsi="Times New Roman" w:cs="Times New Roman"/>
          <w:b/>
          <w:sz w:val="20"/>
          <w:szCs w:val="20"/>
        </w:rPr>
        <w:t xml:space="preserve"> </w:t>
      </w:r>
    </w:p>
    <w:p w14:paraId="171A8492" w14:textId="5835FCB0" w:rsidR="00191CEE" w:rsidRDefault="00191CEE" w:rsidP="00191CEE">
      <w:pPr>
        <w:jc w:val="both"/>
        <w:rPr>
          <w:rFonts w:ascii="Times New Roman" w:eastAsia="新細明體" w:hAnsi="Times New Roman" w:cs="Times New Roman"/>
          <w:sz w:val="20"/>
          <w:szCs w:val="20"/>
        </w:rPr>
      </w:pPr>
    </w:p>
    <w:p w14:paraId="76AB0496" w14:textId="099D6A30" w:rsidR="005D569C" w:rsidRDefault="006F7EDC" w:rsidP="00191CEE">
      <w:pPr>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Kaohsiung Circle Line LRT project is the 1</w:t>
      </w:r>
      <w:r w:rsidRPr="006F7EDC">
        <w:rPr>
          <w:rFonts w:ascii="Times New Roman" w:eastAsia="新細明體" w:hAnsi="Times New Roman" w:cs="Times New Roman" w:hint="eastAsia"/>
          <w:sz w:val="20"/>
          <w:szCs w:val="20"/>
          <w:vertAlign w:val="superscript"/>
        </w:rPr>
        <w:t>st</w:t>
      </w:r>
      <w:r>
        <w:rPr>
          <w:rFonts w:ascii="Times New Roman" w:eastAsia="新細明體" w:hAnsi="Times New Roman" w:cs="Times New Roman" w:hint="eastAsia"/>
          <w:sz w:val="20"/>
          <w:szCs w:val="20"/>
        </w:rPr>
        <w:t xml:space="preserve"> </w:t>
      </w:r>
      <w:r w:rsidRPr="006F7EDC">
        <w:rPr>
          <w:rFonts w:ascii="Times New Roman" w:eastAsia="新細明體" w:hAnsi="Times New Roman" w:cs="Times New Roman"/>
          <w:sz w:val="20"/>
          <w:szCs w:val="20"/>
        </w:rPr>
        <w:t>catenary-free power supply system</w:t>
      </w:r>
      <w:r>
        <w:rPr>
          <w:rFonts w:ascii="Times New Roman" w:eastAsia="新細明體" w:hAnsi="Times New Roman" w:cs="Times New Roman" w:hint="eastAsia"/>
          <w:sz w:val="20"/>
          <w:szCs w:val="20"/>
        </w:rPr>
        <w:t xml:space="preserve"> LRT</w:t>
      </w:r>
      <w:r>
        <w:rPr>
          <w:rFonts w:ascii="Times New Roman" w:eastAsia="新細明體" w:hAnsi="Times New Roman" w:cs="Times New Roman"/>
          <w:sz w:val="20"/>
          <w:szCs w:val="20"/>
        </w:rPr>
        <w:t>/tramway in Asia.</w:t>
      </w:r>
      <w:r>
        <w:rPr>
          <w:rFonts w:ascii="Times New Roman" w:eastAsia="新細明體" w:hAnsi="Times New Roman" w:cs="Times New Roman" w:hint="eastAsia"/>
          <w:sz w:val="20"/>
          <w:szCs w:val="20"/>
        </w:rPr>
        <w:t xml:space="preserve">  </w:t>
      </w:r>
      <w:r>
        <w:rPr>
          <w:rFonts w:ascii="Times New Roman" w:eastAsia="新細明體" w:hAnsi="Times New Roman" w:cs="Times New Roman"/>
          <w:sz w:val="20"/>
          <w:szCs w:val="20"/>
        </w:rPr>
        <w:t>Construction of the whole project is divided into two phases</w:t>
      </w:r>
      <w:r w:rsidR="00DF622F">
        <w:rPr>
          <w:rFonts w:ascii="Times New Roman" w:eastAsia="新細明體" w:hAnsi="Times New Roman" w:cs="Times New Roman" w:hint="eastAsia"/>
          <w:sz w:val="20"/>
          <w:szCs w:val="20"/>
        </w:rPr>
        <w:t>:</w:t>
      </w:r>
      <w:r w:rsidRPr="006F7EDC">
        <w:rPr>
          <w:rFonts w:ascii="Times New Roman" w:eastAsia="新細明體" w:hAnsi="Times New Roman" w:cs="Times New Roman"/>
          <w:sz w:val="20"/>
          <w:szCs w:val="20"/>
        </w:rPr>
        <w:t xml:space="preserve"> Phase 1 with route length of 8.7 km including 14 stations, one substation and one depot was launched for construction in 2013</w:t>
      </w:r>
      <w:r>
        <w:rPr>
          <w:rFonts w:ascii="Times New Roman" w:eastAsia="新細明體" w:hAnsi="Times New Roman" w:cs="Times New Roman"/>
          <w:sz w:val="20"/>
          <w:szCs w:val="20"/>
        </w:rPr>
        <w:t xml:space="preserve"> and was open to public operation in 2017</w:t>
      </w:r>
      <w:r w:rsidRPr="006F7EDC">
        <w:rPr>
          <w:rFonts w:ascii="Times New Roman" w:eastAsia="新細明體" w:hAnsi="Times New Roman" w:cs="Times New Roman"/>
          <w:sz w:val="20"/>
          <w:szCs w:val="20"/>
        </w:rPr>
        <w:t>. Figure 1</w:t>
      </w:r>
      <w:r w:rsidR="004F3333">
        <w:rPr>
          <w:rFonts w:ascii="Times New Roman" w:eastAsia="新細明體" w:hAnsi="Times New Roman" w:cs="Times New Roman"/>
          <w:sz w:val="20"/>
          <w:szCs w:val="20"/>
        </w:rPr>
        <w:t>a</w:t>
      </w:r>
      <w:r w:rsidRPr="006F7EDC">
        <w:rPr>
          <w:rFonts w:ascii="Times New Roman" w:eastAsia="新細明體" w:hAnsi="Times New Roman" w:cs="Times New Roman"/>
          <w:sz w:val="20"/>
          <w:szCs w:val="20"/>
        </w:rPr>
        <w:t xml:space="preserve"> presents the overall network of Kaohsiung Circle Line LRT and also indicates the location of Phase 1 stretching from C1 to C14 </w:t>
      </w:r>
      <w:r w:rsidR="00C35F2E">
        <w:rPr>
          <w:rFonts w:ascii="Times New Roman" w:eastAsia="新細明體" w:hAnsi="Times New Roman" w:cs="Times New Roman"/>
          <w:sz w:val="20"/>
          <w:szCs w:val="20"/>
        </w:rPr>
        <w:t>Station</w:t>
      </w:r>
      <w:r w:rsidRPr="006F7EDC">
        <w:rPr>
          <w:rFonts w:ascii="Times New Roman" w:eastAsia="新細明體" w:hAnsi="Times New Roman" w:cs="Times New Roman"/>
          <w:sz w:val="20"/>
          <w:szCs w:val="20"/>
        </w:rPr>
        <w:t>.</w:t>
      </w:r>
      <w:r w:rsidR="00C35F2E">
        <w:rPr>
          <w:rFonts w:ascii="Times New Roman" w:eastAsia="新細明體" w:hAnsi="Times New Roman" w:cs="Times New Roman" w:hint="eastAsia"/>
          <w:sz w:val="20"/>
          <w:szCs w:val="20"/>
        </w:rPr>
        <w:t xml:space="preserve"> </w:t>
      </w:r>
      <w:r w:rsidR="00C35F2E">
        <w:rPr>
          <w:rFonts w:ascii="Times New Roman" w:eastAsia="新細明體" w:hAnsi="Times New Roman" w:cs="Times New Roman"/>
          <w:sz w:val="20"/>
          <w:szCs w:val="20"/>
        </w:rPr>
        <w:t xml:space="preserve">The whole main </w:t>
      </w:r>
      <w:r w:rsidR="00DF622F">
        <w:rPr>
          <w:rFonts w:ascii="Times New Roman" w:eastAsia="新細明體" w:hAnsi="Times New Roman" w:cs="Times New Roman"/>
          <w:sz w:val="20"/>
          <w:szCs w:val="20"/>
        </w:rPr>
        <w:t>line, stations and depot</w:t>
      </w:r>
      <w:r w:rsidR="00C35F2E">
        <w:rPr>
          <w:rFonts w:ascii="Times New Roman" w:eastAsia="新細明體" w:hAnsi="Times New Roman" w:cs="Times New Roman"/>
          <w:sz w:val="20"/>
          <w:szCs w:val="20"/>
        </w:rPr>
        <w:t xml:space="preserve"> were constructed on surface </w:t>
      </w:r>
      <w:r w:rsidR="00DF622F">
        <w:rPr>
          <w:rFonts w:ascii="Times New Roman" w:eastAsia="新細明體" w:hAnsi="Times New Roman" w:cs="Times New Roman"/>
          <w:sz w:val="20"/>
          <w:szCs w:val="20"/>
        </w:rPr>
        <w:t xml:space="preserve">of Phase 1 </w:t>
      </w:r>
      <w:r w:rsidR="00C35F2E">
        <w:rPr>
          <w:rFonts w:ascii="Times New Roman" w:eastAsia="新細明體" w:hAnsi="Times New Roman" w:cs="Times New Roman"/>
          <w:sz w:val="20"/>
          <w:szCs w:val="20"/>
        </w:rPr>
        <w:t xml:space="preserve">and only </w:t>
      </w:r>
      <w:r w:rsidR="00A77122">
        <w:rPr>
          <w:rFonts w:ascii="Times New Roman" w:eastAsia="新細明體" w:hAnsi="Times New Roman" w:cs="Times New Roman"/>
          <w:sz w:val="20"/>
          <w:szCs w:val="20"/>
        </w:rPr>
        <w:t xml:space="preserve">two </w:t>
      </w:r>
      <w:r w:rsidR="00C35F2E">
        <w:rPr>
          <w:rFonts w:ascii="Times New Roman" w:eastAsia="新細明體" w:hAnsi="Times New Roman" w:cs="Times New Roman"/>
          <w:sz w:val="20"/>
          <w:szCs w:val="20"/>
        </w:rPr>
        <w:t>bridge</w:t>
      </w:r>
      <w:r w:rsidR="00A77122">
        <w:rPr>
          <w:rFonts w:ascii="Times New Roman" w:eastAsia="新細明體" w:hAnsi="Times New Roman" w:cs="Times New Roman"/>
          <w:sz w:val="20"/>
          <w:szCs w:val="20"/>
        </w:rPr>
        <w:t>s</w:t>
      </w:r>
      <w:r w:rsidR="00C35F2E">
        <w:rPr>
          <w:rFonts w:ascii="Times New Roman" w:eastAsia="新細明體" w:hAnsi="Times New Roman" w:cs="Times New Roman"/>
          <w:sz w:val="20"/>
          <w:szCs w:val="20"/>
        </w:rPr>
        <w:t xml:space="preserve"> </w:t>
      </w:r>
      <w:r w:rsidR="00A77122">
        <w:rPr>
          <w:rFonts w:ascii="Times New Roman" w:eastAsia="新細明體" w:hAnsi="Times New Roman" w:cs="Times New Roman"/>
          <w:sz w:val="20"/>
          <w:szCs w:val="20"/>
        </w:rPr>
        <w:t xml:space="preserve">have </w:t>
      </w:r>
      <w:r w:rsidR="00C35F2E">
        <w:rPr>
          <w:rFonts w:ascii="Times New Roman" w:eastAsia="新細明體" w:hAnsi="Times New Roman" w:cs="Times New Roman"/>
          <w:sz w:val="20"/>
          <w:szCs w:val="20"/>
        </w:rPr>
        <w:t xml:space="preserve">to be built for </w:t>
      </w:r>
      <w:r w:rsidR="00A77122">
        <w:rPr>
          <w:rFonts w:ascii="Times New Roman" w:eastAsia="新細明體" w:hAnsi="Times New Roman" w:cs="Times New Roman"/>
          <w:sz w:val="20"/>
          <w:szCs w:val="20"/>
        </w:rPr>
        <w:t xml:space="preserve">canal and </w:t>
      </w:r>
      <w:r w:rsidR="00C35F2E">
        <w:rPr>
          <w:rFonts w:ascii="Times New Roman" w:eastAsia="新細明體" w:hAnsi="Times New Roman" w:cs="Times New Roman"/>
          <w:sz w:val="20"/>
          <w:szCs w:val="20"/>
        </w:rPr>
        <w:t>river- crossing.</w:t>
      </w:r>
    </w:p>
    <w:p w14:paraId="332D663A" w14:textId="30E3919A" w:rsidR="00D11692" w:rsidRDefault="005D569C" w:rsidP="00191CEE">
      <w:pPr>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sidR="00C35F2E">
        <w:rPr>
          <w:rFonts w:ascii="Times New Roman" w:eastAsia="新細明體" w:hAnsi="Times New Roman" w:cs="Times New Roman" w:hint="eastAsia"/>
          <w:sz w:val="20"/>
          <w:szCs w:val="20"/>
        </w:rPr>
        <w:t>The location of Phase 2 is presented in Figure 1</w:t>
      </w:r>
      <w:r w:rsidR="004F3333">
        <w:rPr>
          <w:rFonts w:ascii="Times New Roman" w:eastAsia="新細明體" w:hAnsi="Times New Roman" w:cs="Times New Roman"/>
          <w:sz w:val="20"/>
          <w:szCs w:val="20"/>
        </w:rPr>
        <w:t>a</w:t>
      </w:r>
      <w:r w:rsidR="00C35F2E">
        <w:rPr>
          <w:rFonts w:ascii="Times New Roman" w:eastAsia="新細明體" w:hAnsi="Times New Roman" w:cs="Times New Roman" w:hint="eastAsia"/>
          <w:sz w:val="20"/>
          <w:szCs w:val="20"/>
        </w:rPr>
        <w:t xml:space="preserve"> as well. </w:t>
      </w:r>
      <w:r>
        <w:rPr>
          <w:rFonts w:ascii="Times New Roman" w:eastAsia="新細明體" w:hAnsi="Times New Roman" w:cs="Times New Roman" w:hint="eastAsia"/>
          <w:sz w:val="20"/>
          <w:szCs w:val="20"/>
        </w:rPr>
        <w:t xml:space="preserve">The network of </w:t>
      </w:r>
      <w:r w:rsidR="00D11692">
        <w:rPr>
          <w:rFonts w:ascii="Times New Roman" w:eastAsia="新細明體" w:hAnsi="Times New Roman" w:cs="Times New Roman"/>
          <w:sz w:val="20"/>
          <w:szCs w:val="20"/>
        </w:rPr>
        <w:t>P</w:t>
      </w:r>
      <w:r>
        <w:rPr>
          <w:rFonts w:ascii="Times New Roman" w:eastAsia="新細明體" w:hAnsi="Times New Roman" w:cs="Times New Roman" w:hint="eastAsia"/>
          <w:sz w:val="20"/>
          <w:szCs w:val="20"/>
        </w:rPr>
        <w:t xml:space="preserve">hase 2 is even longer which </w:t>
      </w:r>
      <w:r w:rsidR="00C35F2E">
        <w:rPr>
          <w:rFonts w:ascii="Times New Roman" w:eastAsia="新細明體" w:hAnsi="Times New Roman" w:cs="Times New Roman" w:hint="eastAsia"/>
          <w:sz w:val="20"/>
          <w:szCs w:val="20"/>
        </w:rPr>
        <w:t>has</w:t>
      </w:r>
      <w:r w:rsidR="00C35F2E">
        <w:rPr>
          <w:rFonts w:ascii="Times New Roman" w:eastAsia="新細明體" w:hAnsi="Times New Roman" w:cs="Times New Roman"/>
          <w:sz w:val="20"/>
          <w:szCs w:val="20"/>
        </w:rPr>
        <w:t xml:space="preserve"> 13.4 km long with 22 stations. Similar to </w:t>
      </w:r>
      <w:r w:rsidR="003826C2">
        <w:rPr>
          <w:rFonts w:ascii="Times New Roman" w:eastAsia="新細明體" w:hAnsi="Times New Roman" w:cs="Times New Roman" w:hint="eastAsia"/>
          <w:sz w:val="20"/>
          <w:szCs w:val="20"/>
        </w:rPr>
        <w:t xml:space="preserve">Phase 1, all construction </w:t>
      </w:r>
      <w:r w:rsidR="003826C2">
        <w:rPr>
          <w:rFonts w:ascii="Times New Roman" w:eastAsia="新細明體" w:hAnsi="Times New Roman" w:cs="Times New Roman"/>
          <w:sz w:val="20"/>
          <w:szCs w:val="20"/>
        </w:rPr>
        <w:t>activities</w:t>
      </w:r>
      <w:r w:rsidR="003826C2">
        <w:rPr>
          <w:rFonts w:ascii="Times New Roman" w:eastAsia="新細明體" w:hAnsi="Times New Roman" w:cs="Times New Roman" w:hint="eastAsia"/>
          <w:sz w:val="20"/>
          <w:szCs w:val="20"/>
        </w:rPr>
        <w:t xml:space="preserve"> </w:t>
      </w:r>
      <w:r w:rsidR="004F3333">
        <w:rPr>
          <w:rFonts w:ascii="Times New Roman" w:eastAsia="新細明體" w:hAnsi="Times New Roman" w:cs="Times New Roman"/>
          <w:sz w:val="20"/>
          <w:szCs w:val="20"/>
        </w:rPr>
        <w:t xml:space="preserve">of main line and stations </w:t>
      </w:r>
      <w:r w:rsidR="000602BD">
        <w:rPr>
          <w:rFonts w:ascii="Times New Roman" w:eastAsia="新細明體" w:hAnsi="Times New Roman" w:cs="Times New Roman"/>
          <w:sz w:val="20"/>
          <w:szCs w:val="20"/>
        </w:rPr>
        <w:t>are</w:t>
      </w:r>
      <w:r w:rsidR="003826C2">
        <w:rPr>
          <w:rFonts w:ascii="Times New Roman" w:eastAsia="新細明體" w:hAnsi="Times New Roman" w:cs="Times New Roman"/>
          <w:sz w:val="20"/>
          <w:szCs w:val="20"/>
        </w:rPr>
        <w:t xml:space="preserve"> delivered on surface level except some bridges constructed for large- scale culvert crossing.</w:t>
      </w:r>
      <w:r w:rsidR="00D11692">
        <w:rPr>
          <w:rFonts w:ascii="Times New Roman" w:eastAsia="新細明體" w:hAnsi="Times New Roman" w:cs="Times New Roman" w:hint="eastAsia"/>
          <w:sz w:val="20"/>
          <w:szCs w:val="20"/>
        </w:rPr>
        <w:t xml:space="preserve"> </w:t>
      </w:r>
    </w:p>
    <w:p w14:paraId="5B12DB1E" w14:textId="1AE0AC0F" w:rsidR="006F7EDC" w:rsidRPr="006F7EDC" w:rsidRDefault="00D11692" w:rsidP="00191CEE">
      <w:pPr>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Once both Phase 1 and Phase 2 of Kaohsiung Circle Line LRT are completed, the network is anticipated to connect with both existen</w:t>
      </w:r>
      <w:r w:rsidR="004F3333">
        <w:rPr>
          <w:rFonts w:ascii="Times New Roman" w:eastAsia="新細明體" w:hAnsi="Times New Roman" w:cs="Times New Roman"/>
          <w:sz w:val="20"/>
          <w:szCs w:val="20"/>
        </w:rPr>
        <w:t>t Kaohsiung Metro Red and Orange Line as well as TRA railway in order to provide a better public transportation of the city</w:t>
      </w:r>
      <w:r w:rsidR="004F3333">
        <w:rPr>
          <w:rFonts w:ascii="Times New Roman" w:eastAsia="新細明體" w:hAnsi="Times New Roman" w:cs="Times New Roman" w:hint="eastAsia"/>
          <w:sz w:val="20"/>
          <w:szCs w:val="20"/>
        </w:rPr>
        <w:t xml:space="preserve"> (Refer to Figure 1</w:t>
      </w:r>
      <w:r w:rsidR="004F3333">
        <w:rPr>
          <w:rFonts w:ascii="Times New Roman" w:eastAsia="新細明體" w:hAnsi="Times New Roman" w:cs="Times New Roman"/>
          <w:sz w:val="20"/>
          <w:szCs w:val="20"/>
        </w:rPr>
        <w:t>).</w:t>
      </w:r>
      <w:r w:rsidR="006F7EDC" w:rsidRPr="006F7EDC">
        <w:rPr>
          <w:rFonts w:ascii="Times New Roman" w:eastAsia="新細明體" w:hAnsi="Times New Roman" w:cs="Times New Roman"/>
          <w:sz w:val="20"/>
          <w:szCs w:val="20"/>
        </w:rPr>
        <w:t xml:space="preserve"> </w:t>
      </w:r>
      <w:r w:rsidR="006F7EDC">
        <w:rPr>
          <w:rFonts w:ascii="Times New Roman" w:eastAsia="新細明體" w:hAnsi="Times New Roman" w:cs="Times New Roman"/>
          <w:sz w:val="20"/>
          <w:szCs w:val="20"/>
        </w:rPr>
        <w:t xml:space="preserve"> </w:t>
      </w:r>
    </w:p>
    <w:p w14:paraId="160D791B" w14:textId="6126B8EE" w:rsidR="00B94D95" w:rsidRPr="000568E7" w:rsidRDefault="00CA5B35" w:rsidP="00F119B0">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Considering details taken f</w:t>
      </w:r>
      <w:r w:rsidR="0032224F">
        <w:rPr>
          <w:rFonts w:ascii="Times New Roman" w:eastAsia="新細明體" w:hAnsi="Times New Roman" w:cs="Times New Roman" w:hint="eastAsia"/>
          <w:sz w:val="20"/>
          <w:szCs w:val="20"/>
        </w:rPr>
        <w:t xml:space="preserve">rom </w:t>
      </w:r>
      <w:r w:rsidR="0032224F">
        <w:rPr>
          <w:rFonts w:ascii="Times New Roman" w:eastAsia="新細明體" w:hAnsi="Times New Roman" w:cs="Times New Roman"/>
          <w:sz w:val="20"/>
          <w:szCs w:val="20"/>
        </w:rPr>
        <w:t xml:space="preserve">some representative </w:t>
      </w:r>
      <w:r w:rsidR="0032224F">
        <w:rPr>
          <w:rFonts w:ascii="Times New Roman" w:eastAsia="新細明體" w:hAnsi="Times New Roman" w:cs="Times New Roman" w:hint="eastAsia"/>
          <w:sz w:val="20"/>
          <w:szCs w:val="20"/>
        </w:rPr>
        <w:t>boreholes</w:t>
      </w:r>
      <w:r w:rsidR="0032224F">
        <w:rPr>
          <w:rFonts w:ascii="Times New Roman" w:eastAsia="新細明體" w:hAnsi="Times New Roman" w:cs="Times New Roman"/>
          <w:sz w:val="20"/>
          <w:szCs w:val="20"/>
        </w:rPr>
        <w:t xml:space="preserve"> at several locations along the route,</w:t>
      </w:r>
      <w:r w:rsidR="0093307C">
        <w:rPr>
          <w:rFonts w:ascii="Times New Roman" w:eastAsia="新細明體" w:hAnsi="Times New Roman" w:cs="Times New Roman"/>
          <w:sz w:val="20"/>
          <w:szCs w:val="20"/>
        </w:rPr>
        <w:t xml:space="preserve"> as </w:t>
      </w:r>
      <w:r w:rsidR="00734E81">
        <w:rPr>
          <w:rFonts w:ascii="Times New Roman" w:eastAsia="新細明體" w:hAnsi="Times New Roman" w:cs="Times New Roman"/>
          <w:sz w:val="20"/>
          <w:szCs w:val="20"/>
        </w:rPr>
        <w:t xml:space="preserve">indicated </w:t>
      </w:r>
      <w:r w:rsidR="0093307C">
        <w:rPr>
          <w:rFonts w:ascii="Times New Roman" w:eastAsia="新細明體" w:hAnsi="Times New Roman" w:cs="Times New Roman"/>
          <w:sz w:val="20"/>
          <w:szCs w:val="20"/>
        </w:rPr>
        <w:t>in Figure 2,</w:t>
      </w:r>
      <w:r w:rsidR="0032224F">
        <w:rPr>
          <w:rFonts w:ascii="Times New Roman" w:eastAsia="新細明體" w:hAnsi="Times New Roman" w:cs="Times New Roman"/>
          <w:sz w:val="20"/>
          <w:szCs w:val="20"/>
        </w:rPr>
        <w:t xml:space="preserve"> it is </w:t>
      </w:r>
      <w:r w:rsidR="00E31984">
        <w:rPr>
          <w:rFonts w:ascii="Times New Roman" w:eastAsia="新細明體" w:hAnsi="Times New Roman" w:cs="Times New Roman"/>
          <w:sz w:val="20"/>
          <w:szCs w:val="20"/>
        </w:rPr>
        <w:t xml:space="preserve">aware </w:t>
      </w:r>
      <w:r w:rsidR="0032224F">
        <w:rPr>
          <w:rFonts w:ascii="Times New Roman" w:eastAsia="新細明體" w:hAnsi="Times New Roman" w:cs="Times New Roman"/>
          <w:sz w:val="20"/>
          <w:szCs w:val="20"/>
        </w:rPr>
        <w:t xml:space="preserve">that </w:t>
      </w:r>
      <w:r w:rsidR="00873508">
        <w:rPr>
          <w:rFonts w:ascii="Times New Roman" w:eastAsia="新細明體" w:hAnsi="Times New Roman" w:cs="Times New Roman"/>
          <w:sz w:val="20"/>
          <w:szCs w:val="20"/>
        </w:rPr>
        <w:t>the unit weight of soil varies in the range of</w:t>
      </w:r>
      <w:r w:rsidR="00E31984">
        <w:rPr>
          <w:rFonts w:ascii="Times New Roman" w:eastAsia="新細明體" w:hAnsi="Times New Roman" w:cs="Times New Roman" w:hint="eastAsia"/>
          <w:sz w:val="20"/>
          <w:szCs w:val="20"/>
        </w:rPr>
        <w:t xml:space="preserve"> </w:t>
      </w:r>
      <w:r w:rsidR="00E31984">
        <w:rPr>
          <w:rFonts w:ascii="Times New Roman" w:eastAsia="新細明體" w:hAnsi="Times New Roman" w:cs="Times New Roman"/>
          <w:sz w:val="20"/>
          <w:szCs w:val="20"/>
        </w:rPr>
        <w:t>17.5</w:t>
      </w:r>
      <w:r w:rsidR="00873508">
        <w:rPr>
          <w:rFonts w:ascii="Times New Roman" w:eastAsia="新細明體" w:hAnsi="Times New Roman" w:cs="Times New Roman"/>
          <w:sz w:val="20"/>
          <w:szCs w:val="20"/>
        </w:rPr>
        <w:t xml:space="preserve"> to </w:t>
      </w:r>
      <w:r w:rsidR="00E31984">
        <w:rPr>
          <w:rFonts w:ascii="Times New Roman" w:eastAsia="新細明體" w:hAnsi="Times New Roman" w:cs="Times New Roman"/>
          <w:sz w:val="20"/>
          <w:szCs w:val="20"/>
        </w:rPr>
        <w:t>21 kN/m</w:t>
      </w:r>
      <w:r w:rsidR="00E31984" w:rsidRPr="00E31984">
        <w:rPr>
          <w:rFonts w:ascii="Times New Roman" w:eastAsia="新細明體" w:hAnsi="Times New Roman" w:cs="Times New Roman"/>
          <w:sz w:val="20"/>
          <w:szCs w:val="20"/>
          <w:vertAlign w:val="superscript"/>
        </w:rPr>
        <w:t>3</w:t>
      </w:r>
      <w:r w:rsidR="00873508">
        <w:rPr>
          <w:rFonts w:ascii="Times New Roman" w:eastAsia="新細明體" w:hAnsi="Times New Roman" w:cs="Times New Roman"/>
          <w:sz w:val="20"/>
          <w:szCs w:val="20"/>
        </w:rPr>
        <w:t xml:space="preserve">, </w:t>
      </w:r>
      <w:r w:rsidR="00E31984">
        <w:rPr>
          <w:rFonts w:ascii="Times New Roman" w:eastAsia="新細明體" w:hAnsi="Times New Roman" w:cs="Times New Roman"/>
          <w:sz w:val="20"/>
          <w:szCs w:val="20"/>
        </w:rPr>
        <w:t xml:space="preserve">natural </w:t>
      </w:r>
      <w:r w:rsidR="00873508">
        <w:rPr>
          <w:rFonts w:ascii="Times New Roman" w:eastAsia="新細明體" w:hAnsi="Times New Roman" w:cs="Times New Roman"/>
          <w:sz w:val="20"/>
          <w:szCs w:val="20"/>
        </w:rPr>
        <w:t xml:space="preserve">water content changes from </w:t>
      </w:r>
      <w:r w:rsidR="00E31984">
        <w:rPr>
          <w:rFonts w:ascii="Times New Roman" w:eastAsia="新細明體" w:hAnsi="Times New Roman" w:cs="Times New Roman"/>
          <w:sz w:val="20"/>
          <w:szCs w:val="20"/>
        </w:rPr>
        <w:t xml:space="preserve">10 </w:t>
      </w:r>
      <w:r w:rsidR="00873508">
        <w:rPr>
          <w:rFonts w:ascii="Times New Roman" w:eastAsia="新細明體" w:hAnsi="Times New Roman" w:cs="Times New Roman"/>
          <w:sz w:val="20"/>
          <w:szCs w:val="20"/>
        </w:rPr>
        <w:t xml:space="preserve">to </w:t>
      </w:r>
      <w:r w:rsidR="00E31984">
        <w:rPr>
          <w:rFonts w:ascii="Times New Roman" w:eastAsia="新細明體" w:hAnsi="Times New Roman" w:cs="Times New Roman"/>
          <w:sz w:val="20"/>
          <w:szCs w:val="20"/>
        </w:rPr>
        <w:t xml:space="preserve">30% </w:t>
      </w:r>
      <w:r w:rsidR="00873508">
        <w:rPr>
          <w:rFonts w:ascii="Times New Roman" w:eastAsia="新細明體" w:hAnsi="Times New Roman" w:cs="Times New Roman"/>
          <w:sz w:val="20"/>
          <w:szCs w:val="20"/>
        </w:rPr>
        <w:t xml:space="preserve">and </w:t>
      </w:r>
      <w:r w:rsidR="00C34A0C">
        <w:rPr>
          <w:rFonts w:ascii="Times New Roman" w:eastAsia="新細明體" w:hAnsi="Times New Roman" w:cs="Times New Roman"/>
          <w:sz w:val="20"/>
          <w:szCs w:val="20"/>
        </w:rPr>
        <w:t xml:space="preserve">in- situ void ratio is in the range of </w:t>
      </w:r>
      <w:r w:rsidR="005F4E80">
        <w:rPr>
          <w:rFonts w:ascii="Times New Roman" w:eastAsia="新細明體" w:hAnsi="Times New Roman" w:cs="Times New Roman"/>
          <w:sz w:val="20"/>
          <w:szCs w:val="20"/>
        </w:rPr>
        <w:t xml:space="preserve">0.7 </w:t>
      </w:r>
      <w:r w:rsidR="00C34A0C">
        <w:rPr>
          <w:rFonts w:ascii="Times New Roman" w:eastAsia="新細明體" w:hAnsi="Times New Roman" w:cs="Times New Roman"/>
          <w:sz w:val="20"/>
          <w:szCs w:val="20"/>
        </w:rPr>
        <w:t xml:space="preserve">to </w:t>
      </w:r>
      <w:r w:rsidR="005F4E80">
        <w:rPr>
          <w:rFonts w:ascii="Times New Roman" w:eastAsia="新細明體" w:hAnsi="Times New Roman" w:cs="Times New Roman"/>
          <w:sz w:val="20"/>
          <w:szCs w:val="20"/>
        </w:rPr>
        <w:t>1.2</w:t>
      </w:r>
      <w:r w:rsidR="00C34A0C">
        <w:rPr>
          <w:rFonts w:ascii="Times New Roman" w:eastAsia="新細明體" w:hAnsi="Times New Roman" w:cs="Times New Roman"/>
          <w:sz w:val="20"/>
          <w:szCs w:val="20"/>
        </w:rPr>
        <w:t>.</w:t>
      </w:r>
      <w:r w:rsidR="00C34A0C">
        <w:rPr>
          <w:rFonts w:ascii="Times New Roman" w:eastAsia="新細明體" w:hAnsi="Times New Roman" w:cs="Times New Roman" w:hint="eastAsia"/>
          <w:sz w:val="20"/>
          <w:szCs w:val="20"/>
        </w:rPr>
        <w:t xml:space="preserve">  </w:t>
      </w:r>
      <w:r w:rsidR="00C34A0C" w:rsidRPr="00C34A0C">
        <w:rPr>
          <w:rFonts w:ascii="Times New Roman" w:eastAsia="新細明體" w:hAnsi="Times New Roman" w:cs="Times New Roman"/>
          <w:sz w:val="20"/>
          <w:szCs w:val="20"/>
        </w:rPr>
        <w:t>SPT- N value</w:t>
      </w:r>
      <w:r w:rsidR="00C34A0C">
        <w:rPr>
          <w:rFonts w:ascii="Times New Roman" w:eastAsia="新細明體" w:hAnsi="Times New Roman" w:cs="Times New Roman" w:hint="eastAsia"/>
          <w:sz w:val="20"/>
          <w:szCs w:val="20"/>
        </w:rPr>
        <w:t xml:space="preserve"> </w:t>
      </w:r>
      <w:r w:rsidR="005F4E80">
        <w:rPr>
          <w:rFonts w:ascii="Times New Roman" w:eastAsia="新細明體" w:hAnsi="Times New Roman" w:cs="Times New Roman"/>
          <w:sz w:val="20"/>
          <w:szCs w:val="20"/>
        </w:rPr>
        <w:t xml:space="preserve">is less than 20 for ground within 20 m from surface level. </w:t>
      </w:r>
      <w:r w:rsidR="00C34A0C">
        <w:rPr>
          <w:rFonts w:ascii="Times New Roman" w:eastAsia="新細明體" w:hAnsi="Times New Roman" w:cs="Times New Roman"/>
          <w:sz w:val="20"/>
          <w:szCs w:val="20"/>
        </w:rPr>
        <w:t xml:space="preserve"> It is recognised that the LRT project has to be mainly laid on 10 meters or even more soft alluvium deposit but ground variance is observed at different locations. As shown in Figure 2a, a thicker clayey material is found in section between C14 to C18 Station but similar material is not seen in the corridor of old East Harbour Line (</w:t>
      </w:r>
      <w:r w:rsidR="000568E7">
        <w:rPr>
          <w:rFonts w:ascii="Times New Roman" w:eastAsia="新細明體" w:hAnsi="Times New Roman" w:cs="Times New Roman"/>
          <w:sz w:val="20"/>
          <w:szCs w:val="20"/>
        </w:rPr>
        <w:t xml:space="preserve">C32 to </w:t>
      </w:r>
      <w:r w:rsidR="0093307C">
        <w:rPr>
          <w:rFonts w:ascii="Times New Roman" w:eastAsia="新細明體" w:hAnsi="Times New Roman" w:cs="Times New Roman"/>
          <w:sz w:val="20"/>
          <w:szCs w:val="20"/>
        </w:rPr>
        <w:t xml:space="preserve">C36 </w:t>
      </w:r>
      <w:r w:rsidR="000568E7">
        <w:rPr>
          <w:rFonts w:ascii="Times New Roman" w:eastAsia="新細明體" w:hAnsi="Times New Roman" w:cs="Times New Roman"/>
          <w:sz w:val="20"/>
          <w:szCs w:val="20"/>
        </w:rPr>
        <w:t>Station</w:t>
      </w:r>
      <w:r w:rsidR="00C34A0C">
        <w:rPr>
          <w:rFonts w:ascii="Times New Roman" w:eastAsia="新細明體" w:hAnsi="Times New Roman" w:cs="Times New Roman"/>
          <w:sz w:val="20"/>
          <w:szCs w:val="20"/>
        </w:rPr>
        <w:t>), as presented in Figure 2b.</w:t>
      </w:r>
      <w:r w:rsidR="000568E7">
        <w:rPr>
          <w:rFonts w:ascii="Times New Roman" w:eastAsia="新細明體" w:hAnsi="Times New Roman" w:cs="Times New Roman" w:hint="eastAsia"/>
          <w:sz w:val="20"/>
          <w:szCs w:val="20"/>
        </w:rPr>
        <w:t xml:space="preserve"> Groundwater level</w:t>
      </w:r>
      <w:r w:rsidR="0093307C">
        <w:rPr>
          <w:rFonts w:ascii="Times New Roman" w:eastAsia="新細明體" w:hAnsi="Times New Roman" w:cs="Times New Roman" w:hint="eastAsia"/>
          <w:sz w:val="20"/>
          <w:szCs w:val="20"/>
        </w:rPr>
        <w:t xml:space="preserve"> </w:t>
      </w:r>
      <w:r w:rsidR="000568E7">
        <w:rPr>
          <w:rFonts w:ascii="Times New Roman" w:eastAsia="新細明體" w:hAnsi="Times New Roman" w:cs="Times New Roman" w:hint="eastAsia"/>
          <w:sz w:val="20"/>
          <w:szCs w:val="20"/>
        </w:rPr>
        <w:t>varies from surface level to</w:t>
      </w:r>
      <w:r w:rsidR="000568E7">
        <w:rPr>
          <w:rFonts w:ascii="Times New Roman" w:eastAsia="新細明體" w:hAnsi="Times New Roman" w:cs="Times New Roman"/>
          <w:sz w:val="20"/>
          <w:szCs w:val="20"/>
        </w:rPr>
        <w:t xml:space="preserve"> 5 m below surface level and it is </w:t>
      </w:r>
      <w:r w:rsidR="004F3333">
        <w:rPr>
          <w:rFonts w:ascii="Times New Roman" w:eastAsia="新細明體" w:hAnsi="Times New Roman" w:cs="Times New Roman"/>
          <w:sz w:val="20"/>
          <w:szCs w:val="20"/>
        </w:rPr>
        <w:t xml:space="preserve">highly </w:t>
      </w:r>
      <w:r w:rsidR="000568E7">
        <w:rPr>
          <w:rFonts w:ascii="Times New Roman" w:eastAsia="新細明體" w:hAnsi="Times New Roman" w:cs="Times New Roman"/>
          <w:sz w:val="20"/>
          <w:szCs w:val="20"/>
        </w:rPr>
        <w:t>affected by tidal influence in the coast</w:t>
      </w:r>
      <w:r w:rsidR="00B0099D">
        <w:rPr>
          <w:rFonts w:ascii="Times New Roman" w:eastAsia="新細明體" w:hAnsi="Times New Roman" w:cs="Times New Roman"/>
          <w:sz w:val="20"/>
          <w:szCs w:val="20"/>
        </w:rPr>
        <w:t>al</w:t>
      </w:r>
      <w:r w:rsidR="000568E7">
        <w:rPr>
          <w:rFonts w:ascii="Times New Roman" w:eastAsia="新細明體" w:hAnsi="Times New Roman" w:cs="Times New Roman"/>
          <w:sz w:val="20"/>
          <w:szCs w:val="20"/>
        </w:rPr>
        <w:t xml:space="preserve"> area.</w:t>
      </w:r>
      <w:r w:rsidR="000568E7">
        <w:rPr>
          <w:rFonts w:ascii="Times New Roman" w:eastAsia="新細明體" w:hAnsi="Times New Roman" w:cs="Times New Roman" w:hint="eastAsia"/>
          <w:sz w:val="20"/>
          <w:szCs w:val="20"/>
        </w:rPr>
        <w:t xml:space="preserve"> </w:t>
      </w:r>
    </w:p>
    <w:p w14:paraId="1C84BE74" w14:textId="0F8AEB5C" w:rsidR="000F6618" w:rsidRPr="00871B1D" w:rsidRDefault="00B94D95" w:rsidP="00F119B0">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lastRenderedPageBreak/>
        <w:t xml:space="preserve">In order to further understand ground condition, especially in coastal area, cone penetration test (CPT) </w:t>
      </w:r>
      <w:r w:rsidR="00B12B42">
        <w:rPr>
          <w:rFonts w:ascii="Times New Roman" w:eastAsia="新細明體" w:hAnsi="Times New Roman" w:cs="Times New Roman"/>
          <w:sz w:val="20"/>
          <w:szCs w:val="20"/>
        </w:rPr>
        <w:t>were delivered in order to understand cone resistance (Qc) and friction force (fs) of soils. Test results are presented in Figure 2c.</w:t>
      </w:r>
      <w:r w:rsidR="00B12B42">
        <w:rPr>
          <w:rFonts w:ascii="Times New Roman" w:eastAsia="新細明體" w:hAnsi="Times New Roman" w:cs="Times New Roman" w:hint="eastAsia"/>
          <w:sz w:val="20"/>
          <w:szCs w:val="20"/>
        </w:rPr>
        <w:t xml:space="preserve">  It is thus aware that measured Qc is </w:t>
      </w:r>
      <w:r w:rsidR="00AD0F79">
        <w:rPr>
          <w:rFonts w:ascii="Times New Roman" w:eastAsia="新細明體" w:hAnsi="Times New Roman" w:cs="Times New Roman"/>
          <w:sz w:val="20"/>
          <w:szCs w:val="20"/>
        </w:rPr>
        <w:t xml:space="preserve">up to 8 </w:t>
      </w:r>
      <w:r w:rsidR="009A786A">
        <w:rPr>
          <w:rFonts w:ascii="Times New Roman" w:eastAsia="新細明體" w:hAnsi="Times New Roman" w:cs="Times New Roman"/>
          <w:sz w:val="20"/>
          <w:szCs w:val="20"/>
        </w:rPr>
        <w:t xml:space="preserve">to </w:t>
      </w:r>
      <w:r w:rsidR="00AD0F79">
        <w:rPr>
          <w:rFonts w:ascii="Times New Roman" w:eastAsia="新細明體" w:hAnsi="Times New Roman" w:cs="Times New Roman"/>
          <w:sz w:val="20"/>
          <w:szCs w:val="20"/>
        </w:rPr>
        <w:t>12</w:t>
      </w:r>
      <w:r w:rsidR="009A786A">
        <w:rPr>
          <w:rFonts w:ascii="Times New Roman" w:eastAsia="新細明體" w:hAnsi="Times New Roman" w:cs="Times New Roman"/>
          <w:sz w:val="20"/>
          <w:szCs w:val="20"/>
        </w:rPr>
        <w:t xml:space="preserve"> </w:t>
      </w:r>
      <w:r w:rsidR="00AD0F79">
        <w:rPr>
          <w:rFonts w:ascii="Times New Roman" w:eastAsia="新細明體" w:hAnsi="Times New Roman" w:cs="Times New Roman"/>
          <w:sz w:val="20"/>
          <w:szCs w:val="20"/>
        </w:rPr>
        <w:t>M</w:t>
      </w:r>
      <w:r w:rsidR="009A786A">
        <w:rPr>
          <w:rFonts w:ascii="Times New Roman" w:eastAsia="新細明體" w:hAnsi="Times New Roman" w:cs="Times New Roman"/>
          <w:sz w:val="20"/>
          <w:szCs w:val="20"/>
        </w:rPr>
        <w:t xml:space="preserve">Pa and fs </w:t>
      </w:r>
      <w:r w:rsidR="00AD0F79">
        <w:rPr>
          <w:rFonts w:ascii="Times New Roman" w:eastAsia="新細明體" w:hAnsi="Times New Roman" w:cs="Times New Roman"/>
          <w:sz w:val="20"/>
          <w:szCs w:val="20"/>
        </w:rPr>
        <w:t>could reach to up to</w:t>
      </w:r>
      <w:r w:rsidR="009A786A">
        <w:rPr>
          <w:rFonts w:ascii="Times New Roman" w:eastAsia="新細明體" w:hAnsi="Times New Roman" w:cs="Times New Roman"/>
          <w:sz w:val="20"/>
          <w:szCs w:val="20"/>
        </w:rPr>
        <w:t xml:space="preserve"> </w:t>
      </w:r>
      <w:r w:rsidR="00AD0F79">
        <w:rPr>
          <w:rFonts w:ascii="Times New Roman" w:eastAsia="新細明體" w:hAnsi="Times New Roman" w:cs="Times New Roman"/>
          <w:sz w:val="20"/>
          <w:szCs w:val="20"/>
        </w:rPr>
        <w:t xml:space="preserve">60 </w:t>
      </w:r>
      <w:r w:rsidR="009A786A">
        <w:rPr>
          <w:rFonts w:ascii="Times New Roman" w:eastAsia="新細明體" w:hAnsi="Times New Roman" w:cs="Times New Roman"/>
          <w:sz w:val="20"/>
          <w:szCs w:val="20"/>
        </w:rPr>
        <w:t xml:space="preserve">to </w:t>
      </w:r>
      <w:r w:rsidR="00AD0F79">
        <w:rPr>
          <w:rFonts w:ascii="Times New Roman" w:eastAsia="新細明體" w:hAnsi="Times New Roman" w:cs="Times New Roman"/>
          <w:sz w:val="20"/>
          <w:szCs w:val="20"/>
        </w:rPr>
        <w:t>70</w:t>
      </w:r>
      <w:r w:rsidR="009A786A">
        <w:rPr>
          <w:rFonts w:ascii="Times New Roman" w:eastAsia="新細明體" w:hAnsi="Times New Roman" w:cs="Times New Roman"/>
          <w:sz w:val="20"/>
          <w:szCs w:val="20"/>
        </w:rPr>
        <w:t xml:space="preserve"> kPa, respectively.  Very stiff ground </w:t>
      </w:r>
      <w:r w:rsidR="00573A1F">
        <w:rPr>
          <w:rFonts w:ascii="Times New Roman" w:eastAsia="新細明體" w:hAnsi="Times New Roman" w:cs="Times New Roman"/>
          <w:sz w:val="20"/>
          <w:szCs w:val="20"/>
        </w:rPr>
        <w:t xml:space="preserve">was </w:t>
      </w:r>
      <w:r w:rsidR="009A786A">
        <w:rPr>
          <w:rFonts w:ascii="Times New Roman" w:eastAsia="新細明體" w:hAnsi="Times New Roman" w:cs="Times New Roman"/>
          <w:sz w:val="20"/>
          <w:szCs w:val="20"/>
        </w:rPr>
        <w:t>found</w:t>
      </w:r>
      <w:r w:rsidR="002F25A4">
        <w:rPr>
          <w:rFonts w:ascii="Times New Roman" w:eastAsia="新細明體" w:hAnsi="Times New Roman" w:cs="Times New Roman" w:hint="eastAsia"/>
          <w:sz w:val="20"/>
          <w:szCs w:val="20"/>
        </w:rPr>
        <w:t xml:space="preserve"> at approximately 1 m below surface level</w:t>
      </w:r>
      <w:r w:rsidR="009A786A">
        <w:rPr>
          <w:rFonts w:ascii="Times New Roman" w:eastAsia="新細明體" w:hAnsi="Times New Roman" w:cs="Times New Roman"/>
          <w:sz w:val="20"/>
          <w:szCs w:val="20"/>
        </w:rPr>
        <w:t xml:space="preserve"> in several locations near the coast</w:t>
      </w:r>
      <w:r w:rsidR="002F25A4">
        <w:rPr>
          <w:rFonts w:ascii="Times New Roman" w:eastAsia="新細明體" w:hAnsi="Times New Roman" w:cs="Times New Roman"/>
          <w:sz w:val="20"/>
          <w:szCs w:val="20"/>
        </w:rPr>
        <w:t>, as shown in Figure 2d</w:t>
      </w:r>
      <w:r w:rsidR="00AD0F79">
        <w:rPr>
          <w:rFonts w:ascii="Times New Roman" w:eastAsia="新細明體" w:hAnsi="Times New Roman" w:cs="Times New Roman"/>
          <w:sz w:val="20"/>
          <w:szCs w:val="20"/>
        </w:rPr>
        <w:t xml:space="preserve"> </w:t>
      </w:r>
      <w:r w:rsidR="009A786A">
        <w:rPr>
          <w:rFonts w:ascii="Times New Roman" w:eastAsia="新細明體" w:hAnsi="Times New Roman" w:cs="Times New Roman"/>
          <w:sz w:val="20"/>
          <w:szCs w:val="20"/>
        </w:rPr>
        <w:t xml:space="preserve">and it is anticipated that might be connected with coral reef in the ground. </w:t>
      </w:r>
      <w:r w:rsidR="00C34A0C">
        <w:rPr>
          <w:rFonts w:ascii="Times New Roman" w:eastAsia="新細明體" w:hAnsi="Times New Roman" w:cs="Times New Roman"/>
          <w:sz w:val="20"/>
          <w:szCs w:val="20"/>
        </w:rPr>
        <w:t xml:space="preserve"> </w:t>
      </w:r>
      <w:r w:rsidR="0032224F">
        <w:rPr>
          <w:rFonts w:ascii="Times New Roman" w:eastAsia="新細明體" w:hAnsi="Times New Roman" w:cs="Times New Roman" w:hint="eastAsia"/>
          <w:sz w:val="20"/>
          <w:szCs w:val="20"/>
        </w:rPr>
        <w:t xml:space="preserve"> </w:t>
      </w:r>
      <w:r w:rsidR="00C01715" w:rsidRPr="00871B1D">
        <w:rPr>
          <w:rFonts w:ascii="Times New Roman" w:eastAsia="新細明體" w:hAnsi="Times New Roman" w:cs="Times New Roman"/>
          <w:sz w:val="20"/>
          <w:szCs w:val="20"/>
        </w:rPr>
        <w:t xml:space="preserve">  </w:t>
      </w:r>
      <w:r w:rsidR="00FA35B4" w:rsidRPr="00871B1D">
        <w:rPr>
          <w:rFonts w:ascii="Times New Roman" w:eastAsia="新細明體" w:hAnsi="Times New Roman" w:cs="Times New Roman"/>
          <w:sz w:val="20"/>
          <w:szCs w:val="20"/>
        </w:rPr>
        <w:t xml:space="preserve"> </w:t>
      </w:r>
      <w:r w:rsidR="00F34093" w:rsidRPr="00871B1D">
        <w:rPr>
          <w:rFonts w:ascii="Times New Roman" w:eastAsia="新細明體" w:hAnsi="Times New Roman" w:cs="Times New Roman"/>
          <w:sz w:val="20"/>
          <w:szCs w:val="20"/>
        </w:rPr>
        <w:t xml:space="preserve"> </w:t>
      </w:r>
    </w:p>
    <w:p w14:paraId="02EA55F4" w14:textId="77777777" w:rsidR="00714AF9" w:rsidRPr="00871B1D" w:rsidRDefault="00714AF9" w:rsidP="00714AF9">
      <w:pPr>
        <w:jc w:val="both"/>
        <w:rPr>
          <w:rFonts w:ascii="Times New Roman" w:hAnsi="Times New Roman" w:cs="Times New Roman"/>
          <w:sz w:val="20"/>
          <w:szCs w:val="20"/>
        </w:rPr>
      </w:pPr>
    </w:p>
    <w:p w14:paraId="06B7A61B" w14:textId="7E00F2DE" w:rsidR="00864741" w:rsidRPr="00871B1D" w:rsidRDefault="00B80ED2" w:rsidP="00714AF9">
      <w:pPr>
        <w:jc w:val="both"/>
        <w:rPr>
          <w:rFonts w:ascii="Times New Roman" w:eastAsia="新細明體" w:hAnsi="Times New Roman" w:cs="Times New Roman"/>
          <w:b/>
          <w:sz w:val="20"/>
          <w:szCs w:val="20"/>
        </w:rPr>
      </w:pPr>
      <w:r w:rsidRPr="00871B1D">
        <w:rPr>
          <w:rFonts w:ascii="Times New Roman" w:hAnsi="Times New Roman" w:cs="Times New Roman"/>
          <w:b/>
          <w:sz w:val="20"/>
          <w:szCs w:val="20"/>
        </w:rPr>
        <w:t>3</w:t>
      </w:r>
      <w:r w:rsidR="00714AF9" w:rsidRPr="00871B1D">
        <w:rPr>
          <w:rFonts w:ascii="Times New Roman" w:hAnsi="Times New Roman" w:cs="Times New Roman"/>
          <w:b/>
          <w:sz w:val="20"/>
          <w:szCs w:val="20"/>
        </w:rPr>
        <w:t xml:space="preserve">. </w:t>
      </w:r>
      <w:r w:rsidR="00C35F2E">
        <w:rPr>
          <w:rFonts w:ascii="Times New Roman" w:hAnsi="Times New Roman" w:cs="Times New Roman"/>
          <w:b/>
          <w:sz w:val="20"/>
          <w:szCs w:val="20"/>
        </w:rPr>
        <w:t xml:space="preserve">Challenge in Use of </w:t>
      </w:r>
      <w:r w:rsidR="005C0439" w:rsidRPr="00723C1B">
        <w:rPr>
          <w:rFonts w:ascii="Times New Roman" w:eastAsia="新細明體" w:hAnsi="Times New Roman" w:cs="Times New Roman"/>
          <w:b/>
          <w:sz w:val="20"/>
          <w:szCs w:val="20"/>
        </w:rPr>
        <w:t>Embedded</w:t>
      </w:r>
      <w:r w:rsidR="00851E3D">
        <w:rPr>
          <w:rFonts w:ascii="Times New Roman" w:eastAsia="新細明體" w:hAnsi="Times New Roman" w:cs="Times New Roman"/>
          <w:b/>
          <w:sz w:val="20"/>
          <w:szCs w:val="20"/>
        </w:rPr>
        <w:t xml:space="preserve"> Track Slab</w:t>
      </w:r>
    </w:p>
    <w:p w14:paraId="179F7349" w14:textId="7EAFB816" w:rsidR="00D420CB" w:rsidRPr="00871B1D" w:rsidRDefault="002B6B9B" w:rsidP="0054169F">
      <w:pPr>
        <w:jc w:val="both"/>
        <w:rPr>
          <w:rFonts w:ascii="Times New Roman" w:eastAsia="微軟正黑體" w:hAnsi="Times New Roman" w:cs="Times New Roman"/>
          <w:sz w:val="20"/>
          <w:szCs w:val="20"/>
        </w:rPr>
      </w:pPr>
      <w:r>
        <w:rPr>
          <w:rFonts w:ascii="Times New Roman" w:eastAsia="新細明體" w:hAnsi="Times New Roman" w:cs="Times New Roman"/>
          <w:sz w:val="20"/>
          <w:szCs w:val="20"/>
        </w:rPr>
        <w:t xml:space="preserve">In addition to </w:t>
      </w:r>
      <w:r w:rsidR="000F59E2">
        <w:rPr>
          <w:rFonts w:ascii="Times New Roman" w:eastAsia="新細明體" w:hAnsi="Times New Roman" w:cs="Times New Roman"/>
          <w:sz w:val="20"/>
          <w:szCs w:val="20"/>
        </w:rPr>
        <w:t xml:space="preserve">a special </w:t>
      </w:r>
      <w:r w:rsidR="000568E7">
        <w:rPr>
          <w:rFonts w:ascii="Times New Roman" w:eastAsia="新細明體" w:hAnsi="Times New Roman" w:cs="Times New Roman"/>
          <w:sz w:val="20"/>
          <w:szCs w:val="20"/>
        </w:rPr>
        <w:t xml:space="preserve">and unique </w:t>
      </w:r>
      <w:r w:rsidR="008C14DD" w:rsidRPr="006F7EDC">
        <w:rPr>
          <w:rFonts w:ascii="Times New Roman" w:eastAsia="新細明體" w:hAnsi="Times New Roman" w:cs="Times New Roman"/>
          <w:sz w:val="20"/>
          <w:szCs w:val="20"/>
        </w:rPr>
        <w:t>catenary</w:t>
      </w:r>
      <w:r w:rsidR="008C14DD" w:rsidDel="008C14DD">
        <w:rPr>
          <w:rFonts w:ascii="Times New Roman" w:eastAsia="新細明體" w:hAnsi="Times New Roman" w:cs="Times New Roman"/>
          <w:sz w:val="20"/>
          <w:szCs w:val="20"/>
        </w:rPr>
        <w:t xml:space="preserve"> </w:t>
      </w:r>
      <w:r w:rsidR="000F59E2">
        <w:rPr>
          <w:rFonts w:ascii="Times New Roman" w:eastAsia="新細明體" w:hAnsi="Times New Roman" w:cs="Times New Roman"/>
          <w:sz w:val="20"/>
          <w:szCs w:val="20"/>
        </w:rPr>
        <w:t>-free arrangement</w:t>
      </w:r>
      <w:r w:rsidR="000568E7">
        <w:rPr>
          <w:rFonts w:ascii="Times New Roman" w:eastAsia="新細明體" w:hAnsi="Times New Roman" w:cs="Times New Roman"/>
          <w:sz w:val="20"/>
          <w:szCs w:val="20"/>
        </w:rPr>
        <w:t xml:space="preserve"> of power- supply system to the tram</w:t>
      </w:r>
      <w:r w:rsidR="000F59E2">
        <w:rPr>
          <w:rFonts w:ascii="Times New Roman" w:eastAsia="新細明體" w:hAnsi="Times New Roman" w:cs="Times New Roman"/>
          <w:sz w:val="20"/>
          <w:szCs w:val="20"/>
        </w:rPr>
        <w:t xml:space="preserve"> in order to provide a better city view and skyline in the aspect of the system, a special requirement of the use of embedded track slab is also </w:t>
      </w:r>
      <w:r w:rsidR="00486BF7">
        <w:rPr>
          <w:rFonts w:ascii="Times New Roman" w:eastAsia="新細明體" w:hAnsi="Times New Roman" w:cs="Times New Roman"/>
          <w:sz w:val="20"/>
          <w:szCs w:val="20"/>
        </w:rPr>
        <w:t xml:space="preserve">requested </w:t>
      </w:r>
      <w:r w:rsidR="000F59E2">
        <w:rPr>
          <w:rFonts w:ascii="Times New Roman" w:eastAsia="新細明體" w:hAnsi="Times New Roman" w:cs="Times New Roman"/>
          <w:sz w:val="20"/>
          <w:szCs w:val="20"/>
        </w:rPr>
        <w:t>by the project owner</w:t>
      </w:r>
      <w:r w:rsidR="00486BF7">
        <w:rPr>
          <w:rFonts w:ascii="Times New Roman" w:eastAsia="新細明體" w:hAnsi="Times New Roman" w:cs="Times New Roman"/>
          <w:sz w:val="20"/>
          <w:szCs w:val="20"/>
        </w:rPr>
        <w:t xml:space="preserve"> in this project</w:t>
      </w:r>
      <w:r w:rsidR="000F59E2">
        <w:rPr>
          <w:rFonts w:ascii="Times New Roman" w:eastAsia="新細明體" w:hAnsi="Times New Roman" w:cs="Times New Roman"/>
          <w:sz w:val="20"/>
          <w:szCs w:val="20"/>
        </w:rPr>
        <w:t xml:space="preserve">. In order not to make </w:t>
      </w:r>
      <w:r w:rsidR="0034001C">
        <w:rPr>
          <w:rFonts w:ascii="Times New Roman" w:eastAsia="新細明體" w:hAnsi="Times New Roman" w:cs="Times New Roman"/>
          <w:sz w:val="20"/>
          <w:szCs w:val="20"/>
        </w:rPr>
        <w:t xml:space="preserve">any </w:t>
      </w:r>
      <w:r w:rsidR="000F59E2">
        <w:rPr>
          <w:rFonts w:ascii="Times New Roman" w:eastAsia="新細明體" w:hAnsi="Times New Roman" w:cs="Times New Roman"/>
          <w:sz w:val="20"/>
          <w:szCs w:val="20"/>
        </w:rPr>
        <w:t xml:space="preserve">obstacle on ground surface, </w:t>
      </w:r>
      <w:r w:rsidR="00A77122">
        <w:rPr>
          <w:rFonts w:ascii="Times New Roman" w:eastAsia="新細明體" w:hAnsi="Times New Roman" w:cs="Times New Roman" w:hint="eastAsia"/>
          <w:sz w:val="20"/>
          <w:szCs w:val="20"/>
        </w:rPr>
        <w:t xml:space="preserve">an innovation </w:t>
      </w:r>
      <w:r w:rsidR="0034001C">
        <w:rPr>
          <w:rFonts w:ascii="Times New Roman" w:eastAsia="新細明體" w:hAnsi="Times New Roman" w:cs="Times New Roman"/>
          <w:sz w:val="20"/>
          <w:szCs w:val="20"/>
        </w:rPr>
        <w:t xml:space="preserve">here </w:t>
      </w:r>
      <w:r w:rsidR="00A77122">
        <w:rPr>
          <w:rFonts w:ascii="Times New Roman" w:eastAsia="新細明體" w:hAnsi="Times New Roman" w:cs="Times New Roman" w:hint="eastAsia"/>
          <w:sz w:val="20"/>
          <w:szCs w:val="20"/>
        </w:rPr>
        <w:t xml:space="preserve">is </w:t>
      </w:r>
      <w:r w:rsidR="000F59E2">
        <w:rPr>
          <w:rFonts w:ascii="Times New Roman" w:eastAsia="新細明體" w:hAnsi="Times New Roman" w:cs="Times New Roman"/>
          <w:sz w:val="20"/>
          <w:szCs w:val="20"/>
        </w:rPr>
        <w:t xml:space="preserve">the track used </w:t>
      </w:r>
      <w:r w:rsidR="00E31C0F">
        <w:rPr>
          <w:rFonts w:ascii="Times New Roman" w:eastAsia="新細明體" w:hAnsi="Times New Roman" w:cs="Times New Roman"/>
          <w:sz w:val="20"/>
          <w:szCs w:val="20"/>
        </w:rPr>
        <w:t xml:space="preserve">for </w:t>
      </w:r>
      <w:r w:rsidR="000F59E2">
        <w:rPr>
          <w:rFonts w:ascii="Times New Roman" w:eastAsia="新細明體" w:hAnsi="Times New Roman" w:cs="Times New Roman"/>
          <w:sz w:val="20"/>
          <w:szCs w:val="20"/>
        </w:rPr>
        <w:t xml:space="preserve">tramway operation </w:t>
      </w:r>
      <w:r w:rsidR="000568E7">
        <w:rPr>
          <w:rFonts w:ascii="Times New Roman" w:eastAsia="新細明體" w:hAnsi="Times New Roman" w:cs="Times New Roman"/>
          <w:sz w:val="20"/>
          <w:szCs w:val="20"/>
        </w:rPr>
        <w:t>is</w:t>
      </w:r>
      <w:r w:rsidR="0054169F">
        <w:rPr>
          <w:rFonts w:ascii="Times New Roman" w:eastAsia="新細明體" w:hAnsi="Times New Roman" w:cs="Times New Roman"/>
          <w:sz w:val="20"/>
          <w:szCs w:val="20"/>
        </w:rPr>
        <w:t xml:space="preserve"> embedded in track slab and there is no sleeper in the track system</w:t>
      </w:r>
      <w:r w:rsidR="005D4AF2">
        <w:rPr>
          <w:rFonts w:ascii="Times New Roman" w:eastAsia="新細明體" w:hAnsi="Times New Roman" w:cs="Times New Roman" w:hint="eastAsia"/>
          <w:sz w:val="20"/>
          <w:szCs w:val="20"/>
        </w:rPr>
        <w:t xml:space="preserve"> </w:t>
      </w:r>
      <w:r w:rsidR="00E31C0F">
        <w:rPr>
          <w:rFonts w:ascii="Times New Roman" w:eastAsia="新細明體" w:hAnsi="Times New Roman" w:cs="Times New Roman"/>
          <w:sz w:val="20"/>
          <w:szCs w:val="20"/>
        </w:rPr>
        <w:t>so</w:t>
      </w:r>
      <w:r w:rsidR="00E31C0F">
        <w:rPr>
          <w:rFonts w:ascii="Times New Roman" w:eastAsia="新細明體" w:hAnsi="Times New Roman" w:cs="Times New Roman" w:hint="eastAsia"/>
          <w:sz w:val="20"/>
          <w:szCs w:val="20"/>
        </w:rPr>
        <w:t xml:space="preserve"> </w:t>
      </w:r>
      <w:r w:rsidR="005D4AF2">
        <w:rPr>
          <w:rFonts w:ascii="Times New Roman" w:eastAsia="新細明體" w:hAnsi="Times New Roman" w:cs="Times New Roman" w:hint="eastAsia"/>
          <w:sz w:val="20"/>
          <w:szCs w:val="20"/>
        </w:rPr>
        <w:t xml:space="preserve">top of track can remain </w:t>
      </w:r>
      <w:r w:rsidR="00E31C0F">
        <w:rPr>
          <w:rFonts w:ascii="Times New Roman" w:eastAsia="新細明體" w:hAnsi="Times New Roman" w:cs="Times New Roman"/>
          <w:sz w:val="20"/>
          <w:szCs w:val="20"/>
        </w:rPr>
        <w:t xml:space="preserve">almost </w:t>
      </w:r>
      <w:r w:rsidR="005D4AF2">
        <w:rPr>
          <w:rFonts w:ascii="Times New Roman" w:eastAsia="新細明體" w:hAnsi="Times New Roman" w:cs="Times New Roman" w:hint="eastAsia"/>
          <w:sz w:val="20"/>
          <w:szCs w:val="20"/>
        </w:rPr>
        <w:t>the same level with ground level which is different with other rail or metro systems</w:t>
      </w:r>
      <w:r w:rsidR="0054169F">
        <w:rPr>
          <w:rFonts w:ascii="Times New Roman" w:eastAsia="新細明體" w:hAnsi="Times New Roman" w:cs="Times New Roman"/>
          <w:sz w:val="20"/>
          <w:szCs w:val="20"/>
        </w:rPr>
        <w:t>.</w:t>
      </w:r>
      <w:r w:rsidR="00AD0F79">
        <w:rPr>
          <w:rFonts w:ascii="Times New Roman" w:eastAsia="新細明體" w:hAnsi="Times New Roman" w:cs="Times New Roman"/>
          <w:sz w:val="20"/>
          <w:szCs w:val="20"/>
        </w:rPr>
        <w:t xml:space="preserve"> Figure 3</w:t>
      </w:r>
      <w:r w:rsidR="005D4AF2">
        <w:rPr>
          <w:rFonts w:ascii="Times New Roman" w:eastAsia="新細明體" w:hAnsi="Times New Roman" w:cs="Times New Roman"/>
          <w:sz w:val="20"/>
          <w:szCs w:val="20"/>
        </w:rPr>
        <w:t>a</w:t>
      </w:r>
      <w:r w:rsidR="00AD0F79">
        <w:rPr>
          <w:rFonts w:ascii="Times New Roman" w:eastAsia="新細明體" w:hAnsi="Times New Roman" w:cs="Times New Roman"/>
          <w:sz w:val="20"/>
          <w:szCs w:val="20"/>
        </w:rPr>
        <w:t xml:space="preserve"> present</w:t>
      </w:r>
      <w:r w:rsidR="005F4E80">
        <w:rPr>
          <w:rFonts w:ascii="Times New Roman" w:eastAsia="新細明體" w:hAnsi="Times New Roman" w:cs="Times New Roman"/>
          <w:sz w:val="20"/>
          <w:szCs w:val="20"/>
        </w:rPr>
        <w:t>s</w:t>
      </w:r>
      <w:r w:rsidR="00AD0F79">
        <w:rPr>
          <w:rFonts w:ascii="Times New Roman" w:eastAsia="新細明體" w:hAnsi="Times New Roman" w:cs="Times New Roman"/>
          <w:sz w:val="20"/>
          <w:szCs w:val="20"/>
        </w:rPr>
        <w:t xml:space="preserve"> </w:t>
      </w:r>
      <w:r w:rsidR="00E31C0F">
        <w:rPr>
          <w:rFonts w:ascii="Times New Roman" w:eastAsia="新細明體" w:hAnsi="Times New Roman" w:cs="Times New Roman"/>
          <w:sz w:val="20"/>
          <w:szCs w:val="20"/>
        </w:rPr>
        <w:t xml:space="preserve">a typical </w:t>
      </w:r>
      <w:r w:rsidR="00AD0F79">
        <w:rPr>
          <w:rFonts w:ascii="Times New Roman" w:eastAsia="新細明體" w:hAnsi="Times New Roman" w:cs="Times New Roman"/>
          <w:sz w:val="20"/>
          <w:szCs w:val="20"/>
        </w:rPr>
        <w:t xml:space="preserve">cross section of embedded track slab </w:t>
      </w:r>
      <w:r w:rsidR="00E31C0F">
        <w:rPr>
          <w:rFonts w:ascii="Times New Roman" w:eastAsia="新細明體" w:hAnsi="Times New Roman" w:cs="Times New Roman"/>
          <w:sz w:val="20"/>
          <w:szCs w:val="20"/>
        </w:rPr>
        <w:t xml:space="preserve">system </w:t>
      </w:r>
      <w:r w:rsidR="00AD0F79">
        <w:rPr>
          <w:rFonts w:ascii="Times New Roman" w:eastAsia="新細明體" w:hAnsi="Times New Roman" w:cs="Times New Roman"/>
          <w:sz w:val="20"/>
          <w:szCs w:val="20"/>
        </w:rPr>
        <w:t>and</w:t>
      </w:r>
      <w:r w:rsidR="00573A1F">
        <w:rPr>
          <w:rFonts w:ascii="Times New Roman" w:eastAsia="新細明體" w:hAnsi="Times New Roman" w:cs="Times New Roman"/>
          <w:sz w:val="20"/>
          <w:szCs w:val="20"/>
        </w:rPr>
        <w:t xml:space="preserve"> </w:t>
      </w:r>
      <w:r w:rsidR="005D4AF2">
        <w:rPr>
          <w:rFonts w:ascii="Times New Roman" w:eastAsia="新細明體" w:hAnsi="Times New Roman" w:cs="Times New Roman" w:hint="eastAsia"/>
          <w:sz w:val="20"/>
          <w:szCs w:val="20"/>
        </w:rPr>
        <w:t>F</w:t>
      </w:r>
      <w:r w:rsidR="005D4AF2">
        <w:rPr>
          <w:rFonts w:ascii="Times New Roman" w:eastAsia="新細明體" w:hAnsi="Times New Roman" w:cs="Times New Roman"/>
          <w:sz w:val="20"/>
          <w:szCs w:val="20"/>
        </w:rPr>
        <w:t xml:space="preserve">igure 3b </w:t>
      </w:r>
      <w:r w:rsidR="00573A1F">
        <w:rPr>
          <w:rFonts w:ascii="Times New Roman" w:eastAsia="新細明體" w:hAnsi="Times New Roman" w:cs="Times New Roman"/>
          <w:sz w:val="20"/>
          <w:szCs w:val="20"/>
        </w:rPr>
        <w:t>shows construction sequence of track part of tramway.</w:t>
      </w:r>
      <w:r w:rsidR="005F4E80">
        <w:rPr>
          <w:rFonts w:ascii="Times New Roman" w:eastAsia="新細明體" w:hAnsi="Times New Roman" w:cs="Times New Roman" w:hint="eastAsia"/>
          <w:sz w:val="20"/>
          <w:szCs w:val="20"/>
        </w:rPr>
        <w:t xml:space="preserve"> F</w:t>
      </w:r>
      <w:r w:rsidR="005F4E80">
        <w:rPr>
          <w:rFonts w:ascii="Times New Roman" w:eastAsia="新細明體" w:hAnsi="Times New Roman" w:cs="Times New Roman"/>
          <w:sz w:val="20"/>
          <w:szCs w:val="20"/>
        </w:rPr>
        <w:t>igure 3c presents tram operation on the road.</w:t>
      </w:r>
      <w:r w:rsidR="00573A1F">
        <w:rPr>
          <w:rFonts w:ascii="Times New Roman" w:eastAsia="新細明體" w:hAnsi="Times New Roman" w:cs="Times New Roman"/>
          <w:sz w:val="20"/>
          <w:szCs w:val="20"/>
        </w:rPr>
        <w:t xml:space="preserve"> I</w:t>
      </w:r>
      <w:r w:rsidR="00AD0F79">
        <w:rPr>
          <w:rFonts w:ascii="Times New Roman" w:eastAsia="新細明體" w:hAnsi="Times New Roman" w:cs="Times New Roman"/>
          <w:sz w:val="20"/>
          <w:szCs w:val="20"/>
        </w:rPr>
        <w:t xml:space="preserve">t is </w:t>
      </w:r>
      <w:r w:rsidR="004F3333">
        <w:rPr>
          <w:rFonts w:ascii="Times New Roman" w:eastAsia="新細明體" w:hAnsi="Times New Roman" w:cs="Times New Roman"/>
          <w:sz w:val="20"/>
          <w:szCs w:val="20"/>
        </w:rPr>
        <w:t>noticed from Figure 3</w:t>
      </w:r>
      <w:r w:rsidR="0054169F">
        <w:rPr>
          <w:rFonts w:ascii="Times New Roman" w:eastAsia="新細明體" w:hAnsi="Times New Roman" w:cs="Times New Roman"/>
          <w:sz w:val="20"/>
          <w:szCs w:val="20"/>
        </w:rPr>
        <w:t xml:space="preserve"> the track is fully embedded in</w:t>
      </w:r>
      <w:r w:rsidR="004F3333">
        <w:rPr>
          <w:rFonts w:ascii="Times New Roman" w:eastAsia="新細明體" w:hAnsi="Times New Roman" w:cs="Times New Roman"/>
          <w:sz w:val="20"/>
          <w:szCs w:val="20"/>
        </w:rPr>
        <w:t>side</w:t>
      </w:r>
      <w:r w:rsidR="0054169F">
        <w:rPr>
          <w:rFonts w:ascii="Times New Roman" w:eastAsia="新細明體" w:hAnsi="Times New Roman" w:cs="Times New Roman"/>
          <w:sz w:val="20"/>
          <w:szCs w:val="20"/>
        </w:rPr>
        <w:t xml:space="preserve"> the slab and again the slab is fully embedded in the ground </w:t>
      </w:r>
      <w:r w:rsidR="005F4E80">
        <w:rPr>
          <w:rFonts w:ascii="Times New Roman" w:eastAsia="新細明體" w:hAnsi="Times New Roman" w:cs="Times New Roman"/>
          <w:sz w:val="20"/>
          <w:szCs w:val="20"/>
        </w:rPr>
        <w:t xml:space="preserve">or road </w:t>
      </w:r>
      <w:r w:rsidR="0054169F">
        <w:rPr>
          <w:rFonts w:ascii="Times New Roman" w:eastAsia="新細明體" w:hAnsi="Times New Roman" w:cs="Times New Roman"/>
          <w:sz w:val="20"/>
          <w:szCs w:val="20"/>
        </w:rPr>
        <w:t xml:space="preserve">so track- level can be fully lower than ground level and doesn’t have to cause </w:t>
      </w:r>
      <w:r w:rsidR="00573A1F">
        <w:rPr>
          <w:rFonts w:ascii="Times New Roman" w:eastAsia="新細明體" w:hAnsi="Times New Roman" w:cs="Times New Roman"/>
          <w:sz w:val="20"/>
          <w:szCs w:val="20"/>
        </w:rPr>
        <w:t xml:space="preserve">any </w:t>
      </w:r>
      <w:r w:rsidR="0054169F">
        <w:rPr>
          <w:rFonts w:ascii="Times New Roman" w:eastAsia="新細明體" w:hAnsi="Times New Roman" w:cs="Times New Roman"/>
          <w:sz w:val="20"/>
          <w:szCs w:val="20"/>
        </w:rPr>
        <w:t>obstacle on the ground.</w:t>
      </w:r>
      <w:r w:rsidR="00DE1DF7">
        <w:rPr>
          <w:rFonts w:ascii="Times New Roman" w:eastAsia="新細明體" w:hAnsi="Times New Roman" w:cs="Times New Roman" w:hint="eastAsia"/>
          <w:sz w:val="20"/>
          <w:szCs w:val="20"/>
        </w:rPr>
        <w:t xml:space="preserve"> E</w:t>
      </w:r>
      <w:r w:rsidR="00DE1DF7">
        <w:rPr>
          <w:rFonts w:ascii="Times New Roman" w:eastAsia="新細明體" w:hAnsi="Times New Roman" w:cs="Times New Roman"/>
          <w:sz w:val="20"/>
          <w:szCs w:val="20"/>
        </w:rPr>
        <w:t>xcept advantages stated above, the use of embedded track system could possibly reduce noise and vibration induced by train operation (</w:t>
      </w:r>
      <w:r w:rsidR="009A3CD8" w:rsidRPr="009A3CD8">
        <w:rPr>
          <w:rFonts w:ascii="Times New Roman" w:eastAsia="新細明體" w:hAnsi="Times New Roman" w:cs="Times New Roman"/>
          <w:sz w:val="20"/>
          <w:szCs w:val="20"/>
        </w:rPr>
        <w:t>Esveld</w:t>
      </w:r>
      <w:r w:rsidR="009A3CD8">
        <w:rPr>
          <w:rFonts w:ascii="Times New Roman" w:eastAsia="新細明體" w:hAnsi="Times New Roman" w:cs="Times New Roman"/>
          <w:sz w:val="20"/>
          <w:szCs w:val="20"/>
        </w:rPr>
        <w:t xml:space="preserve">, 2010; </w:t>
      </w:r>
      <w:r w:rsidR="009A3CD8" w:rsidRPr="009A3CD8">
        <w:rPr>
          <w:rFonts w:ascii="Times New Roman" w:eastAsia="新細明體" w:hAnsi="Times New Roman" w:cs="Times New Roman"/>
          <w:sz w:val="20"/>
          <w:szCs w:val="20"/>
        </w:rPr>
        <w:t xml:space="preserve">Gailienė </w:t>
      </w:r>
      <w:r w:rsidR="009A3CD8">
        <w:rPr>
          <w:rFonts w:ascii="Times New Roman" w:eastAsia="新細明體" w:hAnsi="Times New Roman" w:cs="Times New Roman" w:hint="eastAsia"/>
          <w:sz w:val="20"/>
          <w:szCs w:val="20"/>
        </w:rPr>
        <w:t xml:space="preserve">and </w:t>
      </w:r>
      <w:r w:rsidR="009A3CD8" w:rsidRPr="009A3CD8">
        <w:rPr>
          <w:rFonts w:ascii="Times New Roman" w:eastAsia="新細明體" w:hAnsi="Times New Roman" w:cs="Times New Roman"/>
          <w:sz w:val="20"/>
          <w:szCs w:val="20"/>
        </w:rPr>
        <w:t>Laurinavičius</w:t>
      </w:r>
      <w:r w:rsidR="009A3CD8">
        <w:rPr>
          <w:rFonts w:ascii="Times New Roman" w:eastAsia="新細明體" w:hAnsi="Times New Roman" w:cs="Times New Roman"/>
          <w:sz w:val="20"/>
          <w:szCs w:val="20"/>
        </w:rPr>
        <w:t>, 2017;</w:t>
      </w:r>
      <w:r w:rsidR="009A3CD8" w:rsidRPr="009A3CD8">
        <w:rPr>
          <w:rFonts w:ascii="Times New Roman" w:eastAsia="新細明體" w:hAnsi="Times New Roman" w:cs="Times New Roman"/>
          <w:sz w:val="20"/>
          <w:szCs w:val="20"/>
        </w:rPr>
        <w:t xml:space="preserve"> </w:t>
      </w:r>
      <w:r w:rsidR="00DE1DF7" w:rsidRPr="00DE1DF7">
        <w:rPr>
          <w:rFonts w:ascii="Times New Roman" w:eastAsia="新細明體" w:hAnsi="Times New Roman" w:cs="Times New Roman"/>
          <w:sz w:val="20"/>
          <w:szCs w:val="20"/>
        </w:rPr>
        <w:t>Balfour Beatty</w:t>
      </w:r>
      <w:r w:rsidR="00DE1DF7">
        <w:rPr>
          <w:rFonts w:ascii="Times New Roman" w:eastAsia="新細明體" w:hAnsi="Times New Roman" w:cs="Times New Roman"/>
          <w:sz w:val="20"/>
          <w:szCs w:val="20"/>
        </w:rPr>
        <w:t>, 2018)</w:t>
      </w:r>
      <w:r w:rsidR="005427EC">
        <w:rPr>
          <w:rFonts w:ascii="Times New Roman" w:eastAsia="新細明體" w:hAnsi="Times New Roman" w:cs="Times New Roman"/>
          <w:sz w:val="20"/>
          <w:szCs w:val="20"/>
        </w:rPr>
        <w:t>.</w:t>
      </w:r>
      <w:r w:rsidR="0054169F">
        <w:rPr>
          <w:rFonts w:ascii="Times New Roman" w:eastAsia="新細明體" w:hAnsi="Times New Roman" w:cs="Times New Roman"/>
          <w:sz w:val="20"/>
          <w:szCs w:val="20"/>
        </w:rPr>
        <w:t xml:space="preserve"> </w:t>
      </w:r>
      <w:r w:rsidR="002F668C">
        <w:rPr>
          <w:rFonts w:ascii="Times New Roman" w:eastAsia="新細明體" w:hAnsi="Times New Roman" w:cs="Times New Roman"/>
          <w:sz w:val="20"/>
          <w:szCs w:val="20"/>
        </w:rPr>
        <w:t xml:space="preserve">Therefore, said system has been adopted in several cities in Europe. </w:t>
      </w:r>
      <w:r w:rsidR="007C3FD4">
        <w:rPr>
          <w:rFonts w:ascii="Times New Roman" w:eastAsia="新細明體" w:hAnsi="Times New Roman" w:cs="Times New Roman" w:hint="eastAsia"/>
          <w:sz w:val="20"/>
          <w:szCs w:val="20"/>
        </w:rPr>
        <w:t>H</w:t>
      </w:r>
      <w:r w:rsidR="007C3FD4">
        <w:rPr>
          <w:rFonts w:ascii="Times New Roman" w:eastAsia="新細明體" w:hAnsi="Times New Roman" w:cs="Times New Roman"/>
          <w:sz w:val="20"/>
          <w:szCs w:val="20"/>
        </w:rPr>
        <w:t>owever</w:t>
      </w:r>
      <w:r w:rsidR="0054169F">
        <w:rPr>
          <w:rFonts w:ascii="Times New Roman" w:eastAsia="新細明體" w:hAnsi="Times New Roman" w:cs="Times New Roman"/>
          <w:sz w:val="20"/>
          <w:szCs w:val="20"/>
        </w:rPr>
        <w:t xml:space="preserve">, challenge of said track system is both of track and slab are deeply embedded in the soils and it is difficult to </w:t>
      </w:r>
      <w:r w:rsidR="007363DC">
        <w:rPr>
          <w:rFonts w:ascii="Times New Roman" w:eastAsia="新細明體" w:hAnsi="Times New Roman" w:cs="Times New Roman"/>
          <w:sz w:val="20"/>
          <w:szCs w:val="20"/>
        </w:rPr>
        <w:t xml:space="preserve">repair once there is any excessive tilting/settlement induced during tram operation stage. It is thus aware that special subgrade material/treatment have to be adopted before track and track slab are constructed, especially the whole network is almost laid on soft alluvium deposit. This thus becomes </w:t>
      </w:r>
      <w:r w:rsidR="007C3FD4">
        <w:rPr>
          <w:rFonts w:ascii="Times New Roman" w:eastAsia="新細明體" w:hAnsi="Times New Roman" w:cs="Times New Roman"/>
          <w:sz w:val="20"/>
          <w:szCs w:val="20"/>
        </w:rPr>
        <w:t>an important issue</w:t>
      </w:r>
      <w:r w:rsidR="007363DC">
        <w:rPr>
          <w:rFonts w:ascii="Times New Roman" w:eastAsia="新細明體" w:hAnsi="Times New Roman" w:cs="Times New Roman"/>
          <w:sz w:val="20"/>
          <w:szCs w:val="20"/>
        </w:rPr>
        <w:t xml:space="preserve"> for geotechnical design, testing and construction of the project</w:t>
      </w:r>
      <w:r w:rsidR="002F668C">
        <w:rPr>
          <w:rFonts w:ascii="Times New Roman" w:eastAsia="新細明體" w:hAnsi="Times New Roman" w:cs="Times New Roman"/>
          <w:sz w:val="20"/>
          <w:szCs w:val="20"/>
        </w:rPr>
        <w:t xml:space="preserve"> and also </w:t>
      </w:r>
      <w:r w:rsidR="002F668C" w:rsidRPr="002F668C">
        <w:rPr>
          <w:rFonts w:ascii="Times New Roman" w:eastAsia="新細明體" w:hAnsi="Times New Roman" w:cs="Times New Roman"/>
          <w:b/>
          <w:i/>
          <w:sz w:val="20"/>
          <w:szCs w:val="20"/>
        </w:rPr>
        <w:t>a unique innovation</w:t>
      </w:r>
      <w:r w:rsidR="002F668C">
        <w:rPr>
          <w:rFonts w:ascii="Times New Roman" w:eastAsia="新細明體" w:hAnsi="Times New Roman" w:cs="Times New Roman"/>
          <w:sz w:val="20"/>
          <w:szCs w:val="20"/>
        </w:rPr>
        <w:t xml:space="preserve"> which this paper would like to address</w:t>
      </w:r>
      <w:r w:rsidR="007363DC">
        <w:rPr>
          <w:rFonts w:ascii="Times New Roman" w:eastAsia="新細明體" w:hAnsi="Times New Roman" w:cs="Times New Roman"/>
          <w:sz w:val="20"/>
          <w:szCs w:val="20"/>
        </w:rPr>
        <w:t>.</w:t>
      </w:r>
      <w:r w:rsidR="0054169F">
        <w:rPr>
          <w:rFonts w:ascii="Times New Roman" w:eastAsia="新細明體" w:hAnsi="Times New Roman" w:cs="Times New Roman"/>
          <w:sz w:val="20"/>
          <w:szCs w:val="20"/>
        </w:rPr>
        <w:t xml:space="preserve"> </w:t>
      </w:r>
      <w:r w:rsidR="000F59E2">
        <w:rPr>
          <w:rFonts w:ascii="Times New Roman" w:eastAsia="新細明體" w:hAnsi="Times New Roman" w:cs="Times New Roman"/>
          <w:sz w:val="20"/>
          <w:szCs w:val="20"/>
        </w:rPr>
        <w:t xml:space="preserve">   </w:t>
      </w:r>
    </w:p>
    <w:p w14:paraId="1BBEF538" w14:textId="77777777" w:rsidR="00E9040A" w:rsidRPr="00871B1D" w:rsidRDefault="00E9040A" w:rsidP="00E04723">
      <w:pPr>
        <w:jc w:val="both"/>
        <w:rPr>
          <w:rFonts w:ascii="Times New Roman" w:eastAsia="新細明體" w:hAnsi="Times New Roman" w:cs="Times New Roman"/>
          <w:b/>
          <w:sz w:val="20"/>
          <w:szCs w:val="20"/>
        </w:rPr>
      </w:pPr>
    </w:p>
    <w:p w14:paraId="3E385DDA" w14:textId="07D56291" w:rsidR="00653AE8" w:rsidRDefault="00257F1D" w:rsidP="00E04723">
      <w:pPr>
        <w:jc w:val="both"/>
        <w:rPr>
          <w:rFonts w:ascii="Times New Roman" w:hAnsi="Times New Roman" w:cs="Times New Roman"/>
          <w:b/>
          <w:sz w:val="20"/>
          <w:szCs w:val="20"/>
        </w:rPr>
      </w:pPr>
      <w:r w:rsidRPr="00871B1D">
        <w:rPr>
          <w:rFonts w:ascii="Times New Roman" w:hAnsi="Times New Roman" w:cs="Times New Roman"/>
          <w:b/>
          <w:sz w:val="20"/>
          <w:szCs w:val="20"/>
        </w:rPr>
        <w:t>4</w:t>
      </w:r>
      <w:r w:rsidR="006D4070" w:rsidRPr="00871B1D">
        <w:rPr>
          <w:rFonts w:ascii="Times New Roman" w:hAnsi="Times New Roman" w:cs="Times New Roman"/>
          <w:b/>
          <w:sz w:val="20"/>
          <w:szCs w:val="20"/>
        </w:rPr>
        <w:t>.</w:t>
      </w:r>
      <w:r w:rsidR="00653AE8">
        <w:rPr>
          <w:rFonts w:ascii="新細明體" w:eastAsia="新細明體" w:hAnsi="新細明體" w:cs="Times New Roman" w:hint="eastAsia"/>
          <w:b/>
          <w:sz w:val="20"/>
          <w:szCs w:val="20"/>
        </w:rPr>
        <w:t xml:space="preserve"> </w:t>
      </w:r>
      <w:r w:rsidR="00653AE8" w:rsidRPr="00653AE8">
        <w:rPr>
          <w:rFonts w:ascii="Times New Roman" w:eastAsia="新細明體" w:hAnsi="Times New Roman" w:cs="Times New Roman"/>
          <w:b/>
          <w:sz w:val="20"/>
          <w:szCs w:val="20"/>
        </w:rPr>
        <w:t>S</w:t>
      </w:r>
      <w:r w:rsidR="00653AE8">
        <w:rPr>
          <w:rFonts w:ascii="Times New Roman" w:eastAsia="新細明體" w:hAnsi="Times New Roman" w:cs="Times New Roman"/>
          <w:b/>
          <w:sz w:val="20"/>
          <w:szCs w:val="20"/>
        </w:rPr>
        <w:t>oil Improvement Scheme</w:t>
      </w:r>
      <w:r w:rsidR="006D4070" w:rsidRPr="00871B1D">
        <w:rPr>
          <w:rFonts w:ascii="Times New Roman" w:hAnsi="Times New Roman" w:cs="Times New Roman"/>
          <w:b/>
          <w:sz w:val="20"/>
          <w:szCs w:val="20"/>
        </w:rPr>
        <w:tab/>
      </w:r>
    </w:p>
    <w:p w14:paraId="393DB060" w14:textId="6FB4A7CC" w:rsidR="00D55031" w:rsidRDefault="003A5183" w:rsidP="00E04723">
      <w:pPr>
        <w:jc w:val="both"/>
        <w:rPr>
          <w:rFonts w:ascii="Times New Roman" w:eastAsia="新細明體" w:hAnsi="Times New Roman" w:cs="Times New Roman"/>
          <w:sz w:val="20"/>
          <w:szCs w:val="20"/>
        </w:rPr>
      </w:pPr>
      <w:r w:rsidRPr="00573A1F">
        <w:rPr>
          <w:rFonts w:ascii="Times New Roman" w:eastAsia="新細明體" w:hAnsi="Times New Roman" w:cs="Times New Roman"/>
          <w:sz w:val="20"/>
          <w:szCs w:val="20"/>
        </w:rPr>
        <w:t xml:space="preserve">As described above, the </w:t>
      </w:r>
      <w:r w:rsidR="00573A1F">
        <w:rPr>
          <w:rFonts w:ascii="Times New Roman" w:eastAsia="新細明體" w:hAnsi="Times New Roman" w:cs="Times New Roman" w:hint="eastAsia"/>
          <w:sz w:val="20"/>
          <w:szCs w:val="20"/>
        </w:rPr>
        <w:t xml:space="preserve">track slab was laid on soft alluvium deposit </w:t>
      </w:r>
      <w:r w:rsidR="002F668C">
        <w:rPr>
          <w:rFonts w:ascii="Times New Roman" w:eastAsia="新細明體" w:hAnsi="Times New Roman" w:cs="Times New Roman"/>
          <w:sz w:val="20"/>
          <w:szCs w:val="20"/>
        </w:rPr>
        <w:t xml:space="preserve">in Kaohsiung Circle Line LRT </w:t>
      </w:r>
      <w:r w:rsidR="00573A1F">
        <w:rPr>
          <w:rFonts w:ascii="Times New Roman" w:eastAsia="新細明體" w:hAnsi="Times New Roman" w:cs="Times New Roman" w:hint="eastAsia"/>
          <w:sz w:val="20"/>
          <w:szCs w:val="20"/>
        </w:rPr>
        <w:t xml:space="preserve">so </w:t>
      </w:r>
      <w:r w:rsidRPr="00573A1F">
        <w:rPr>
          <w:rFonts w:ascii="Times New Roman" w:eastAsia="新細明體" w:hAnsi="Times New Roman" w:cs="Times New Roman"/>
          <w:sz w:val="20"/>
          <w:szCs w:val="20"/>
        </w:rPr>
        <w:t>subgrade has to be strengthen</w:t>
      </w:r>
      <w:r w:rsidR="00E31C0F">
        <w:rPr>
          <w:rFonts w:ascii="Times New Roman" w:eastAsia="新細明體" w:hAnsi="Times New Roman" w:cs="Times New Roman"/>
          <w:sz w:val="20"/>
          <w:szCs w:val="20"/>
        </w:rPr>
        <w:t>ed</w:t>
      </w:r>
      <w:r w:rsidRPr="00573A1F">
        <w:rPr>
          <w:rFonts w:ascii="Times New Roman" w:eastAsia="新細明體" w:hAnsi="Times New Roman" w:cs="Times New Roman"/>
          <w:sz w:val="20"/>
          <w:szCs w:val="20"/>
        </w:rPr>
        <w:t xml:space="preserve"> in order to fulfil </w:t>
      </w:r>
      <w:r w:rsidR="00573A1F">
        <w:rPr>
          <w:rFonts w:ascii="Times New Roman" w:eastAsia="新細明體" w:hAnsi="Times New Roman" w:cs="Times New Roman"/>
          <w:sz w:val="20"/>
          <w:szCs w:val="20"/>
        </w:rPr>
        <w:t>requirement of settlement and tilting of track slab</w:t>
      </w:r>
      <w:r w:rsidR="00811D7E">
        <w:rPr>
          <w:rFonts w:ascii="Times New Roman" w:eastAsia="新細明體" w:hAnsi="Times New Roman" w:cs="Times New Roman"/>
          <w:sz w:val="20"/>
          <w:szCs w:val="20"/>
        </w:rPr>
        <w:t>.</w:t>
      </w:r>
      <w:r w:rsidR="00155A3B">
        <w:rPr>
          <w:rFonts w:ascii="Times New Roman" w:eastAsia="新細明體" w:hAnsi="Times New Roman" w:cs="Times New Roman"/>
          <w:sz w:val="20"/>
          <w:szCs w:val="20"/>
        </w:rPr>
        <w:t xml:space="preserve"> </w:t>
      </w:r>
      <w:r w:rsidR="00E31C0F">
        <w:rPr>
          <w:rFonts w:ascii="Times New Roman" w:eastAsia="新細明體" w:hAnsi="Times New Roman" w:cs="Times New Roman"/>
          <w:sz w:val="20"/>
          <w:szCs w:val="20"/>
        </w:rPr>
        <w:t xml:space="preserve">Generally the </w:t>
      </w:r>
      <w:r w:rsidR="00A176F1">
        <w:rPr>
          <w:rFonts w:ascii="Times New Roman" w:eastAsia="新細明體" w:hAnsi="Times New Roman" w:cs="Times New Roman"/>
          <w:sz w:val="20"/>
          <w:szCs w:val="20"/>
        </w:rPr>
        <w:t>procedures of plate load test (PLT)</w:t>
      </w:r>
      <w:r w:rsidR="00A917A7">
        <w:rPr>
          <w:rFonts w:ascii="Times New Roman" w:eastAsia="新細明體" w:hAnsi="Times New Roman" w:cs="Times New Roman"/>
          <w:sz w:val="20"/>
          <w:szCs w:val="20"/>
        </w:rPr>
        <w:t xml:space="preserve"> stated in</w:t>
      </w:r>
      <w:r w:rsidR="00A176F1">
        <w:rPr>
          <w:rFonts w:ascii="Times New Roman" w:eastAsia="新細明體" w:hAnsi="Times New Roman" w:cs="Times New Roman"/>
          <w:sz w:val="20"/>
          <w:szCs w:val="20"/>
        </w:rPr>
        <w:t xml:space="preserve"> DIN18134 (2012) has to be followed and strain modulus, EV2, has to be interpreted from results of PLT and EV2 of subgrade layer has to be greater than 80 MPa associated with system requirement given by project owner. Further, differential settlement of track slab has to remain less than 2 mm </w:t>
      </w:r>
      <w:r w:rsidR="00484A10">
        <w:rPr>
          <w:rFonts w:ascii="Times New Roman" w:eastAsia="新細明體" w:hAnsi="Times New Roman" w:cs="Times New Roman"/>
          <w:sz w:val="20"/>
          <w:szCs w:val="20"/>
        </w:rPr>
        <w:t>for every 3 meters based on requirements stated in UIC 776-2</w:t>
      </w:r>
      <w:r w:rsidR="00484A10">
        <w:rPr>
          <w:rFonts w:ascii="Times New Roman" w:eastAsia="新細明體" w:hAnsi="Times New Roman" w:cs="Times New Roman" w:hint="eastAsia"/>
          <w:sz w:val="20"/>
          <w:szCs w:val="20"/>
        </w:rPr>
        <w:t>R</w:t>
      </w:r>
      <w:r w:rsidR="00484A10">
        <w:rPr>
          <w:rFonts w:ascii="Times New Roman" w:eastAsia="新細明體" w:hAnsi="Times New Roman" w:cs="Times New Roman"/>
          <w:sz w:val="20"/>
          <w:szCs w:val="20"/>
        </w:rPr>
        <w:t xml:space="preserve"> (2009).</w:t>
      </w:r>
      <w:r w:rsidR="00811D7E">
        <w:rPr>
          <w:rFonts w:ascii="Times New Roman" w:eastAsia="新細明體" w:hAnsi="Times New Roman" w:cs="Times New Roman"/>
          <w:sz w:val="20"/>
          <w:szCs w:val="20"/>
        </w:rPr>
        <w:t xml:space="preserve"> In addition, ground </w:t>
      </w:r>
      <w:r w:rsidR="002F668C">
        <w:rPr>
          <w:rFonts w:ascii="Times New Roman" w:eastAsia="新細明體" w:hAnsi="Times New Roman" w:cs="Times New Roman"/>
          <w:sz w:val="20"/>
          <w:szCs w:val="20"/>
        </w:rPr>
        <w:t xml:space="preserve">and neighbourhood environment </w:t>
      </w:r>
      <w:r w:rsidR="00811D7E">
        <w:rPr>
          <w:rFonts w:ascii="Times New Roman" w:eastAsia="新細明體" w:hAnsi="Times New Roman" w:cs="Times New Roman"/>
          <w:sz w:val="20"/>
          <w:szCs w:val="20"/>
        </w:rPr>
        <w:t xml:space="preserve">do have certain variances so different protection measures </w:t>
      </w:r>
      <w:r w:rsidR="002F668C">
        <w:rPr>
          <w:rFonts w:ascii="Times New Roman" w:eastAsia="新細明體" w:hAnsi="Times New Roman" w:cs="Times New Roman"/>
          <w:sz w:val="20"/>
          <w:szCs w:val="20"/>
        </w:rPr>
        <w:t xml:space="preserve">shall </w:t>
      </w:r>
      <w:r w:rsidR="00811D7E">
        <w:rPr>
          <w:rFonts w:ascii="Times New Roman" w:eastAsia="新細明體" w:hAnsi="Times New Roman" w:cs="Times New Roman"/>
          <w:sz w:val="20"/>
          <w:szCs w:val="20"/>
        </w:rPr>
        <w:t>be considered. T</w:t>
      </w:r>
      <w:r w:rsidR="00573A1F">
        <w:rPr>
          <w:rFonts w:ascii="Times New Roman" w:eastAsia="新細明體" w:hAnsi="Times New Roman" w:cs="Times New Roman"/>
          <w:sz w:val="20"/>
          <w:szCs w:val="20"/>
        </w:rPr>
        <w:t>herefore, various soil improvement scheme</w:t>
      </w:r>
      <w:r w:rsidR="002F668C">
        <w:rPr>
          <w:rFonts w:ascii="Times New Roman" w:eastAsia="新細明體" w:hAnsi="Times New Roman" w:cs="Times New Roman"/>
          <w:sz w:val="20"/>
          <w:szCs w:val="20"/>
        </w:rPr>
        <w:t>s are</w:t>
      </w:r>
      <w:r w:rsidR="00573A1F">
        <w:rPr>
          <w:rFonts w:ascii="Times New Roman" w:eastAsia="新細明體" w:hAnsi="Times New Roman" w:cs="Times New Roman"/>
          <w:sz w:val="20"/>
          <w:szCs w:val="20"/>
        </w:rPr>
        <w:t xml:space="preserve"> adopted</w:t>
      </w:r>
      <w:r w:rsidR="00484A10">
        <w:rPr>
          <w:rFonts w:ascii="Times New Roman" w:eastAsia="新細明體" w:hAnsi="Times New Roman" w:cs="Times New Roman" w:hint="eastAsia"/>
          <w:sz w:val="20"/>
          <w:szCs w:val="20"/>
        </w:rPr>
        <w:t>.  Tsai et al.</w:t>
      </w:r>
      <w:r w:rsidR="00484A10">
        <w:rPr>
          <w:rFonts w:ascii="Times New Roman" w:eastAsia="新細明體" w:hAnsi="Times New Roman" w:cs="Times New Roman"/>
          <w:sz w:val="20"/>
          <w:szCs w:val="20"/>
        </w:rPr>
        <w:t xml:space="preserve"> (2014) did propose some possible methods, such hot-mix asphalt</w:t>
      </w:r>
      <w:r w:rsidR="002F668C">
        <w:rPr>
          <w:rFonts w:ascii="Times New Roman" w:eastAsia="新細明體" w:hAnsi="Times New Roman" w:cs="Times New Roman" w:hint="eastAsia"/>
          <w:sz w:val="20"/>
          <w:szCs w:val="20"/>
        </w:rPr>
        <w:t xml:space="preserve"> </w:t>
      </w:r>
      <w:r w:rsidR="00E31C0F">
        <w:rPr>
          <w:rFonts w:ascii="Times New Roman" w:eastAsia="新細明體" w:hAnsi="Times New Roman" w:cs="Times New Roman"/>
          <w:sz w:val="20"/>
          <w:szCs w:val="20"/>
        </w:rPr>
        <w:t xml:space="preserve">or thicker plain concrete layer </w:t>
      </w:r>
      <w:r w:rsidR="002F668C">
        <w:rPr>
          <w:rFonts w:ascii="Times New Roman" w:eastAsia="新細明體" w:hAnsi="Times New Roman" w:cs="Times New Roman"/>
          <w:sz w:val="20"/>
          <w:szCs w:val="20"/>
        </w:rPr>
        <w:lastRenderedPageBreak/>
        <w:t>a</w:t>
      </w:r>
      <w:r w:rsidR="002F668C">
        <w:rPr>
          <w:rFonts w:ascii="Times New Roman" w:eastAsia="新細明體" w:hAnsi="Times New Roman" w:cs="Times New Roman" w:hint="eastAsia"/>
          <w:sz w:val="20"/>
          <w:szCs w:val="20"/>
        </w:rPr>
        <w:t xml:space="preserve">nd </w:t>
      </w:r>
      <w:r w:rsidR="00573A1F">
        <w:rPr>
          <w:rFonts w:ascii="Times New Roman" w:eastAsia="新細明體" w:hAnsi="Times New Roman" w:cs="Times New Roman"/>
          <w:sz w:val="20"/>
          <w:szCs w:val="20"/>
        </w:rPr>
        <w:t xml:space="preserve">Table </w:t>
      </w:r>
      <w:r w:rsidR="001D546C">
        <w:rPr>
          <w:rFonts w:ascii="Times New Roman" w:eastAsia="新細明體" w:hAnsi="Times New Roman" w:cs="Times New Roman"/>
          <w:sz w:val="20"/>
          <w:szCs w:val="20"/>
        </w:rPr>
        <w:t xml:space="preserve">1 lists </w:t>
      </w:r>
      <w:r w:rsidR="00573A1F">
        <w:rPr>
          <w:rFonts w:ascii="Times New Roman" w:eastAsia="新細明體" w:hAnsi="Times New Roman" w:cs="Times New Roman"/>
          <w:sz w:val="20"/>
          <w:szCs w:val="20"/>
        </w:rPr>
        <w:t xml:space="preserve">soil improvement scheme at </w:t>
      </w:r>
      <w:r w:rsidR="001D546C">
        <w:rPr>
          <w:rFonts w:ascii="Times New Roman" w:eastAsia="新細明體" w:hAnsi="Times New Roman" w:cs="Times New Roman"/>
          <w:sz w:val="20"/>
          <w:szCs w:val="20"/>
        </w:rPr>
        <w:t xml:space="preserve">different </w:t>
      </w:r>
      <w:r w:rsidR="00573A1F">
        <w:rPr>
          <w:rFonts w:ascii="Times New Roman" w:eastAsia="新細明體" w:hAnsi="Times New Roman" w:cs="Times New Roman"/>
          <w:sz w:val="20"/>
          <w:szCs w:val="20"/>
        </w:rPr>
        <w:t xml:space="preserve">sections </w:t>
      </w:r>
      <w:r w:rsidR="00484A10">
        <w:rPr>
          <w:rFonts w:ascii="Times New Roman" w:eastAsia="新細明體" w:hAnsi="Times New Roman" w:cs="Times New Roman"/>
          <w:sz w:val="20"/>
          <w:szCs w:val="20"/>
        </w:rPr>
        <w:t xml:space="preserve">applied at the end </w:t>
      </w:r>
      <w:r w:rsidR="00573A1F">
        <w:rPr>
          <w:rFonts w:ascii="Times New Roman" w:eastAsia="新細明體" w:hAnsi="Times New Roman" w:cs="Times New Roman"/>
          <w:sz w:val="20"/>
          <w:szCs w:val="20"/>
        </w:rPr>
        <w:t>and details are described, as follows</w:t>
      </w:r>
      <w:r w:rsidR="00D55031">
        <w:rPr>
          <w:rFonts w:ascii="Times New Roman" w:eastAsia="新細明體" w:hAnsi="Times New Roman" w:cs="Times New Roman"/>
          <w:sz w:val="20"/>
          <w:szCs w:val="20"/>
        </w:rPr>
        <w:t>:</w:t>
      </w:r>
    </w:p>
    <w:p w14:paraId="571DDE86" w14:textId="68EDF584" w:rsidR="00066BE5" w:rsidRDefault="00606AD1" w:rsidP="005D4AF2">
      <w:pPr>
        <w:ind w:firstLine="480"/>
        <w:jc w:val="both"/>
        <w:rPr>
          <w:rFonts w:ascii="Times New Roman" w:eastAsia="新細明體" w:hAnsi="Times New Roman" w:cs="Times New Roman"/>
          <w:sz w:val="20"/>
          <w:szCs w:val="20"/>
        </w:rPr>
      </w:pPr>
      <w:r>
        <w:rPr>
          <w:rFonts w:ascii="Times New Roman" w:eastAsia="新細明體" w:hAnsi="Times New Roman" w:cs="Times New Roman"/>
          <w:sz w:val="20"/>
          <w:szCs w:val="20"/>
        </w:rPr>
        <w:t xml:space="preserve">Refer to Table </w:t>
      </w:r>
      <w:r w:rsidR="001D546C">
        <w:rPr>
          <w:rFonts w:ascii="Times New Roman" w:eastAsia="新細明體" w:hAnsi="Times New Roman" w:cs="Times New Roman"/>
          <w:sz w:val="20"/>
          <w:szCs w:val="20"/>
        </w:rPr>
        <w:t>1</w:t>
      </w:r>
      <w:r>
        <w:rPr>
          <w:rFonts w:ascii="Times New Roman" w:eastAsia="新細明體" w:hAnsi="Times New Roman" w:cs="Times New Roman"/>
          <w:sz w:val="20"/>
          <w:szCs w:val="20"/>
        </w:rPr>
        <w:t>, the 1</w:t>
      </w:r>
      <w:r w:rsidRPr="005D4AF2">
        <w:rPr>
          <w:rFonts w:ascii="Times New Roman" w:eastAsia="新細明體" w:hAnsi="Times New Roman" w:cs="Times New Roman"/>
          <w:sz w:val="20"/>
          <w:szCs w:val="20"/>
          <w:vertAlign w:val="superscript"/>
        </w:rPr>
        <w:t>st</w:t>
      </w:r>
      <w:r>
        <w:rPr>
          <w:rFonts w:ascii="Times New Roman" w:eastAsia="新細明體" w:hAnsi="Times New Roman" w:cs="Times New Roman"/>
          <w:sz w:val="20"/>
          <w:szCs w:val="20"/>
        </w:rPr>
        <w:t xml:space="preserve"> improvement scheme is to simply replace the original soils to </w:t>
      </w:r>
      <w:r w:rsidR="0007601B">
        <w:rPr>
          <w:rFonts w:ascii="Times New Roman" w:eastAsia="新細明體" w:hAnsi="Times New Roman" w:cs="Times New Roman"/>
          <w:sz w:val="20"/>
          <w:szCs w:val="20"/>
        </w:rPr>
        <w:t>aggregate</w:t>
      </w:r>
      <w:r>
        <w:rPr>
          <w:rFonts w:ascii="Times New Roman" w:eastAsia="新細明體" w:hAnsi="Times New Roman" w:cs="Times New Roman"/>
          <w:sz w:val="20"/>
          <w:szCs w:val="20"/>
        </w:rPr>
        <w:t xml:space="preserve"> due to a better </w:t>
      </w:r>
      <w:r w:rsidR="005D4AF2">
        <w:rPr>
          <w:rFonts w:ascii="Times New Roman" w:eastAsia="新細明體" w:hAnsi="Times New Roman" w:cs="Times New Roman" w:hint="eastAsia"/>
          <w:sz w:val="20"/>
          <w:szCs w:val="20"/>
        </w:rPr>
        <w:t xml:space="preserve">ground </w:t>
      </w:r>
      <w:r w:rsidR="0007601B">
        <w:rPr>
          <w:rFonts w:ascii="Times New Roman" w:eastAsia="新細明體" w:hAnsi="Times New Roman" w:cs="Times New Roman"/>
          <w:sz w:val="20"/>
          <w:szCs w:val="20"/>
        </w:rPr>
        <w:t xml:space="preserve">condition </w:t>
      </w:r>
      <w:r w:rsidR="005D4AF2">
        <w:rPr>
          <w:rFonts w:ascii="Times New Roman" w:eastAsia="新細明體" w:hAnsi="Times New Roman" w:cs="Times New Roman" w:hint="eastAsia"/>
          <w:sz w:val="20"/>
          <w:szCs w:val="20"/>
        </w:rPr>
        <w:t>beneath track slab.</w:t>
      </w:r>
      <w:r w:rsidR="005D4AF2">
        <w:rPr>
          <w:rFonts w:ascii="Times New Roman" w:eastAsia="新細明體" w:hAnsi="Times New Roman" w:cs="Times New Roman" w:hint="eastAsia"/>
          <w:sz w:val="20"/>
          <w:szCs w:val="20"/>
        </w:rPr>
        <w:t xml:space="preserve">　</w:t>
      </w:r>
      <w:r w:rsidR="005D4AF2">
        <w:rPr>
          <w:rFonts w:ascii="Times New Roman" w:eastAsia="新細明體" w:hAnsi="Times New Roman" w:cs="Times New Roman" w:hint="eastAsia"/>
          <w:sz w:val="20"/>
          <w:szCs w:val="20"/>
        </w:rPr>
        <w:t>A</w:t>
      </w:r>
      <w:r w:rsidR="005D4AF2">
        <w:rPr>
          <w:rFonts w:ascii="Times New Roman" w:eastAsia="新細明體" w:hAnsi="Times New Roman" w:cs="Times New Roman"/>
          <w:sz w:val="20"/>
          <w:szCs w:val="20"/>
        </w:rPr>
        <w:t xml:space="preserve">fter that, replacement of 0.5 thick </w:t>
      </w:r>
      <w:r w:rsidR="00E31C0F">
        <w:rPr>
          <w:rFonts w:ascii="Times New Roman" w:eastAsia="新細明體" w:hAnsi="Times New Roman" w:cs="Times New Roman"/>
          <w:sz w:val="20"/>
          <w:szCs w:val="20"/>
        </w:rPr>
        <w:t xml:space="preserve">compacted </w:t>
      </w:r>
      <w:r w:rsidR="0007601B">
        <w:rPr>
          <w:rFonts w:ascii="Times New Roman" w:eastAsia="新細明體" w:hAnsi="Times New Roman" w:cs="Times New Roman"/>
          <w:sz w:val="20"/>
          <w:szCs w:val="20"/>
        </w:rPr>
        <w:t xml:space="preserve">aggregate </w:t>
      </w:r>
      <w:r w:rsidR="005D4AF2">
        <w:rPr>
          <w:rFonts w:ascii="Times New Roman" w:eastAsia="新細明體" w:hAnsi="Times New Roman" w:cs="Times New Roman"/>
          <w:sz w:val="20"/>
          <w:szCs w:val="20"/>
        </w:rPr>
        <w:t xml:space="preserve">material, pre- consolidation and </w:t>
      </w:r>
      <w:r w:rsidR="00811D7E">
        <w:rPr>
          <w:rFonts w:ascii="Times New Roman" w:eastAsia="新細明體" w:hAnsi="Times New Roman" w:cs="Times New Roman"/>
          <w:sz w:val="20"/>
          <w:szCs w:val="20"/>
        </w:rPr>
        <w:t xml:space="preserve">installation of </w:t>
      </w:r>
      <w:r w:rsidR="005D4AF2">
        <w:rPr>
          <w:rFonts w:ascii="Times New Roman" w:eastAsia="新細明體" w:hAnsi="Times New Roman" w:cs="Times New Roman"/>
          <w:sz w:val="20"/>
          <w:szCs w:val="20"/>
        </w:rPr>
        <w:t xml:space="preserve">stone column are adopted together in order to provide adequate ground strength and stiffness to prevent excessive settlement and tilting of track slab caused by later tram operation.  </w:t>
      </w:r>
      <w:r w:rsidR="00827A86" w:rsidRPr="00827A86">
        <w:rPr>
          <w:rFonts w:ascii="Times New Roman" w:eastAsia="新細明體" w:hAnsi="Times New Roman" w:cs="Times New Roman"/>
          <w:sz w:val="20"/>
          <w:szCs w:val="20"/>
        </w:rPr>
        <w:t xml:space="preserve">As </w:t>
      </w:r>
      <w:r w:rsidR="00827A86">
        <w:rPr>
          <w:rFonts w:ascii="Times New Roman" w:eastAsia="新細明體" w:hAnsi="Times New Roman" w:cs="Times New Roman"/>
          <w:sz w:val="20"/>
          <w:szCs w:val="20"/>
        </w:rPr>
        <w:t>shown in Figure 4</w:t>
      </w:r>
      <w:r w:rsidR="00811D7E">
        <w:rPr>
          <w:rFonts w:ascii="Times New Roman" w:eastAsia="新細明體" w:hAnsi="Times New Roman" w:cs="Times New Roman"/>
          <w:sz w:val="20"/>
          <w:szCs w:val="20"/>
        </w:rPr>
        <w:t>a</w:t>
      </w:r>
      <w:r w:rsidR="00827A86">
        <w:rPr>
          <w:rFonts w:ascii="Times New Roman" w:eastAsia="新細明體" w:hAnsi="Times New Roman" w:cs="Times New Roman"/>
          <w:sz w:val="20"/>
          <w:szCs w:val="20"/>
        </w:rPr>
        <w:t xml:space="preserve">, it presents </w:t>
      </w:r>
      <w:r w:rsidR="006C0A6E">
        <w:rPr>
          <w:rFonts w:ascii="Times New Roman" w:eastAsia="新細明體" w:hAnsi="Times New Roman" w:cs="Times New Roman"/>
          <w:sz w:val="20"/>
          <w:szCs w:val="20"/>
        </w:rPr>
        <w:t xml:space="preserve">a </w:t>
      </w:r>
      <w:r w:rsidR="00E31C0F">
        <w:rPr>
          <w:rFonts w:ascii="Times New Roman" w:eastAsia="新細明體" w:hAnsi="Times New Roman" w:cs="Times New Roman"/>
          <w:sz w:val="20"/>
          <w:szCs w:val="20"/>
        </w:rPr>
        <w:t xml:space="preserve">typical </w:t>
      </w:r>
      <w:r w:rsidR="006C0A6E">
        <w:rPr>
          <w:rFonts w:ascii="Times New Roman" w:eastAsia="新細明體" w:hAnsi="Times New Roman" w:cs="Times New Roman"/>
          <w:sz w:val="20"/>
          <w:szCs w:val="20"/>
        </w:rPr>
        <w:t>cross section of stone</w:t>
      </w:r>
      <w:r w:rsidR="00575650">
        <w:rPr>
          <w:rFonts w:ascii="Times New Roman" w:eastAsia="新細明體" w:hAnsi="Times New Roman" w:cs="Times New Roman"/>
          <w:sz w:val="20"/>
          <w:szCs w:val="20"/>
        </w:rPr>
        <w:t xml:space="preserve"> column</w:t>
      </w:r>
      <w:r w:rsidR="006C0A6E">
        <w:rPr>
          <w:rFonts w:ascii="Times New Roman" w:eastAsia="新細明體" w:hAnsi="Times New Roman" w:cs="Times New Roman"/>
          <w:sz w:val="20"/>
          <w:szCs w:val="20"/>
        </w:rPr>
        <w:t xml:space="preserve"> installed on site</w:t>
      </w:r>
      <w:r w:rsidR="00827A86">
        <w:rPr>
          <w:rFonts w:ascii="Times New Roman" w:eastAsia="新細明體" w:hAnsi="Times New Roman" w:cs="Times New Roman"/>
          <w:sz w:val="20"/>
          <w:szCs w:val="20"/>
        </w:rPr>
        <w:t>.</w:t>
      </w:r>
      <w:r w:rsidR="00811D7E">
        <w:rPr>
          <w:rFonts w:ascii="Times New Roman" w:eastAsia="新細明體" w:hAnsi="Times New Roman" w:cs="Times New Roman"/>
          <w:sz w:val="20"/>
          <w:szCs w:val="20"/>
        </w:rPr>
        <w:t xml:space="preserve">  Figure</w:t>
      </w:r>
      <w:r w:rsidR="006C0A6E">
        <w:rPr>
          <w:rFonts w:ascii="Times New Roman" w:eastAsia="新細明體" w:hAnsi="Times New Roman" w:cs="Times New Roman"/>
          <w:sz w:val="20"/>
          <w:szCs w:val="20"/>
        </w:rPr>
        <w:t>s</w:t>
      </w:r>
      <w:r w:rsidR="00811D7E">
        <w:rPr>
          <w:rFonts w:ascii="Times New Roman" w:eastAsia="新細明體" w:hAnsi="Times New Roman" w:cs="Times New Roman"/>
          <w:sz w:val="20"/>
          <w:szCs w:val="20"/>
        </w:rPr>
        <w:t xml:space="preserve"> 4b</w:t>
      </w:r>
      <w:r w:rsidR="006C0A6E">
        <w:rPr>
          <w:rFonts w:ascii="Times New Roman" w:eastAsia="新細明體" w:hAnsi="Times New Roman" w:cs="Times New Roman"/>
          <w:sz w:val="20"/>
          <w:szCs w:val="20"/>
        </w:rPr>
        <w:t xml:space="preserve"> and 4c</w:t>
      </w:r>
      <w:r w:rsidR="00811D7E">
        <w:rPr>
          <w:rFonts w:ascii="Times New Roman" w:eastAsia="新細明體" w:hAnsi="Times New Roman" w:cs="Times New Roman"/>
          <w:sz w:val="20"/>
          <w:szCs w:val="20"/>
        </w:rPr>
        <w:t xml:space="preserve"> show site construction </w:t>
      </w:r>
      <w:r w:rsidR="006C0A6E">
        <w:rPr>
          <w:rFonts w:ascii="Times New Roman" w:eastAsia="新細明體" w:hAnsi="Times New Roman" w:cs="Times New Roman"/>
          <w:sz w:val="20"/>
          <w:szCs w:val="20"/>
        </w:rPr>
        <w:t xml:space="preserve">sequence and </w:t>
      </w:r>
      <w:r w:rsidR="00811D7E">
        <w:rPr>
          <w:rFonts w:ascii="Times New Roman" w:eastAsia="新細明體" w:hAnsi="Times New Roman" w:cs="Times New Roman"/>
          <w:sz w:val="20"/>
          <w:szCs w:val="20"/>
        </w:rPr>
        <w:t xml:space="preserve">activities </w:t>
      </w:r>
      <w:r w:rsidR="006C0A6E">
        <w:rPr>
          <w:rFonts w:ascii="Times New Roman" w:eastAsia="新細明體" w:hAnsi="Times New Roman" w:cs="Times New Roman"/>
          <w:sz w:val="20"/>
          <w:szCs w:val="20"/>
        </w:rPr>
        <w:t xml:space="preserve">of stone column </w:t>
      </w:r>
      <w:r w:rsidR="00E31C0F">
        <w:rPr>
          <w:rFonts w:ascii="Times New Roman" w:eastAsia="新細明體" w:hAnsi="Times New Roman" w:cs="Times New Roman"/>
          <w:sz w:val="20"/>
          <w:szCs w:val="20"/>
        </w:rPr>
        <w:t xml:space="preserve">as well as particle size used for stone column </w:t>
      </w:r>
      <w:r w:rsidR="00811D7E">
        <w:rPr>
          <w:rFonts w:ascii="Times New Roman" w:eastAsia="新細明體" w:hAnsi="Times New Roman" w:cs="Times New Roman"/>
          <w:sz w:val="20"/>
          <w:szCs w:val="20"/>
        </w:rPr>
        <w:t xml:space="preserve">and </w:t>
      </w:r>
      <w:r w:rsidR="000B71B2">
        <w:rPr>
          <w:rFonts w:ascii="Times New Roman" w:eastAsia="新細明體" w:hAnsi="Times New Roman" w:cs="Times New Roman"/>
          <w:sz w:val="20"/>
          <w:szCs w:val="20"/>
        </w:rPr>
        <w:t xml:space="preserve">Table </w:t>
      </w:r>
      <w:r w:rsidR="001D546C">
        <w:rPr>
          <w:rFonts w:ascii="Times New Roman" w:eastAsia="新細明體" w:hAnsi="Times New Roman" w:cs="Times New Roman"/>
          <w:sz w:val="20"/>
          <w:szCs w:val="20"/>
        </w:rPr>
        <w:t>2</w:t>
      </w:r>
      <w:r w:rsidR="000B71B2">
        <w:rPr>
          <w:rFonts w:ascii="Times New Roman" w:eastAsia="新細明體" w:hAnsi="Times New Roman" w:cs="Times New Roman"/>
          <w:sz w:val="20"/>
          <w:szCs w:val="20"/>
        </w:rPr>
        <w:t xml:space="preserve"> </w:t>
      </w:r>
      <w:r w:rsidR="00811D7E">
        <w:rPr>
          <w:rFonts w:ascii="Times New Roman" w:eastAsia="新細明體" w:hAnsi="Times New Roman" w:cs="Times New Roman"/>
          <w:sz w:val="20"/>
          <w:szCs w:val="20"/>
        </w:rPr>
        <w:t xml:space="preserve">details </w:t>
      </w:r>
      <w:r w:rsidR="00575650">
        <w:rPr>
          <w:rFonts w:ascii="Times New Roman" w:eastAsia="新細明體" w:hAnsi="Times New Roman" w:cs="Times New Roman"/>
          <w:sz w:val="20"/>
          <w:szCs w:val="20"/>
        </w:rPr>
        <w:t>overall</w:t>
      </w:r>
      <w:r w:rsidR="00811D7E">
        <w:rPr>
          <w:rFonts w:ascii="Times New Roman" w:eastAsia="新細明體" w:hAnsi="Times New Roman" w:cs="Times New Roman"/>
          <w:sz w:val="20"/>
          <w:szCs w:val="20"/>
        </w:rPr>
        <w:t xml:space="preserve"> construction sequence</w:t>
      </w:r>
      <w:r w:rsidR="001D546C">
        <w:rPr>
          <w:rFonts w:ascii="Times New Roman" w:eastAsia="新細明體" w:hAnsi="Times New Roman" w:cs="Times New Roman"/>
          <w:sz w:val="20"/>
          <w:szCs w:val="20"/>
        </w:rPr>
        <w:t xml:space="preserve"> of soil improvement here</w:t>
      </w:r>
      <w:r w:rsidR="00811D7E">
        <w:rPr>
          <w:rFonts w:ascii="Times New Roman" w:eastAsia="新細明體" w:hAnsi="Times New Roman" w:cs="Times New Roman"/>
          <w:sz w:val="20"/>
          <w:szCs w:val="20"/>
        </w:rPr>
        <w:t>.</w:t>
      </w:r>
      <w:r w:rsidR="00827A86">
        <w:rPr>
          <w:rFonts w:ascii="Times New Roman" w:eastAsia="新細明體" w:hAnsi="Times New Roman" w:cs="Times New Roman"/>
          <w:sz w:val="20"/>
          <w:szCs w:val="20"/>
        </w:rPr>
        <w:t xml:space="preserve"> </w:t>
      </w:r>
      <w:r w:rsidR="000B71B2">
        <w:rPr>
          <w:rFonts w:ascii="Times New Roman" w:eastAsia="新細明體" w:hAnsi="Times New Roman" w:cs="Times New Roman"/>
          <w:sz w:val="20"/>
          <w:szCs w:val="20"/>
        </w:rPr>
        <w:t xml:space="preserve">However, due to constrains of construction of road junction using methods stated above since time for junction closing and traffic diversion has to be as short as possible, it is thus decided to </w:t>
      </w:r>
      <w:r w:rsidR="001D546C">
        <w:rPr>
          <w:rFonts w:ascii="Times New Roman" w:eastAsia="新細明體" w:hAnsi="Times New Roman" w:cs="Times New Roman"/>
          <w:sz w:val="20"/>
          <w:szCs w:val="20"/>
        </w:rPr>
        <w:t xml:space="preserve">lay </w:t>
      </w:r>
      <w:r w:rsidR="00A77122">
        <w:rPr>
          <w:rFonts w:ascii="Times New Roman" w:eastAsia="新細明體" w:hAnsi="Times New Roman" w:cs="Times New Roman"/>
          <w:sz w:val="20"/>
          <w:szCs w:val="20"/>
        </w:rPr>
        <w:t xml:space="preserve">21 MPa </w:t>
      </w:r>
      <w:r w:rsidR="001D546C">
        <w:rPr>
          <w:rFonts w:ascii="Times New Roman" w:eastAsia="新細明體" w:hAnsi="Times New Roman" w:cs="Times New Roman" w:hint="eastAsia"/>
          <w:sz w:val="20"/>
          <w:szCs w:val="20"/>
        </w:rPr>
        <w:t>(</w:t>
      </w:r>
      <w:r w:rsidR="00A77122">
        <w:rPr>
          <w:rFonts w:ascii="Times New Roman" w:eastAsia="新細明體" w:hAnsi="Times New Roman" w:cs="Times New Roman"/>
          <w:sz w:val="20"/>
          <w:szCs w:val="20"/>
        </w:rPr>
        <w:t>28- day curing period</w:t>
      </w:r>
      <w:r w:rsidR="001D546C">
        <w:rPr>
          <w:rFonts w:ascii="Times New Roman" w:eastAsia="新細明體" w:hAnsi="Times New Roman" w:cs="Times New Roman" w:hint="eastAsia"/>
          <w:sz w:val="20"/>
          <w:szCs w:val="20"/>
        </w:rPr>
        <w:t>)</w:t>
      </w:r>
      <w:r w:rsidR="00A77122">
        <w:rPr>
          <w:rFonts w:ascii="Times New Roman" w:eastAsia="新細明體" w:hAnsi="Times New Roman" w:cs="Times New Roman"/>
          <w:sz w:val="20"/>
          <w:szCs w:val="20"/>
        </w:rPr>
        <w:t xml:space="preserve"> of unconfined compression strength of concrete as base material beneath track slab directly. </w:t>
      </w:r>
    </w:p>
    <w:p w14:paraId="2770950E" w14:textId="15FAE054" w:rsidR="00A77122" w:rsidRPr="00A77122" w:rsidRDefault="00A77122" w:rsidP="005D4AF2">
      <w:pPr>
        <w:ind w:firstLine="480"/>
        <w:jc w:val="both"/>
        <w:rPr>
          <w:rFonts w:ascii="Times New Roman" w:eastAsia="新細明體" w:hAnsi="Times New Roman" w:cs="Times New Roman"/>
          <w:sz w:val="20"/>
          <w:szCs w:val="20"/>
        </w:rPr>
      </w:pPr>
      <w:r w:rsidRPr="00A77122">
        <w:rPr>
          <w:rFonts w:ascii="Times New Roman" w:eastAsia="新細明體" w:hAnsi="Times New Roman" w:cs="Times New Roman"/>
          <w:sz w:val="20"/>
          <w:szCs w:val="20"/>
        </w:rPr>
        <w:t xml:space="preserve">For section </w:t>
      </w:r>
      <w:r>
        <w:rPr>
          <w:rFonts w:ascii="Times New Roman" w:eastAsia="新細明體" w:hAnsi="Times New Roman" w:cs="Times New Roman" w:hint="eastAsia"/>
          <w:sz w:val="20"/>
          <w:szCs w:val="20"/>
        </w:rPr>
        <w:t xml:space="preserve">between Chen- Kung Bridge and </w:t>
      </w:r>
      <w:r w:rsidR="00066BE5">
        <w:rPr>
          <w:rFonts w:ascii="Times New Roman" w:eastAsia="新細明體" w:hAnsi="Times New Roman" w:cs="Times New Roman"/>
          <w:sz w:val="20"/>
          <w:szCs w:val="20"/>
        </w:rPr>
        <w:t xml:space="preserve">Love River Bridge, 50 cm thick </w:t>
      </w:r>
      <w:r w:rsidR="00CC37D7">
        <w:rPr>
          <w:rFonts w:ascii="Times New Roman" w:eastAsia="新細明體" w:hAnsi="Times New Roman" w:cs="Times New Roman"/>
          <w:sz w:val="20"/>
          <w:szCs w:val="20"/>
        </w:rPr>
        <w:t xml:space="preserve">mechanical </w:t>
      </w:r>
      <w:r w:rsidR="00066BE5">
        <w:rPr>
          <w:rFonts w:ascii="Times New Roman" w:eastAsia="新細明體" w:hAnsi="Times New Roman" w:cs="Times New Roman"/>
          <w:sz w:val="20"/>
          <w:szCs w:val="20"/>
        </w:rPr>
        <w:t xml:space="preserve">soil- cement mixed material </w:t>
      </w:r>
      <w:r w:rsidR="007C3FD4">
        <w:rPr>
          <w:rFonts w:ascii="Times New Roman" w:eastAsia="新細明體" w:hAnsi="Times New Roman" w:cs="Times New Roman" w:hint="eastAsia"/>
          <w:sz w:val="20"/>
          <w:szCs w:val="20"/>
        </w:rPr>
        <w:t>(refer to Figure 5</w:t>
      </w:r>
      <w:r w:rsidR="00143685">
        <w:rPr>
          <w:rFonts w:ascii="Times New Roman" w:eastAsia="新細明體" w:hAnsi="Times New Roman" w:cs="Times New Roman"/>
          <w:sz w:val="20"/>
          <w:szCs w:val="20"/>
        </w:rPr>
        <w:t xml:space="preserve"> for details of site activities and construction sequence</w:t>
      </w:r>
      <w:r w:rsidR="007C3FD4">
        <w:rPr>
          <w:rFonts w:ascii="Times New Roman" w:eastAsia="新細明體" w:hAnsi="Times New Roman" w:cs="Times New Roman" w:hint="eastAsia"/>
          <w:sz w:val="20"/>
          <w:szCs w:val="20"/>
        </w:rPr>
        <w:t xml:space="preserve">) </w:t>
      </w:r>
      <w:r w:rsidR="00066BE5">
        <w:rPr>
          <w:rFonts w:ascii="Times New Roman" w:eastAsia="新細明體" w:hAnsi="Times New Roman" w:cs="Times New Roman"/>
          <w:sz w:val="20"/>
          <w:szCs w:val="20"/>
        </w:rPr>
        <w:t xml:space="preserve">was used as a subgrade soils and again 50 cm thick compacted </w:t>
      </w:r>
      <w:r w:rsidR="00CC37D7">
        <w:rPr>
          <w:rFonts w:ascii="Times New Roman" w:eastAsia="新細明體" w:hAnsi="Times New Roman" w:cs="Times New Roman"/>
          <w:sz w:val="20"/>
          <w:szCs w:val="20"/>
        </w:rPr>
        <w:t>aggregate</w:t>
      </w:r>
      <w:r w:rsidR="00066BE5">
        <w:rPr>
          <w:rFonts w:ascii="Times New Roman" w:eastAsia="新細明體" w:hAnsi="Times New Roman" w:cs="Times New Roman"/>
          <w:sz w:val="20"/>
          <w:szCs w:val="20"/>
        </w:rPr>
        <w:t xml:space="preserve"> was laid on top of </w:t>
      </w:r>
      <w:r w:rsidR="00CC37D7">
        <w:rPr>
          <w:rFonts w:ascii="Times New Roman" w:eastAsia="新細明體" w:hAnsi="Times New Roman" w:cs="Times New Roman"/>
          <w:sz w:val="20"/>
          <w:szCs w:val="20"/>
        </w:rPr>
        <w:t>mechanical</w:t>
      </w:r>
      <w:r w:rsidR="007C3FD4">
        <w:rPr>
          <w:rFonts w:ascii="Times New Roman" w:eastAsia="新細明體" w:hAnsi="Times New Roman" w:cs="Times New Roman"/>
          <w:sz w:val="20"/>
          <w:szCs w:val="20"/>
        </w:rPr>
        <w:t xml:space="preserve"> </w:t>
      </w:r>
      <w:r w:rsidR="00066BE5">
        <w:rPr>
          <w:rFonts w:ascii="Times New Roman" w:eastAsia="新細明體" w:hAnsi="Times New Roman" w:cs="Times New Roman"/>
          <w:sz w:val="20"/>
          <w:szCs w:val="20"/>
        </w:rPr>
        <w:t>soil- cement mixed material.</w:t>
      </w:r>
    </w:p>
    <w:p w14:paraId="07156C92" w14:textId="1DE7F95C" w:rsidR="00156F3D" w:rsidRDefault="008D756B" w:rsidP="00040C9D">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 xml:space="preserve">For </w:t>
      </w:r>
      <w:r w:rsidR="00B0099D">
        <w:rPr>
          <w:rFonts w:ascii="Times New Roman" w:eastAsia="新細明體" w:hAnsi="Times New Roman" w:cs="Times New Roman"/>
          <w:sz w:val="20"/>
          <w:szCs w:val="20"/>
        </w:rPr>
        <w:t xml:space="preserve">the </w:t>
      </w:r>
      <w:r>
        <w:rPr>
          <w:rFonts w:ascii="Times New Roman" w:eastAsia="新細明體" w:hAnsi="Times New Roman" w:cs="Times New Roman" w:hint="eastAsia"/>
          <w:sz w:val="20"/>
          <w:szCs w:val="20"/>
        </w:rPr>
        <w:t xml:space="preserve">section moving further </w:t>
      </w:r>
      <w:r w:rsidR="00040C9D">
        <w:rPr>
          <w:rFonts w:ascii="Times New Roman" w:eastAsia="新細明體" w:hAnsi="Times New Roman" w:cs="Times New Roman"/>
          <w:sz w:val="20"/>
          <w:szCs w:val="20"/>
        </w:rPr>
        <w:t>toward the coast</w:t>
      </w:r>
      <w:r w:rsidR="00B0099D">
        <w:rPr>
          <w:rFonts w:ascii="Times New Roman" w:eastAsia="新細明體" w:hAnsi="Times New Roman" w:cs="Times New Roman"/>
          <w:sz w:val="20"/>
          <w:szCs w:val="20"/>
        </w:rPr>
        <w:t>al</w:t>
      </w:r>
      <w:r w:rsidR="00040C9D">
        <w:rPr>
          <w:rFonts w:ascii="Times New Roman" w:eastAsia="新細明體" w:hAnsi="Times New Roman" w:cs="Times New Roman"/>
          <w:sz w:val="20"/>
          <w:szCs w:val="20"/>
        </w:rPr>
        <w:t xml:space="preserve"> area</w:t>
      </w:r>
      <w:r>
        <w:rPr>
          <w:rFonts w:ascii="Times New Roman" w:eastAsia="新細明體" w:hAnsi="Times New Roman" w:cs="Times New Roman" w:hint="eastAsia"/>
          <w:sz w:val="20"/>
          <w:szCs w:val="20"/>
        </w:rPr>
        <w:t xml:space="preserve">, the ground </w:t>
      </w:r>
      <w:r w:rsidR="006A463F">
        <w:rPr>
          <w:rFonts w:ascii="Times New Roman" w:eastAsia="新細明體" w:hAnsi="Times New Roman" w:cs="Times New Roman"/>
          <w:sz w:val="20"/>
          <w:szCs w:val="20"/>
        </w:rPr>
        <w:t>becomes</w:t>
      </w:r>
      <w:r w:rsidR="006A463F">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soft</w:t>
      </w:r>
      <w:r w:rsidR="006C1EFA">
        <w:rPr>
          <w:rFonts w:ascii="Times New Roman" w:eastAsia="新細明體" w:hAnsi="Times New Roman" w:cs="Times New Roman"/>
          <w:sz w:val="20"/>
          <w:szCs w:val="20"/>
        </w:rPr>
        <w:t>er</w:t>
      </w:r>
      <w:r>
        <w:rPr>
          <w:rFonts w:ascii="Times New Roman" w:eastAsia="新細明體" w:hAnsi="Times New Roman" w:cs="Times New Roman" w:hint="eastAsia"/>
          <w:sz w:val="20"/>
          <w:szCs w:val="20"/>
        </w:rPr>
        <w:t xml:space="preserve"> so </w:t>
      </w:r>
      <w:r w:rsidR="00040C9D">
        <w:rPr>
          <w:rFonts w:ascii="Times New Roman" w:eastAsia="新細明體" w:hAnsi="Times New Roman" w:cs="Times New Roman"/>
          <w:sz w:val="20"/>
          <w:szCs w:val="20"/>
        </w:rPr>
        <w:t xml:space="preserve">an </w:t>
      </w:r>
      <w:r>
        <w:rPr>
          <w:rFonts w:ascii="Times New Roman" w:eastAsia="新細明體" w:hAnsi="Times New Roman" w:cs="Times New Roman" w:hint="eastAsia"/>
          <w:sz w:val="20"/>
          <w:szCs w:val="20"/>
        </w:rPr>
        <w:t xml:space="preserve">additional improvement </w:t>
      </w:r>
      <w:r w:rsidR="00040C9D">
        <w:rPr>
          <w:rFonts w:ascii="Times New Roman" w:eastAsia="新細明體" w:hAnsi="Times New Roman" w:cs="Times New Roman"/>
          <w:sz w:val="20"/>
          <w:szCs w:val="20"/>
        </w:rPr>
        <w:t xml:space="preserve">measure </w:t>
      </w:r>
      <w:r>
        <w:rPr>
          <w:rFonts w:ascii="Times New Roman" w:eastAsia="新細明體" w:hAnsi="Times New Roman" w:cs="Times New Roman" w:hint="eastAsia"/>
          <w:sz w:val="20"/>
          <w:szCs w:val="20"/>
        </w:rPr>
        <w:t>has to be considered.</w:t>
      </w:r>
      <w:r>
        <w:rPr>
          <w:rFonts w:ascii="Times New Roman" w:eastAsia="新細明體" w:hAnsi="Times New Roman" w:cs="Times New Roman"/>
          <w:sz w:val="20"/>
          <w:szCs w:val="20"/>
        </w:rPr>
        <w:t xml:space="preserve"> </w:t>
      </w:r>
      <w:r w:rsidR="003A2A0A">
        <w:rPr>
          <w:rFonts w:ascii="Times New Roman" w:eastAsia="新細明體" w:hAnsi="Times New Roman" w:cs="Times New Roman" w:hint="eastAsia"/>
          <w:sz w:val="20"/>
          <w:szCs w:val="20"/>
        </w:rPr>
        <w:t>S</w:t>
      </w:r>
      <w:r w:rsidR="003A2A0A">
        <w:rPr>
          <w:rFonts w:ascii="Times New Roman" w:eastAsia="新細明體" w:hAnsi="Times New Roman" w:cs="Times New Roman"/>
          <w:sz w:val="20"/>
          <w:szCs w:val="20"/>
        </w:rPr>
        <w:t>oil- cement</w:t>
      </w:r>
      <w:r>
        <w:rPr>
          <w:rFonts w:ascii="Times New Roman" w:eastAsia="新細明體" w:hAnsi="Times New Roman" w:cs="Times New Roman"/>
          <w:sz w:val="20"/>
          <w:szCs w:val="20"/>
        </w:rPr>
        <w:t xml:space="preserve"> mixing</w:t>
      </w:r>
      <w:r w:rsidR="00040C9D">
        <w:rPr>
          <w:rFonts w:ascii="Times New Roman" w:eastAsia="新細明體" w:hAnsi="Times New Roman" w:cs="Times New Roman" w:hint="eastAsia"/>
          <w:sz w:val="20"/>
          <w:szCs w:val="20"/>
        </w:rPr>
        <w:t xml:space="preserve"> piles </w:t>
      </w:r>
      <w:r w:rsidR="00B0099D">
        <w:rPr>
          <w:rFonts w:ascii="Times New Roman" w:eastAsia="新細明體" w:hAnsi="Times New Roman" w:cs="Times New Roman"/>
          <w:sz w:val="20"/>
          <w:szCs w:val="20"/>
        </w:rPr>
        <w:t>were</w:t>
      </w:r>
      <w:r w:rsidR="00040C9D">
        <w:rPr>
          <w:rFonts w:ascii="Times New Roman" w:eastAsia="新細明體" w:hAnsi="Times New Roman" w:cs="Times New Roman" w:hint="eastAsia"/>
          <w:sz w:val="20"/>
          <w:szCs w:val="20"/>
        </w:rPr>
        <w:t xml:space="preserve"> installed into certain depth </w:t>
      </w:r>
      <w:r w:rsidR="00B27A3C">
        <w:rPr>
          <w:rFonts w:ascii="Times New Roman" w:eastAsia="新細明體" w:hAnsi="Times New Roman" w:cs="Times New Roman"/>
          <w:sz w:val="20"/>
          <w:szCs w:val="20"/>
        </w:rPr>
        <w:t xml:space="preserve">in order to provide </w:t>
      </w:r>
      <w:r w:rsidR="005C4098">
        <w:rPr>
          <w:rFonts w:ascii="Times New Roman" w:eastAsia="新細明體" w:hAnsi="Times New Roman" w:cs="Times New Roman"/>
          <w:sz w:val="20"/>
          <w:szCs w:val="20"/>
        </w:rPr>
        <w:t>adequate</w:t>
      </w:r>
      <w:r w:rsidR="00B27A3C">
        <w:rPr>
          <w:rFonts w:ascii="Times New Roman" w:eastAsia="新細明體" w:hAnsi="Times New Roman" w:cs="Times New Roman"/>
          <w:sz w:val="20"/>
          <w:szCs w:val="20"/>
        </w:rPr>
        <w:t xml:space="preserve"> ground strength and stiffness</w:t>
      </w:r>
      <w:r w:rsidR="006A463F">
        <w:rPr>
          <w:rFonts w:ascii="Times New Roman" w:eastAsia="新細明體" w:hAnsi="Times New Roman" w:cs="Times New Roman"/>
          <w:sz w:val="20"/>
          <w:szCs w:val="20"/>
        </w:rPr>
        <w:t xml:space="preserve">, except controlled low strength material </w:t>
      </w:r>
      <w:r w:rsidR="00E31C0F">
        <w:rPr>
          <w:rFonts w:ascii="Times New Roman" w:eastAsia="新細明體" w:hAnsi="Times New Roman" w:cs="Times New Roman" w:hint="eastAsia"/>
          <w:sz w:val="20"/>
          <w:szCs w:val="20"/>
        </w:rPr>
        <w:t xml:space="preserve">(CLSM) </w:t>
      </w:r>
      <w:r w:rsidR="006A463F">
        <w:rPr>
          <w:rFonts w:ascii="Times New Roman" w:eastAsia="新細明體" w:hAnsi="Times New Roman" w:cs="Times New Roman"/>
          <w:sz w:val="20"/>
          <w:szCs w:val="20"/>
        </w:rPr>
        <w:t xml:space="preserve">or low strength </w:t>
      </w:r>
      <w:r w:rsidR="00975796">
        <w:rPr>
          <w:rFonts w:ascii="Times New Roman" w:eastAsia="新細明體" w:hAnsi="Times New Roman" w:cs="Times New Roman"/>
          <w:sz w:val="20"/>
          <w:szCs w:val="20"/>
        </w:rPr>
        <w:t xml:space="preserve">plain </w:t>
      </w:r>
      <w:r w:rsidR="006A463F">
        <w:rPr>
          <w:rFonts w:ascii="Times New Roman" w:eastAsia="新細明體" w:hAnsi="Times New Roman" w:cs="Times New Roman"/>
          <w:sz w:val="20"/>
          <w:szCs w:val="20"/>
        </w:rPr>
        <w:t>concrete laid beneath track slab</w:t>
      </w:r>
      <w:r w:rsidR="00156F3D">
        <w:rPr>
          <w:rFonts w:ascii="Times New Roman" w:eastAsia="新細明體" w:hAnsi="Times New Roman" w:cs="Times New Roman"/>
          <w:sz w:val="20"/>
          <w:szCs w:val="20"/>
        </w:rPr>
        <w:t>.</w:t>
      </w:r>
      <w:r w:rsidR="003A2A0A">
        <w:rPr>
          <w:rFonts w:ascii="Times New Roman" w:eastAsia="新細明體" w:hAnsi="Times New Roman" w:cs="Times New Roman" w:hint="eastAsia"/>
          <w:sz w:val="20"/>
          <w:szCs w:val="20"/>
        </w:rPr>
        <w:t xml:space="preserve"> </w:t>
      </w:r>
      <w:r w:rsidR="00E31C0F">
        <w:rPr>
          <w:rFonts w:ascii="Times New Roman" w:eastAsia="新細明體" w:hAnsi="Times New Roman" w:cs="Times New Roman" w:hint="eastAsia"/>
          <w:sz w:val="20"/>
          <w:szCs w:val="20"/>
        </w:rPr>
        <w:t>Li</w:t>
      </w:r>
      <w:r w:rsidR="00E31C0F">
        <w:rPr>
          <w:rFonts w:ascii="Times New Roman" w:eastAsia="新細明體" w:hAnsi="Times New Roman" w:cs="Times New Roman"/>
          <w:sz w:val="20"/>
          <w:szCs w:val="20"/>
        </w:rPr>
        <w:t xml:space="preserve">n </w:t>
      </w:r>
      <w:r w:rsidR="003A2A0A">
        <w:rPr>
          <w:rFonts w:ascii="Times New Roman" w:eastAsia="新細明體" w:hAnsi="Times New Roman" w:cs="Times New Roman"/>
          <w:sz w:val="20"/>
          <w:szCs w:val="20"/>
        </w:rPr>
        <w:t xml:space="preserve">and Wong </w:t>
      </w:r>
      <w:r w:rsidR="003A2A0A">
        <w:rPr>
          <w:rFonts w:ascii="Times New Roman" w:eastAsia="新細明體" w:hAnsi="Times New Roman" w:cs="Times New Roman" w:hint="eastAsia"/>
          <w:sz w:val="20"/>
          <w:szCs w:val="20"/>
        </w:rPr>
        <w:t>(</w:t>
      </w:r>
      <w:r w:rsidR="003A2A0A">
        <w:rPr>
          <w:rFonts w:ascii="Times New Roman" w:eastAsia="新細明體" w:hAnsi="Times New Roman" w:cs="Times New Roman"/>
          <w:sz w:val="20"/>
          <w:szCs w:val="20"/>
        </w:rPr>
        <w:t>1999) concluded that additional heavy loading on top of soft alluvium deposit, such as road embankment could lead significant settlement but the use of soil- cement mixing piles might reduce said settlement.</w:t>
      </w:r>
      <w:r w:rsidR="00156F3D">
        <w:rPr>
          <w:rFonts w:ascii="Times New Roman" w:eastAsia="新細明體" w:hAnsi="Times New Roman" w:cs="Times New Roman"/>
          <w:sz w:val="20"/>
          <w:szCs w:val="20"/>
        </w:rPr>
        <w:t xml:space="preserve"> Figure 6 presents schematic drawing of </w:t>
      </w:r>
      <w:r w:rsidR="00143685">
        <w:rPr>
          <w:rFonts w:ascii="Times New Roman" w:eastAsia="新細明體" w:hAnsi="Times New Roman" w:cs="Times New Roman"/>
          <w:sz w:val="20"/>
          <w:szCs w:val="20"/>
        </w:rPr>
        <w:t xml:space="preserve">representative </w:t>
      </w:r>
      <w:r w:rsidR="00156F3D">
        <w:rPr>
          <w:rFonts w:ascii="Times New Roman" w:eastAsia="新細明體" w:hAnsi="Times New Roman" w:cs="Times New Roman"/>
          <w:sz w:val="20"/>
          <w:szCs w:val="20"/>
        </w:rPr>
        <w:t xml:space="preserve">layout and cross section </w:t>
      </w:r>
      <w:r w:rsidR="00143685">
        <w:rPr>
          <w:rFonts w:ascii="Times New Roman" w:eastAsia="新細明體" w:hAnsi="Times New Roman" w:cs="Times New Roman"/>
          <w:sz w:val="20"/>
          <w:szCs w:val="20"/>
        </w:rPr>
        <w:t xml:space="preserve">as well as site activities </w:t>
      </w:r>
      <w:r w:rsidR="00156F3D">
        <w:rPr>
          <w:rFonts w:ascii="Times New Roman" w:eastAsia="新細明體" w:hAnsi="Times New Roman" w:cs="Times New Roman"/>
          <w:sz w:val="20"/>
          <w:szCs w:val="20"/>
        </w:rPr>
        <w:t xml:space="preserve">of </w:t>
      </w:r>
      <w:r w:rsidR="003A2A0A">
        <w:rPr>
          <w:rFonts w:ascii="Times New Roman" w:eastAsia="新細明體" w:hAnsi="Times New Roman" w:cs="Times New Roman"/>
          <w:sz w:val="20"/>
          <w:szCs w:val="20"/>
        </w:rPr>
        <w:t xml:space="preserve">this </w:t>
      </w:r>
      <w:r w:rsidR="00156F3D">
        <w:rPr>
          <w:rFonts w:ascii="Times New Roman" w:eastAsia="新細明體" w:hAnsi="Times New Roman" w:cs="Times New Roman"/>
          <w:sz w:val="20"/>
          <w:szCs w:val="20"/>
        </w:rPr>
        <w:t>soil improvement scheme.</w:t>
      </w:r>
    </w:p>
    <w:p w14:paraId="32336FF3" w14:textId="3A6533F0" w:rsidR="00827A86" w:rsidRPr="00827A86" w:rsidRDefault="00156F3D" w:rsidP="00040C9D">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For Phase II</w:t>
      </w:r>
      <w:r>
        <w:rPr>
          <w:rFonts w:ascii="Times New Roman" w:eastAsia="新細明體" w:hAnsi="Times New Roman" w:cs="Times New Roman"/>
          <w:sz w:val="20"/>
          <w:szCs w:val="20"/>
        </w:rPr>
        <w:t xml:space="preserve"> (starting from tail track next to </w:t>
      </w:r>
      <w:r w:rsidR="00E31C0F">
        <w:rPr>
          <w:rFonts w:ascii="Times New Roman" w:eastAsia="新細明體" w:hAnsi="Times New Roman" w:cs="Times New Roman"/>
          <w:sz w:val="20"/>
          <w:szCs w:val="20"/>
        </w:rPr>
        <w:t xml:space="preserve">C14 </w:t>
      </w:r>
      <w:r>
        <w:rPr>
          <w:rFonts w:ascii="Times New Roman" w:eastAsia="新細明體" w:hAnsi="Times New Roman" w:cs="Times New Roman"/>
          <w:sz w:val="20"/>
          <w:szCs w:val="20"/>
        </w:rPr>
        <w:t xml:space="preserve">station), soil improvement scheme has </w:t>
      </w:r>
      <w:r w:rsidR="00E31C0F">
        <w:rPr>
          <w:rFonts w:ascii="Times New Roman" w:eastAsia="新細明體" w:hAnsi="Times New Roman" w:cs="Times New Roman"/>
          <w:sz w:val="20"/>
          <w:szCs w:val="20"/>
        </w:rPr>
        <w:t xml:space="preserve">been </w:t>
      </w:r>
      <w:r>
        <w:rPr>
          <w:rFonts w:ascii="Times New Roman" w:eastAsia="新細明體" w:hAnsi="Times New Roman" w:cs="Times New Roman"/>
          <w:sz w:val="20"/>
          <w:szCs w:val="20"/>
        </w:rPr>
        <w:t xml:space="preserve">changed again. </w:t>
      </w:r>
      <w:r w:rsidR="00FD7D56">
        <w:rPr>
          <w:rFonts w:ascii="Times New Roman" w:eastAsia="新細明體" w:hAnsi="Times New Roman" w:cs="Times New Roman"/>
          <w:sz w:val="20"/>
          <w:szCs w:val="20"/>
        </w:rPr>
        <w:t xml:space="preserve">In order to strength </w:t>
      </w:r>
      <w:r w:rsidR="00F26468">
        <w:rPr>
          <w:rFonts w:ascii="Times New Roman" w:eastAsia="新細明體" w:hAnsi="Times New Roman" w:cs="Times New Roman"/>
          <w:sz w:val="20"/>
          <w:szCs w:val="20"/>
        </w:rPr>
        <w:t xml:space="preserve">the </w:t>
      </w:r>
      <w:r w:rsidR="00FD7D56">
        <w:rPr>
          <w:rFonts w:ascii="Times New Roman" w:eastAsia="新細明體" w:hAnsi="Times New Roman" w:cs="Times New Roman"/>
          <w:sz w:val="20"/>
          <w:szCs w:val="20"/>
        </w:rPr>
        <w:t>soils, blasted air-cooled furnace slag (BACF</w:t>
      </w:r>
      <w:r w:rsidR="00E31C0F">
        <w:rPr>
          <w:rFonts w:ascii="Times New Roman" w:eastAsia="新細明體" w:hAnsi="Times New Roman" w:cs="Times New Roman" w:hint="eastAsia"/>
          <w:sz w:val="20"/>
          <w:szCs w:val="20"/>
        </w:rPr>
        <w:t>S</w:t>
      </w:r>
      <w:r w:rsidR="00FD7D56">
        <w:rPr>
          <w:rFonts w:ascii="Times New Roman" w:eastAsia="新細明體" w:hAnsi="Times New Roman" w:cs="Times New Roman"/>
          <w:sz w:val="20"/>
          <w:szCs w:val="20"/>
        </w:rPr>
        <w:t xml:space="preserve">) is used to form a function of rigid foundation and also replace granular materials. Details and requirements of </w:t>
      </w:r>
      <w:r w:rsidR="00011FC4">
        <w:rPr>
          <w:rFonts w:ascii="Times New Roman" w:eastAsia="新細明體" w:hAnsi="Times New Roman" w:cs="Times New Roman"/>
          <w:sz w:val="20"/>
          <w:szCs w:val="20"/>
        </w:rPr>
        <w:t xml:space="preserve">BACFS </w:t>
      </w:r>
      <w:r w:rsidR="00FD7D56">
        <w:rPr>
          <w:rFonts w:ascii="Times New Roman" w:eastAsia="新細明體" w:hAnsi="Times New Roman" w:cs="Times New Roman"/>
          <w:sz w:val="20"/>
          <w:szCs w:val="20"/>
        </w:rPr>
        <w:t xml:space="preserve">will be described in later section. </w:t>
      </w:r>
      <w:r w:rsidR="00FD7D56">
        <w:rPr>
          <w:rFonts w:ascii="Times New Roman" w:eastAsia="新細明體" w:hAnsi="Times New Roman" w:cs="Times New Roman" w:hint="eastAsia"/>
          <w:sz w:val="20"/>
          <w:szCs w:val="20"/>
        </w:rPr>
        <w:t xml:space="preserve">However, ground </w:t>
      </w:r>
      <w:r w:rsidR="00FD7D56">
        <w:rPr>
          <w:rFonts w:ascii="Times New Roman" w:eastAsia="新細明體" w:hAnsi="Times New Roman" w:cs="Times New Roman"/>
          <w:sz w:val="20"/>
          <w:szCs w:val="20"/>
        </w:rPr>
        <w:t xml:space="preserve">at </w:t>
      </w:r>
      <w:r w:rsidR="00FD7D56">
        <w:rPr>
          <w:rFonts w:ascii="Times New Roman" w:eastAsia="新細明體" w:hAnsi="Times New Roman" w:cs="Times New Roman" w:hint="eastAsia"/>
          <w:sz w:val="20"/>
          <w:szCs w:val="20"/>
        </w:rPr>
        <w:t>some locations are particularly weak</w:t>
      </w:r>
      <w:r w:rsidR="00FD7D56">
        <w:rPr>
          <w:rFonts w:ascii="Times New Roman" w:eastAsia="新細明體" w:hAnsi="Times New Roman" w:cs="Times New Roman"/>
          <w:sz w:val="20"/>
          <w:szCs w:val="20"/>
        </w:rPr>
        <w:t xml:space="preserve"> (</w:t>
      </w:r>
      <w:r w:rsidR="0081414B">
        <w:rPr>
          <w:rFonts w:ascii="Times New Roman" w:eastAsia="新細明體" w:hAnsi="Times New Roman" w:cs="Times New Roman"/>
          <w:sz w:val="20"/>
          <w:szCs w:val="20"/>
        </w:rPr>
        <w:t xml:space="preserve">soft </w:t>
      </w:r>
      <w:r w:rsidR="00FD7D56">
        <w:rPr>
          <w:rFonts w:ascii="Times New Roman" w:eastAsia="新細明體" w:hAnsi="Times New Roman" w:cs="Times New Roman" w:hint="eastAsia"/>
          <w:sz w:val="20"/>
          <w:szCs w:val="20"/>
        </w:rPr>
        <w:t xml:space="preserve">clay with </w:t>
      </w:r>
      <w:r w:rsidR="00FD7D56">
        <w:rPr>
          <w:rFonts w:ascii="Times New Roman" w:eastAsia="新細明體" w:hAnsi="Times New Roman" w:cs="Times New Roman"/>
          <w:sz w:val="20"/>
          <w:szCs w:val="20"/>
        </w:rPr>
        <w:t>SPT-N value less than 4</w:t>
      </w:r>
      <w:r w:rsidR="00B0099D">
        <w:rPr>
          <w:rFonts w:ascii="Times New Roman" w:eastAsia="新細明體" w:hAnsi="Times New Roman" w:cs="Times New Roman"/>
          <w:sz w:val="20"/>
          <w:szCs w:val="20"/>
        </w:rPr>
        <w:t>) so</w:t>
      </w:r>
      <w:r w:rsidR="00B0099D">
        <w:rPr>
          <w:rFonts w:ascii="Times New Roman" w:eastAsia="新細明體" w:hAnsi="Times New Roman" w:cs="Times New Roman" w:hint="eastAsia"/>
          <w:sz w:val="20"/>
          <w:szCs w:val="20"/>
        </w:rPr>
        <w:t xml:space="preserve"> </w:t>
      </w:r>
      <w:r w:rsidR="0081414B">
        <w:rPr>
          <w:rFonts w:ascii="Times New Roman" w:eastAsia="新細明體" w:hAnsi="Times New Roman" w:cs="Times New Roman" w:hint="eastAsia"/>
          <w:sz w:val="20"/>
          <w:szCs w:val="20"/>
        </w:rPr>
        <w:t xml:space="preserve">it </w:t>
      </w:r>
      <w:r w:rsidR="00B0099D">
        <w:rPr>
          <w:rFonts w:ascii="Times New Roman" w:eastAsia="新細明體" w:hAnsi="Times New Roman" w:cs="Times New Roman"/>
          <w:sz w:val="20"/>
          <w:szCs w:val="20"/>
        </w:rPr>
        <w:t>has</w:t>
      </w:r>
      <w:r w:rsidR="0081414B">
        <w:rPr>
          <w:rFonts w:ascii="Times New Roman" w:eastAsia="新細明體" w:hAnsi="Times New Roman" w:cs="Times New Roman" w:hint="eastAsia"/>
          <w:sz w:val="20"/>
          <w:szCs w:val="20"/>
        </w:rPr>
        <w:t xml:space="preserve"> to be strengthen</w:t>
      </w:r>
      <w:r w:rsidR="00B0099D">
        <w:rPr>
          <w:rFonts w:ascii="Times New Roman" w:eastAsia="新細明體" w:hAnsi="Times New Roman" w:cs="Times New Roman"/>
          <w:sz w:val="20"/>
          <w:szCs w:val="20"/>
        </w:rPr>
        <w:t>ed</w:t>
      </w:r>
      <w:r w:rsidR="0081414B">
        <w:rPr>
          <w:rFonts w:ascii="Times New Roman" w:eastAsia="新細明體" w:hAnsi="Times New Roman" w:cs="Times New Roman" w:hint="eastAsia"/>
          <w:sz w:val="20"/>
          <w:szCs w:val="20"/>
        </w:rPr>
        <w:t xml:space="preserve"> after evaluation, except the use of BAC</w:t>
      </w:r>
      <w:r w:rsidR="00011FC4">
        <w:rPr>
          <w:rFonts w:ascii="Times New Roman" w:eastAsia="新細明體" w:hAnsi="Times New Roman" w:cs="Times New Roman" w:hint="eastAsia"/>
          <w:sz w:val="20"/>
          <w:szCs w:val="20"/>
        </w:rPr>
        <w:t>FS</w:t>
      </w:r>
      <w:r w:rsidR="0081414B">
        <w:rPr>
          <w:rFonts w:ascii="Times New Roman" w:eastAsia="新細明體" w:hAnsi="Times New Roman" w:cs="Times New Roman" w:hint="eastAsia"/>
          <w:sz w:val="20"/>
          <w:szCs w:val="20"/>
        </w:rPr>
        <w:t xml:space="preserve">.  </w:t>
      </w:r>
      <w:r w:rsidR="0081414B">
        <w:rPr>
          <w:rFonts w:ascii="Times New Roman" w:eastAsia="新細明體" w:hAnsi="Times New Roman" w:cs="Times New Roman"/>
          <w:sz w:val="20"/>
          <w:szCs w:val="20"/>
        </w:rPr>
        <w:t xml:space="preserve">Therefore, similar to Phase </w:t>
      </w:r>
      <w:r w:rsidR="00011FC4">
        <w:rPr>
          <w:rFonts w:ascii="Times New Roman" w:eastAsia="新細明體" w:hAnsi="Times New Roman" w:cs="Times New Roman"/>
          <w:sz w:val="20"/>
          <w:szCs w:val="20"/>
        </w:rPr>
        <w:t>1</w:t>
      </w:r>
      <w:r w:rsidR="0081414B">
        <w:rPr>
          <w:rFonts w:ascii="Times New Roman" w:eastAsia="新細明體" w:hAnsi="Times New Roman" w:cs="Times New Roman"/>
          <w:sz w:val="20"/>
          <w:szCs w:val="20"/>
        </w:rPr>
        <w:t>, two parallel</w:t>
      </w:r>
      <w:r w:rsidR="0081414B">
        <w:rPr>
          <w:rFonts w:ascii="Times New Roman" w:eastAsia="新細明體" w:hAnsi="Times New Roman" w:cs="Times New Roman" w:hint="eastAsia"/>
          <w:sz w:val="20"/>
          <w:szCs w:val="20"/>
        </w:rPr>
        <w:t xml:space="preserve"> </w:t>
      </w:r>
      <w:r w:rsidR="0081414B">
        <w:rPr>
          <w:rFonts w:ascii="Times New Roman" w:eastAsia="新細明體" w:hAnsi="Times New Roman" w:cs="Times New Roman"/>
          <w:sz w:val="20"/>
          <w:szCs w:val="20"/>
        </w:rPr>
        <w:t xml:space="preserve">rows of soil- cement </w:t>
      </w:r>
      <w:r w:rsidR="003A2A0A">
        <w:rPr>
          <w:rFonts w:ascii="Times New Roman" w:eastAsia="新細明體" w:hAnsi="Times New Roman" w:cs="Times New Roman"/>
          <w:sz w:val="20"/>
          <w:szCs w:val="20"/>
        </w:rPr>
        <w:t xml:space="preserve">mixing </w:t>
      </w:r>
      <w:r w:rsidR="0081414B">
        <w:rPr>
          <w:rFonts w:ascii="Times New Roman" w:eastAsia="新細明體" w:hAnsi="Times New Roman" w:cs="Times New Roman"/>
          <w:sz w:val="20"/>
          <w:szCs w:val="20"/>
        </w:rPr>
        <w:t>pile with 1 m of diameter, 6 m of the length were installed in the ground</w:t>
      </w:r>
      <w:r w:rsidR="00B0099D">
        <w:rPr>
          <w:rFonts w:ascii="Times New Roman" w:eastAsia="新細明體" w:hAnsi="Times New Roman" w:cs="Times New Roman"/>
          <w:sz w:val="20"/>
          <w:szCs w:val="20"/>
        </w:rPr>
        <w:t xml:space="preserve"> below the layer of BAC</w:t>
      </w:r>
      <w:r w:rsidR="00011FC4">
        <w:rPr>
          <w:rFonts w:ascii="Times New Roman" w:eastAsia="新細明體" w:hAnsi="Times New Roman" w:cs="Times New Roman" w:hint="eastAsia"/>
          <w:sz w:val="20"/>
          <w:szCs w:val="20"/>
        </w:rPr>
        <w:t>FS</w:t>
      </w:r>
      <w:r w:rsidR="0081414B">
        <w:rPr>
          <w:rFonts w:ascii="Times New Roman" w:eastAsia="新細明體" w:hAnsi="Times New Roman" w:cs="Times New Roman"/>
          <w:sz w:val="20"/>
          <w:szCs w:val="20"/>
        </w:rPr>
        <w:t xml:space="preserve">. </w:t>
      </w:r>
      <w:r w:rsidR="00FD7D56">
        <w:rPr>
          <w:rFonts w:ascii="Times New Roman" w:eastAsia="新細明體" w:hAnsi="Times New Roman" w:cs="Times New Roman" w:hint="eastAsia"/>
          <w:sz w:val="20"/>
          <w:szCs w:val="20"/>
        </w:rPr>
        <w:t xml:space="preserve"> </w:t>
      </w:r>
    </w:p>
    <w:p w14:paraId="04A68D47" w14:textId="77777777" w:rsidR="00E04723" w:rsidRPr="00871B1D" w:rsidRDefault="00E04723" w:rsidP="00E04723">
      <w:pPr>
        <w:jc w:val="both"/>
        <w:rPr>
          <w:rFonts w:ascii="Times New Roman" w:eastAsia="新細明體" w:hAnsi="Times New Roman" w:cs="Times New Roman"/>
          <w:sz w:val="20"/>
          <w:szCs w:val="20"/>
        </w:rPr>
      </w:pPr>
    </w:p>
    <w:p w14:paraId="3599B9E1" w14:textId="0EA3E47E" w:rsidR="00C35F2E" w:rsidRDefault="00220D78" w:rsidP="00F119B0">
      <w:pPr>
        <w:widowControl/>
        <w:jc w:val="both"/>
        <w:rPr>
          <w:rFonts w:ascii="Times New Roman" w:eastAsia="新細明體" w:hAnsi="Times New Roman" w:cs="Times New Roman"/>
          <w:b/>
          <w:sz w:val="20"/>
          <w:szCs w:val="20"/>
        </w:rPr>
      </w:pPr>
      <w:r>
        <w:rPr>
          <w:rFonts w:ascii="Times New Roman" w:eastAsia="新細明體" w:hAnsi="Times New Roman" w:cs="Times New Roman"/>
          <w:b/>
          <w:sz w:val="20"/>
          <w:szCs w:val="20"/>
        </w:rPr>
        <w:t>5</w:t>
      </w:r>
      <w:r w:rsidR="00C35F2E">
        <w:rPr>
          <w:rFonts w:ascii="Times New Roman" w:eastAsia="新細明體" w:hAnsi="Times New Roman" w:cs="Times New Roman" w:hint="eastAsia"/>
          <w:b/>
          <w:sz w:val="20"/>
          <w:szCs w:val="20"/>
        </w:rPr>
        <w:t xml:space="preserve">. Alternative Subgrade Materials- Blasted Air- Cooled </w:t>
      </w:r>
      <w:r w:rsidR="00C35F2E">
        <w:rPr>
          <w:rFonts w:ascii="Times New Roman" w:eastAsia="新細明體" w:hAnsi="Times New Roman" w:cs="Times New Roman"/>
          <w:b/>
          <w:sz w:val="20"/>
          <w:szCs w:val="20"/>
        </w:rPr>
        <w:t>Furnace</w:t>
      </w:r>
      <w:r w:rsidR="00C35F2E">
        <w:rPr>
          <w:rFonts w:ascii="Times New Roman" w:eastAsia="新細明體" w:hAnsi="Times New Roman" w:cs="Times New Roman" w:hint="eastAsia"/>
          <w:b/>
          <w:sz w:val="20"/>
          <w:szCs w:val="20"/>
        </w:rPr>
        <w:t xml:space="preserve"> Slag</w:t>
      </w:r>
      <w:r w:rsidR="00C35F2E">
        <w:rPr>
          <w:rFonts w:ascii="Times New Roman" w:eastAsia="新細明體" w:hAnsi="Times New Roman" w:cs="Times New Roman"/>
          <w:b/>
          <w:sz w:val="20"/>
          <w:szCs w:val="20"/>
        </w:rPr>
        <w:t xml:space="preserve"> </w:t>
      </w:r>
    </w:p>
    <w:p w14:paraId="6BDBF870" w14:textId="7762172E" w:rsidR="0007601B" w:rsidRDefault="0081414B" w:rsidP="00F119B0">
      <w:pPr>
        <w:widowControl/>
        <w:jc w:val="both"/>
        <w:rPr>
          <w:rFonts w:ascii="Times New Roman" w:eastAsia="新細明體" w:hAnsi="Times New Roman" w:cs="Times New Roman"/>
          <w:sz w:val="20"/>
          <w:szCs w:val="20"/>
        </w:rPr>
      </w:pPr>
      <w:r w:rsidRPr="0081414B">
        <w:rPr>
          <w:rFonts w:ascii="Times New Roman" w:eastAsia="新細明體" w:hAnsi="Times New Roman" w:cs="Times New Roman"/>
          <w:sz w:val="20"/>
          <w:szCs w:val="20"/>
        </w:rPr>
        <w:t xml:space="preserve">In order </w:t>
      </w:r>
      <w:r>
        <w:rPr>
          <w:rFonts w:ascii="Times New Roman" w:eastAsia="新細明體" w:hAnsi="Times New Roman" w:cs="Times New Roman"/>
          <w:sz w:val="20"/>
          <w:szCs w:val="20"/>
        </w:rPr>
        <w:t>to achieve the purpose of sustainable development, recycle/waste material shall be re- used if there is any chance. Therefore, blasted air-</w:t>
      </w:r>
      <w:r w:rsidR="007D7557">
        <w:rPr>
          <w:rFonts w:ascii="Times New Roman" w:eastAsia="新細明體" w:hAnsi="Times New Roman" w:cs="Times New Roman"/>
          <w:sz w:val="20"/>
          <w:szCs w:val="20"/>
        </w:rPr>
        <w:t xml:space="preserve"> cooled furnace slag (BACFS) is</w:t>
      </w:r>
      <w:r>
        <w:rPr>
          <w:rFonts w:ascii="Times New Roman" w:eastAsia="新細明體" w:hAnsi="Times New Roman" w:cs="Times New Roman"/>
          <w:sz w:val="20"/>
          <w:szCs w:val="20"/>
        </w:rPr>
        <w:t xml:space="preserve"> proposed by the contractor to </w:t>
      </w:r>
      <w:r w:rsidR="007D7557">
        <w:rPr>
          <w:rFonts w:ascii="Times New Roman" w:eastAsia="新細明體" w:hAnsi="Times New Roman" w:cs="Times New Roman"/>
          <w:sz w:val="20"/>
          <w:szCs w:val="20"/>
        </w:rPr>
        <w:t xml:space="preserve">be alternative subgrade materials to replace </w:t>
      </w:r>
      <w:r w:rsidR="002E3880">
        <w:rPr>
          <w:rFonts w:ascii="Times New Roman" w:eastAsia="新細明體" w:hAnsi="Times New Roman" w:cs="Times New Roman"/>
          <w:sz w:val="20"/>
          <w:szCs w:val="20"/>
        </w:rPr>
        <w:t xml:space="preserve">aggregates </w:t>
      </w:r>
      <w:r w:rsidR="007D7557">
        <w:rPr>
          <w:rFonts w:ascii="Times New Roman" w:eastAsia="新細明體" w:hAnsi="Times New Roman" w:cs="Times New Roman"/>
          <w:sz w:val="20"/>
          <w:szCs w:val="20"/>
        </w:rPr>
        <w:t>or even low- strength concrete</w:t>
      </w:r>
      <w:r w:rsidR="0007601B">
        <w:rPr>
          <w:rFonts w:ascii="Times New Roman" w:eastAsia="新細明體" w:hAnsi="Times New Roman" w:cs="Times New Roman" w:hint="eastAsia"/>
          <w:sz w:val="20"/>
          <w:szCs w:val="20"/>
        </w:rPr>
        <w:t xml:space="preserve"> which is also </w:t>
      </w:r>
      <w:r w:rsidR="0007601B">
        <w:rPr>
          <w:rFonts w:ascii="Times New Roman" w:eastAsia="新細明體" w:hAnsi="Times New Roman" w:cs="Times New Roman" w:hint="eastAsia"/>
          <w:sz w:val="20"/>
          <w:szCs w:val="20"/>
        </w:rPr>
        <w:lastRenderedPageBreak/>
        <w:t xml:space="preserve">the other </w:t>
      </w:r>
      <w:r w:rsidR="0007601B" w:rsidRPr="002A2457">
        <w:rPr>
          <w:rFonts w:ascii="Times New Roman" w:eastAsia="新細明體" w:hAnsi="Times New Roman" w:cs="Times New Roman" w:hint="eastAsia"/>
          <w:b/>
          <w:i/>
          <w:sz w:val="20"/>
          <w:szCs w:val="20"/>
        </w:rPr>
        <w:t>innovation</w:t>
      </w:r>
      <w:r w:rsidR="0007601B">
        <w:rPr>
          <w:rFonts w:ascii="Times New Roman" w:eastAsia="新細明體" w:hAnsi="Times New Roman" w:cs="Times New Roman" w:hint="eastAsia"/>
          <w:sz w:val="20"/>
          <w:szCs w:val="20"/>
        </w:rPr>
        <w:t xml:space="preserve"> in this project</w:t>
      </w:r>
      <w:r w:rsidR="002A2457">
        <w:rPr>
          <w:rFonts w:ascii="Times New Roman" w:eastAsia="新細明體" w:hAnsi="Times New Roman" w:cs="Times New Roman"/>
          <w:sz w:val="20"/>
          <w:szCs w:val="20"/>
        </w:rPr>
        <w:t xml:space="preserve"> </w:t>
      </w:r>
      <w:r w:rsidR="00B0099D">
        <w:rPr>
          <w:rFonts w:ascii="Times New Roman" w:eastAsia="新細明體" w:hAnsi="Times New Roman" w:cs="Times New Roman"/>
          <w:sz w:val="20"/>
          <w:szCs w:val="20"/>
        </w:rPr>
        <w:t xml:space="preserve">since such material never been used for any rail or metro project previously </w:t>
      </w:r>
      <w:r w:rsidR="002A2457">
        <w:rPr>
          <w:rFonts w:ascii="Times New Roman" w:eastAsia="新細明體" w:hAnsi="Times New Roman" w:cs="Times New Roman"/>
          <w:sz w:val="20"/>
          <w:szCs w:val="20"/>
        </w:rPr>
        <w:t>and s</w:t>
      </w:r>
      <w:r w:rsidR="002E3880">
        <w:rPr>
          <w:rFonts w:ascii="Times New Roman" w:eastAsia="新細明體" w:hAnsi="Times New Roman" w:cs="Times New Roman"/>
          <w:sz w:val="20"/>
          <w:szCs w:val="20"/>
        </w:rPr>
        <w:t>ome fundamental properties of BACFS were reported by Wang (2014).</w:t>
      </w:r>
    </w:p>
    <w:p w14:paraId="10560BA7" w14:textId="43AD5A07" w:rsidR="00FE666E" w:rsidRDefault="0007601B"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sidR="00A0059E">
        <w:rPr>
          <w:rFonts w:ascii="Times New Roman" w:eastAsia="新細明體" w:hAnsi="Times New Roman" w:cs="Times New Roman" w:hint="eastAsia"/>
          <w:sz w:val="20"/>
          <w:szCs w:val="20"/>
        </w:rPr>
        <w:t xml:space="preserve">During the processing of </w:t>
      </w:r>
      <w:r w:rsidR="002A2457">
        <w:rPr>
          <w:rFonts w:ascii="Times New Roman" w:eastAsia="新細明體" w:hAnsi="Times New Roman" w:cs="Times New Roman"/>
          <w:sz w:val="20"/>
          <w:szCs w:val="20"/>
        </w:rPr>
        <w:t xml:space="preserve">iron </w:t>
      </w:r>
      <w:r w:rsidR="00A0059E">
        <w:rPr>
          <w:rFonts w:ascii="Times New Roman" w:eastAsia="新細明體" w:hAnsi="Times New Roman" w:cs="Times New Roman"/>
          <w:sz w:val="20"/>
          <w:szCs w:val="20"/>
        </w:rPr>
        <w:t>manufacture, BACFS are produced as a waste. In order to achieve the purpose of sustainable development and re- use of waste, BACFS is thus considered to replace aggregate and other material</w:t>
      </w:r>
      <w:r w:rsidR="00011FC4">
        <w:rPr>
          <w:rFonts w:ascii="Times New Roman" w:eastAsia="新細明體" w:hAnsi="Times New Roman" w:cs="Times New Roman"/>
          <w:sz w:val="20"/>
          <w:szCs w:val="20"/>
        </w:rPr>
        <w:t>s</w:t>
      </w:r>
      <w:r w:rsidR="00A0059E">
        <w:rPr>
          <w:rFonts w:ascii="Times New Roman" w:eastAsia="新細明體" w:hAnsi="Times New Roman" w:cs="Times New Roman"/>
          <w:sz w:val="20"/>
          <w:szCs w:val="20"/>
        </w:rPr>
        <w:t xml:space="preserve"> having similar function</w:t>
      </w:r>
      <w:r w:rsidR="00922911">
        <w:rPr>
          <w:rFonts w:ascii="Times New Roman" w:eastAsia="新細明體" w:hAnsi="Times New Roman" w:cs="Times New Roman"/>
          <w:sz w:val="20"/>
          <w:szCs w:val="20"/>
        </w:rPr>
        <w:t>.</w:t>
      </w:r>
      <w:r w:rsidR="00FE666E">
        <w:rPr>
          <w:rFonts w:ascii="Times New Roman" w:eastAsia="新細明體" w:hAnsi="Times New Roman" w:cs="Times New Roman"/>
          <w:sz w:val="20"/>
          <w:szCs w:val="20"/>
        </w:rPr>
        <w:t xml:space="preserve"> </w:t>
      </w:r>
      <w:r w:rsidR="00922911">
        <w:rPr>
          <w:rFonts w:ascii="Times New Roman" w:eastAsia="新細明體" w:hAnsi="Times New Roman" w:cs="Times New Roman"/>
          <w:sz w:val="20"/>
          <w:szCs w:val="20"/>
        </w:rPr>
        <w:t xml:space="preserve">Through various manufacture process, different types of BACFS are made and Type MS-40 of BACFS </w:t>
      </w:r>
      <w:r w:rsidR="002A2457">
        <w:rPr>
          <w:rFonts w:ascii="Times New Roman" w:eastAsia="新細明體" w:hAnsi="Times New Roman" w:cs="Times New Roman"/>
          <w:sz w:val="20"/>
          <w:szCs w:val="20"/>
        </w:rPr>
        <w:t>is</w:t>
      </w:r>
      <w:r w:rsidR="00922911">
        <w:rPr>
          <w:rFonts w:ascii="Times New Roman" w:eastAsia="新細明體" w:hAnsi="Times New Roman" w:cs="Times New Roman"/>
          <w:sz w:val="20"/>
          <w:szCs w:val="20"/>
        </w:rPr>
        <w:t xml:space="preserve"> selected for construction of subgrade of track slab. There are several requirements which BACFS has to fulfil, such as particle distribution, stability of volume (expansion) </w:t>
      </w:r>
      <w:r w:rsidR="00C9647A">
        <w:rPr>
          <w:rFonts w:ascii="Times New Roman" w:eastAsia="新細明體" w:hAnsi="Times New Roman" w:cs="Times New Roman"/>
          <w:sz w:val="20"/>
          <w:szCs w:val="20"/>
        </w:rPr>
        <w:t xml:space="preserve">and </w:t>
      </w:r>
      <w:r w:rsidR="00011FC4">
        <w:rPr>
          <w:rFonts w:ascii="Times New Roman" w:eastAsia="新細明體" w:hAnsi="Times New Roman" w:cs="Times New Roman"/>
          <w:sz w:val="20"/>
          <w:szCs w:val="20"/>
        </w:rPr>
        <w:t xml:space="preserve">minimum </w:t>
      </w:r>
      <w:r w:rsidR="00C9647A">
        <w:rPr>
          <w:rFonts w:ascii="Times New Roman" w:eastAsia="新細明體" w:hAnsi="Times New Roman" w:cs="Times New Roman"/>
          <w:sz w:val="20"/>
          <w:szCs w:val="20"/>
        </w:rPr>
        <w:t>strain modulus</w:t>
      </w:r>
      <w:r w:rsidR="00922911">
        <w:rPr>
          <w:rFonts w:ascii="Times New Roman" w:eastAsia="新細明體" w:hAnsi="Times New Roman" w:cs="Times New Roman"/>
          <w:sz w:val="20"/>
          <w:szCs w:val="20"/>
        </w:rPr>
        <w:t xml:space="preserve"> of subgrade after BACFS has laid has to be satisfied.</w:t>
      </w:r>
    </w:p>
    <w:p w14:paraId="3C277AB6" w14:textId="7E9C5EE3" w:rsidR="00C35F2E" w:rsidRPr="0081414B" w:rsidRDefault="00FE666E"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Figure </w:t>
      </w:r>
      <w:r w:rsidR="007C3FD4">
        <w:rPr>
          <w:rFonts w:ascii="Times New Roman" w:eastAsia="新細明體" w:hAnsi="Times New Roman" w:cs="Times New Roman"/>
          <w:sz w:val="20"/>
          <w:szCs w:val="20"/>
        </w:rPr>
        <w:t xml:space="preserve">7a </w:t>
      </w:r>
      <w:r>
        <w:rPr>
          <w:rFonts w:ascii="Times New Roman" w:eastAsia="新細明體" w:hAnsi="Times New Roman" w:cs="Times New Roman"/>
          <w:sz w:val="20"/>
          <w:szCs w:val="20"/>
        </w:rPr>
        <w:t xml:space="preserve">presents Type MS-40 used and also its size of particle distribution and Figure </w:t>
      </w:r>
      <w:r w:rsidR="007C3FD4">
        <w:rPr>
          <w:rFonts w:ascii="Times New Roman" w:eastAsia="新細明體" w:hAnsi="Times New Roman" w:cs="Times New Roman"/>
          <w:sz w:val="20"/>
          <w:szCs w:val="20"/>
        </w:rPr>
        <w:t>7</w:t>
      </w:r>
      <w:r>
        <w:rPr>
          <w:rFonts w:ascii="Times New Roman" w:eastAsia="新細明體" w:hAnsi="Times New Roman" w:cs="Times New Roman"/>
          <w:sz w:val="20"/>
          <w:szCs w:val="20"/>
        </w:rPr>
        <w:t xml:space="preserve">b present stress- strain curve from unconfined </w:t>
      </w:r>
      <w:r w:rsidR="00143685">
        <w:rPr>
          <w:rFonts w:ascii="Times New Roman" w:eastAsia="新細明體" w:hAnsi="Times New Roman" w:cs="Times New Roman"/>
          <w:sz w:val="20"/>
          <w:szCs w:val="20"/>
        </w:rPr>
        <w:t xml:space="preserve">compression </w:t>
      </w:r>
      <w:r>
        <w:rPr>
          <w:rFonts w:ascii="Times New Roman" w:eastAsia="新細明體" w:hAnsi="Times New Roman" w:cs="Times New Roman"/>
          <w:sz w:val="20"/>
          <w:szCs w:val="20"/>
        </w:rPr>
        <w:t xml:space="preserve">tests for different </w:t>
      </w:r>
      <w:r w:rsidR="00143685">
        <w:rPr>
          <w:rFonts w:ascii="Times New Roman" w:eastAsia="新細明體" w:hAnsi="Times New Roman" w:cs="Times New Roman"/>
          <w:sz w:val="20"/>
          <w:szCs w:val="20"/>
        </w:rPr>
        <w:t xml:space="preserve">ageing </w:t>
      </w:r>
      <w:r>
        <w:rPr>
          <w:rFonts w:ascii="Times New Roman" w:eastAsia="新細明體" w:hAnsi="Times New Roman" w:cs="Times New Roman"/>
          <w:sz w:val="20"/>
          <w:szCs w:val="20"/>
        </w:rPr>
        <w:t xml:space="preserve">periods. It indicates the unconfined </w:t>
      </w:r>
      <w:r w:rsidR="00143685">
        <w:rPr>
          <w:rFonts w:ascii="Times New Roman" w:eastAsia="新細明體" w:hAnsi="Times New Roman" w:cs="Times New Roman"/>
          <w:sz w:val="20"/>
          <w:szCs w:val="20"/>
        </w:rPr>
        <w:t xml:space="preserve">peak </w:t>
      </w:r>
      <w:r>
        <w:rPr>
          <w:rFonts w:ascii="Times New Roman" w:eastAsia="新細明體" w:hAnsi="Times New Roman" w:cs="Times New Roman"/>
          <w:sz w:val="20"/>
          <w:szCs w:val="20"/>
        </w:rPr>
        <w:t xml:space="preserve">strength of BACFS is in the range of </w:t>
      </w:r>
      <w:r w:rsidR="00143685">
        <w:rPr>
          <w:rFonts w:ascii="Times New Roman" w:eastAsia="新細明體" w:hAnsi="Times New Roman" w:cs="Times New Roman"/>
          <w:sz w:val="20"/>
          <w:szCs w:val="20"/>
        </w:rPr>
        <w:t xml:space="preserve">1600 </w:t>
      </w:r>
      <w:r>
        <w:rPr>
          <w:rFonts w:ascii="Times New Roman" w:eastAsia="新細明體" w:hAnsi="Times New Roman" w:cs="Times New Roman"/>
          <w:sz w:val="20"/>
          <w:szCs w:val="20"/>
        </w:rPr>
        <w:t xml:space="preserve">to </w:t>
      </w:r>
      <w:r w:rsidR="003E0284">
        <w:rPr>
          <w:rFonts w:ascii="Times New Roman" w:eastAsia="新細明體" w:hAnsi="Times New Roman" w:cs="Times New Roman"/>
          <w:sz w:val="20"/>
          <w:szCs w:val="20"/>
        </w:rPr>
        <w:t>230</w:t>
      </w:r>
      <w:r w:rsidR="00143685">
        <w:rPr>
          <w:rFonts w:ascii="Times New Roman" w:eastAsia="新細明體" w:hAnsi="Times New Roman" w:cs="Times New Roman"/>
          <w:sz w:val="20"/>
          <w:szCs w:val="20"/>
        </w:rPr>
        <w:t xml:space="preserve">0 </w:t>
      </w:r>
      <w:r>
        <w:rPr>
          <w:rFonts w:ascii="Times New Roman" w:eastAsia="新細明體" w:hAnsi="Times New Roman" w:cs="Times New Roman"/>
          <w:sz w:val="20"/>
          <w:szCs w:val="20"/>
        </w:rPr>
        <w:t xml:space="preserve">kPa and </w:t>
      </w:r>
      <w:r w:rsidR="00143685">
        <w:rPr>
          <w:rFonts w:ascii="Times New Roman" w:eastAsia="新細明體" w:hAnsi="Times New Roman" w:cs="Times New Roman"/>
          <w:sz w:val="20"/>
          <w:szCs w:val="20"/>
        </w:rPr>
        <w:t xml:space="preserve">secant line </w:t>
      </w:r>
      <w:r>
        <w:rPr>
          <w:rFonts w:ascii="Times New Roman" w:eastAsia="新細明體" w:hAnsi="Times New Roman" w:cs="Times New Roman"/>
          <w:sz w:val="20"/>
          <w:szCs w:val="20"/>
        </w:rPr>
        <w:t>stiffness</w:t>
      </w:r>
      <w:r w:rsidR="00143685">
        <w:rPr>
          <w:rFonts w:ascii="Times New Roman" w:eastAsia="新細明體" w:hAnsi="Times New Roman" w:cs="Times New Roman"/>
          <w:sz w:val="20"/>
          <w:szCs w:val="20"/>
        </w:rPr>
        <w:t xml:space="preserve"> at peak</w:t>
      </w:r>
      <w:r>
        <w:rPr>
          <w:rFonts w:ascii="Times New Roman" w:eastAsia="新細明體" w:hAnsi="Times New Roman" w:cs="Times New Roman"/>
          <w:sz w:val="20"/>
          <w:szCs w:val="20"/>
        </w:rPr>
        <w:t xml:space="preserve"> is in the range of </w:t>
      </w:r>
      <w:r w:rsidR="00143685">
        <w:rPr>
          <w:rFonts w:ascii="Times New Roman" w:eastAsia="新細明體" w:hAnsi="Times New Roman" w:cs="Times New Roman"/>
          <w:sz w:val="20"/>
          <w:szCs w:val="20"/>
        </w:rPr>
        <w:t xml:space="preserve">88 </w:t>
      </w:r>
      <w:r>
        <w:rPr>
          <w:rFonts w:ascii="Times New Roman" w:eastAsia="新細明體" w:hAnsi="Times New Roman" w:cs="Times New Roman"/>
          <w:sz w:val="20"/>
          <w:szCs w:val="20"/>
        </w:rPr>
        <w:t xml:space="preserve">to </w:t>
      </w:r>
      <w:r w:rsidR="00143685">
        <w:rPr>
          <w:rFonts w:ascii="Times New Roman" w:eastAsia="新細明體" w:hAnsi="Times New Roman" w:cs="Times New Roman"/>
          <w:sz w:val="20"/>
          <w:szCs w:val="20"/>
        </w:rPr>
        <w:t>175</w:t>
      </w:r>
      <w:r>
        <w:rPr>
          <w:rFonts w:ascii="Times New Roman" w:eastAsia="新細明體" w:hAnsi="Times New Roman" w:cs="Times New Roman"/>
          <w:sz w:val="20"/>
          <w:szCs w:val="20"/>
        </w:rPr>
        <w:t xml:space="preserve"> MPa which will be compared with outcomes from numerical simulation later.</w:t>
      </w:r>
      <w:r w:rsidR="00143685">
        <w:rPr>
          <w:rFonts w:ascii="Times New Roman" w:eastAsia="新細明體" w:hAnsi="Times New Roman" w:cs="Times New Roman"/>
          <w:sz w:val="20"/>
          <w:szCs w:val="20"/>
        </w:rPr>
        <w:t xml:space="preserve"> It is noted from Figure 7b too that both ageing period and water content could possibly affect BACFS strength and stiffness. Again, due to stress- strain relationship, strain level at failure and cementation of the material, it is recognized as a semi- concrete type material instead of soil.</w:t>
      </w:r>
      <w:r>
        <w:rPr>
          <w:rFonts w:ascii="Times New Roman" w:eastAsia="新細明體" w:hAnsi="Times New Roman" w:cs="Times New Roman"/>
          <w:sz w:val="20"/>
          <w:szCs w:val="20"/>
        </w:rPr>
        <w:t xml:space="preserve"> Results from expansion tests also shows that there is almost “zero expansion” of BACFS</w:t>
      </w:r>
      <w:r>
        <w:rPr>
          <w:rFonts w:ascii="Times New Roman" w:eastAsia="新細明體" w:hAnsi="Times New Roman" w:cs="Times New Roman" w:hint="eastAsia"/>
          <w:sz w:val="20"/>
          <w:szCs w:val="20"/>
        </w:rPr>
        <w:t xml:space="preserve"> </w:t>
      </w:r>
      <w:r>
        <w:rPr>
          <w:rFonts w:ascii="Times New Roman" w:eastAsia="新細明體" w:hAnsi="Times New Roman" w:cs="Times New Roman"/>
          <w:sz w:val="20"/>
          <w:szCs w:val="20"/>
        </w:rPr>
        <w:t>which release the concern of damage of track slab caused of expansion of BACFS</w:t>
      </w:r>
      <w:r w:rsidR="00495FB1">
        <w:rPr>
          <w:rFonts w:ascii="Times New Roman" w:eastAsia="新細明體" w:hAnsi="Times New Roman" w:cs="Times New Roman"/>
          <w:sz w:val="20"/>
          <w:szCs w:val="20"/>
        </w:rPr>
        <w:t xml:space="preserve"> (refer to Figure 8a)</w:t>
      </w:r>
      <w:r>
        <w:rPr>
          <w:rFonts w:ascii="Times New Roman" w:eastAsia="新細明體" w:hAnsi="Times New Roman" w:cs="Times New Roman"/>
          <w:sz w:val="20"/>
          <w:szCs w:val="20"/>
        </w:rPr>
        <w:t xml:space="preserve">. </w:t>
      </w:r>
      <w:r>
        <w:rPr>
          <w:rFonts w:ascii="Times New Roman" w:eastAsia="新細明體" w:hAnsi="Times New Roman" w:cs="Times New Roman" w:hint="eastAsia"/>
          <w:sz w:val="20"/>
          <w:szCs w:val="20"/>
        </w:rPr>
        <w:t xml:space="preserve">Figure </w:t>
      </w:r>
      <w:r w:rsidR="00495FB1">
        <w:rPr>
          <w:rFonts w:ascii="Times New Roman" w:eastAsia="新細明體" w:hAnsi="Times New Roman" w:cs="Times New Roman"/>
          <w:sz w:val="20"/>
          <w:szCs w:val="20"/>
        </w:rPr>
        <w:t>8b</w:t>
      </w:r>
      <w:r w:rsidR="00495FB1">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 xml:space="preserve">shows the construction </w:t>
      </w:r>
      <w:r>
        <w:rPr>
          <w:rFonts w:ascii="Times New Roman" w:eastAsia="新細明體" w:hAnsi="Times New Roman" w:cs="Times New Roman"/>
          <w:sz w:val="20"/>
          <w:szCs w:val="20"/>
        </w:rPr>
        <w:t xml:space="preserve">of subgrade using </w:t>
      </w:r>
      <w:r>
        <w:rPr>
          <w:rFonts w:ascii="Times New Roman" w:eastAsia="新細明體" w:hAnsi="Times New Roman" w:cs="Times New Roman" w:hint="eastAsia"/>
          <w:sz w:val="20"/>
          <w:szCs w:val="20"/>
        </w:rPr>
        <w:t>BACFS</w:t>
      </w:r>
      <w:r w:rsidR="00947373">
        <w:rPr>
          <w:rFonts w:ascii="Times New Roman" w:eastAsia="新細明體" w:hAnsi="Times New Roman" w:cs="Times New Roman"/>
          <w:sz w:val="20"/>
          <w:szCs w:val="20"/>
        </w:rPr>
        <w:t xml:space="preserve"> and at the end that 30 cm thickness of BACFS </w:t>
      </w:r>
      <w:r w:rsidR="00A23DA6">
        <w:rPr>
          <w:rFonts w:ascii="Times New Roman" w:eastAsia="新細明體" w:hAnsi="Times New Roman" w:cs="Times New Roman"/>
          <w:sz w:val="20"/>
          <w:szCs w:val="20"/>
        </w:rPr>
        <w:t>together with 40 cm thick of track slab are decided to be constructed on site after several optimised evaluations.</w:t>
      </w:r>
      <w:r>
        <w:rPr>
          <w:rFonts w:ascii="Times New Roman" w:eastAsia="新細明體" w:hAnsi="Times New Roman" w:cs="Times New Roman"/>
          <w:sz w:val="20"/>
          <w:szCs w:val="20"/>
        </w:rPr>
        <w:t xml:space="preserve">   </w:t>
      </w:r>
      <w:r w:rsidR="00922911">
        <w:rPr>
          <w:rFonts w:ascii="Times New Roman" w:eastAsia="新細明體" w:hAnsi="Times New Roman" w:cs="Times New Roman"/>
          <w:sz w:val="20"/>
          <w:szCs w:val="20"/>
        </w:rPr>
        <w:t xml:space="preserve">  </w:t>
      </w:r>
      <w:r w:rsidR="00A0059E">
        <w:rPr>
          <w:rFonts w:ascii="Times New Roman" w:eastAsia="新細明體" w:hAnsi="Times New Roman" w:cs="Times New Roman" w:hint="eastAsia"/>
          <w:sz w:val="20"/>
          <w:szCs w:val="20"/>
        </w:rPr>
        <w:t xml:space="preserve">　　</w:t>
      </w:r>
      <w:r w:rsidR="00A0059E">
        <w:rPr>
          <w:rFonts w:ascii="Times New Roman" w:eastAsia="新細明體" w:hAnsi="Times New Roman" w:cs="Times New Roman"/>
          <w:sz w:val="20"/>
          <w:szCs w:val="20"/>
        </w:rPr>
        <w:t xml:space="preserve"> </w:t>
      </w:r>
      <w:r w:rsidR="007D7557">
        <w:rPr>
          <w:rFonts w:ascii="Times New Roman" w:eastAsia="新細明體" w:hAnsi="Times New Roman" w:cs="Times New Roman"/>
          <w:sz w:val="20"/>
          <w:szCs w:val="20"/>
        </w:rPr>
        <w:t xml:space="preserve"> </w:t>
      </w:r>
    </w:p>
    <w:p w14:paraId="22D55210" w14:textId="77777777" w:rsidR="00220D78" w:rsidRPr="00220D78" w:rsidRDefault="00220D78" w:rsidP="00F119B0">
      <w:pPr>
        <w:widowControl/>
        <w:jc w:val="both"/>
        <w:rPr>
          <w:rFonts w:ascii="Times New Roman" w:eastAsia="新細明體" w:hAnsi="Times New Roman" w:cs="Times New Roman"/>
          <w:b/>
          <w:sz w:val="20"/>
          <w:szCs w:val="20"/>
        </w:rPr>
      </w:pPr>
    </w:p>
    <w:p w14:paraId="25495038" w14:textId="2D54FBDD" w:rsidR="00220D78" w:rsidRDefault="00220D78" w:rsidP="00F119B0">
      <w:pPr>
        <w:widowControl/>
        <w:jc w:val="both"/>
        <w:rPr>
          <w:rFonts w:ascii="Times New Roman" w:eastAsia="新細明體" w:hAnsi="Times New Roman" w:cs="Times New Roman"/>
          <w:b/>
          <w:sz w:val="20"/>
          <w:szCs w:val="20"/>
        </w:rPr>
      </w:pPr>
      <w:r>
        <w:rPr>
          <w:rFonts w:ascii="Times New Roman" w:eastAsia="微軟正黑體" w:hAnsi="Times New Roman" w:cs="Times New Roman"/>
          <w:b/>
          <w:sz w:val="20"/>
          <w:szCs w:val="20"/>
        </w:rPr>
        <w:t>6</w:t>
      </w:r>
      <w:r w:rsidRPr="00653AE8">
        <w:rPr>
          <w:rFonts w:ascii="Times New Roman" w:eastAsia="微軟正黑體" w:hAnsi="Times New Roman" w:cs="Times New Roman"/>
          <w:b/>
          <w:sz w:val="20"/>
          <w:szCs w:val="20"/>
        </w:rPr>
        <w:t xml:space="preserve">. </w:t>
      </w:r>
      <w:r>
        <w:rPr>
          <w:rFonts w:ascii="Times New Roman" w:eastAsia="新細明體" w:hAnsi="Times New Roman" w:cs="Times New Roman" w:hint="eastAsia"/>
          <w:b/>
          <w:sz w:val="20"/>
          <w:szCs w:val="20"/>
        </w:rPr>
        <w:t xml:space="preserve">Testing and </w:t>
      </w:r>
      <w:r>
        <w:rPr>
          <w:rFonts w:ascii="Times New Roman" w:eastAsia="新細明體" w:hAnsi="Times New Roman" w:cs="Times New Roman"/>
          <w:b/>
          <w:sz w:val="20"/>
          <w:szCs w:val="20"/>
        </w:rPr>
        <w:t>Three</w:t>
      </w:r>
      <w:r>
        <w:rPr>
          <w:rFonts w:ascii="Times New Roman" w:eastAsia="新細明體" w:hAnsi="Times New Roman" w:cs="Times New Roman" w:hint="eastAsia"/>
          <w:b/>
          <w:sz w:val="20"/>
          <w:szCs w:val="20"/>
        </w:rPr>
        <w:t xml:space="preserve">- Dimensional </w:t>
      </w:r>
      <w:r>
        <w:rPr>
          <w:rFonts w:ascii="Times New Roman" w:eastAsia="新細明體" w:hAnsi="Times New Roman" w:cs="Times New Roman"/>
          <w:b/>
          <w:sz w:val="20"/>
          <w:szCs w:val="20"/>
        </w:rPr>
        <w:t>N</w:t>
      </w:r>
      <w:r>
        <w:rPr>
          <w:rFonts w:ascii="Times New Roman" w:eastAsia="新細明體" w:hAnsi="Times New Roman" w:cs="Times New Roman" w:hint="eastAsia"/>
          <w:b/>
          <w:sz w:val="20"/>
          <w:szCs w:val="20"/>
        </w:rPr>
        <w:t xml:space="preserve">umerical </w:t>
      </w:r>
      <w:r>
        <w:rPr>
          <w:rFonts w:ascii="Times New Roman" w:eastAsia="新細明體" w:hAnsi="Times New Roman" w:cs="Times New Roman"/>
          <w:b/>
          <w:sz w:val="20"/>
          <w:szCs w:val="20"/>
        </w:rPr>
        <w:t>A</w:t>
      </w:r>
      <w:r>
        <w:rPr>
          <w:rFonts w:ascii="Times New Roman" w:eastAsia="新細明體" w:hAnsi="Times New Roman" w:cs="Times New Roman" w:hint="eastAsia"/>
          <w:b/>
          <w:sz w:val="20"/>
          <w:szCs w:val="20"/>
        </w:rPr>
        <w:t>nalyses</w:t>
      </w:r>
    </w:p>
    <w:p w14:paraId="33F88367" w14:textId="7A63E92B" w:rsidR="00544BBF" w:rsidRDefault="00DC23CD" w:rsidP="00F119B0">
      <w:pPr>
        <w:widowControl/>
        <w:jc w:val="both"/>
        <w:rPr>
          <w:rFonts w:ascii="Times New Roman" w:eastAsia="新細明體" w:hAnsi="Times New Roman" w:cs="Times New Roman"/>
          <w:sz w:val="20"/>
          <w:szCs w:val="20"/>
        </w:rPr>
      </w:pPr>
      <w:r w:rsidRPr="00DC23CD">
        <w:rPr>
          <w:rFonts w:ascii="Times New Roman" w:eastAsia="新細明體" w:hAnsi="Times New Roman" w:cs="Times New Roman"/>
          <w:sz w:val="20"/>
          <w:szCs w:val="20"/>
        </w:rPr>
        <w:t xml:space="preserve">In order to further confirm the </w:t>
      </w:r>
      <w:r>
        <w:rPr>
          <w:rFonts w:ascii="Times New Roman" w:eastAsia="新細明體" w:hAnsi="Times New Roman" w:cs="Times New Roman"/>
          <w:sz w:val="20"/>
          <w:szCs w:val="20"/>
        </w:rPr>
        <w:t xml:space="preserve">effectiveness of </w:t>
      </w:r>
      <w:r>
        <w:rPr>
          <w:rFonts w:ascii="Times New Roman" w:eastAsia="新細明體" w:hAnsi="Times New Roman" w:cs="Times New Roman" w:hint="eastAsia"/>
          <w:sz w:val="20"/>
          <w:szCs w:val="20"/>
        </w:rPr>
        <w:t xml:space="preserve">soil- cement </w:t>
      </w:r>
      <w:r w:rsidR="00011FC4">
        <w:rPr>
          <w:rFonts w:ascii="Times New Roman" w:eastAsia="新細明體" w:hAnsi="Times New Roman" w:cs="Times New Roman" w:hint="eastAsia"/>
          <w:sz w:val="20"/>
          <w:szCs w:val="20"/>
        </w:rPr>
        <w:t>mix</w:t>
      </w:r>
      <w:r w:rsidR="00011FC4">
        <w:rPr>
          <w:rFonts w:ascii="Times New Roman" w:eastAsia="新細明體" w:hAnsi="Times New Roman" w:cs="Times New Roman"/>
          <w:sz w:val="20"/>
          <w:szCs w:val="20"/>
        </w:rPr>
        <w:t>ing</w:t>
      </w:r>
      <w:r w:rsidR="00011FC4">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 xml:space="preserve">pile, additional </w:t>
      </w:r>
      <w:r w:rsidR="007C3436">
        <w:rPr>
          <w:rFonts w:ascii="Times New Roman" w:eastAsia="新細明體" w:hAnsi="Times New Roman" w:cs="Times New Roman"/>
          <w:sz w:val="20"/>
          <w:szCs w:val="20"/>
        </w:rPr>
        <w:t>non- destructive testing</w:t>
      </w:r>
      <w:r w:rsidR="002D43A5">
        <w:rPr>
          <w:rFonts w:ascii="Times New Roman" w:eastAsia="新細明體" w:hAnsi="Times New Roman" w:cs="Times New Roman"/>
          <w:sz w:val="20"/>
          <w:szCs w:val="20"/>
        </w:rPr>
        <w:t xml:space="preserve"> (NDT)</w:t>
      </w:r>
      <w:r w:rsidR="007C3436">
        <w:rPr>
          <w:rFonts w:ascii="Times New Roman" w:eastAsia="新細明體" w:hAnsi="Times New Roman" w:cs="Times New Roman"/>
          <w:sz w:val="20"/>
          <w:szCs w:val="20"/>
        </w:rPr>
        <w:t xml:space="preserve"> w</w:t>
      </w:r>
      <w:r w:rsidR="002D43A5">
        <w:rPr>
          <w:rFonts w:ascii="Times New Roman" w:eastAsia="新細明體" w:hAnsi="Times New Roman" w:cs="Times New Roman"/>
          <w:sz w:val="20"/>
          <w:szCs w:val="20"/>
        </w:rPr>
        <w:t>as</w:t>
      </w:r>
      <w:r w:rsidR="007C3436">
        <w:rPr>
          <w:rFonts w:ascii="Times New Roman" w:eastAsia="新細明體" w:hAnsi="Times New Roman" w:cs="Times New Roman"/>
          <w:sz w:val="20"/>
          <w:szCs w:val="20"/>
        </w:rPr>
        <w:t xml:space="preserve"> conducte</w:t>
      </w:r>
      <w:r w:rsidR="002D43A5">
        <w:rPr>
          <w:rFonts w:ascii="Times New Roman" w:eastAsia="新細明體" w:hAnsi="Times New Roman" w:cs="Times New Roman"/>
          <w:sz w:val="20"/>
          <w:szCs w:val="20"/>
        </w:rPr>
        <w:t>d at several locations. The NDT selected is named “</w:t>
      </w:r>
      <w:r w:rsidR="005F1653">
        <w:rPr>
          <w:rFonts w:ascii="Times New Roman" w:eastAsia="新細明體" w:hAnsi="Times New Roman" w:cs="Times New Roman"/>
          <w:sz w:val="20"/>
          <w:szCs w:val="20"/>
        </w:rPr>
        <w:t>multichannel analysis of surface wave (MASW)”</w:t>
      </w:r>
      <w:r w:rsidR="00D86261">
        <w:rPr>
          <w:rFonts w:ascii="Times New Roman" w:eastAsia="新細明體" w:hAnsi="Times New Roman" w:cs="Times New Roman"/>
          <w:sz w:val="20"/>
          <w:szCs w:val="20"/>
        </w:rPr>
        <w:t xml:space="preserve"> and previous literature about the use of MASW can be referred to Park et al. (1999)</w:t>
      </w:r>
      <w:r w:rsidR="002C540B">
        <w:rPr>
          <w:rFonts w:ascii="Times New Roman" w:eastAsia="新細明體" w:hAnsi="Times New Roman" w:cs="Times New Roman"/>
          <w:sz w:val="20"/>
          <w:szCs w:val="20"/>
        </w:rPr>
        <w:t>,</w:t>
      </w:r>
      <w:r w:rsidR="00D86261">
        <w:rPr>
          <w:rFonts w:ascii="Times New Roman" w:eastAsia="新細明體" w:hAnsi="Times New Roman" w:cs="Times New Roman"/>
          <w:sz w:val="20"/>
          <w:szCs w:val="20"/>
        </w:rPr>
        <w:t xml:space="preserve"> Xia et al. (</w:t>
      </w:r>
      <w:r w:rsidR="001D1249">
        <w:rPr>
          <w:rFonts w:ascii="Times New Roman" w:eastAsia="新細明體" w:hAnsi="Times New Roman" w:cs="Times New Roman"/>
          <w:sz w:val="20"/>
          <w:szCs w:val="20"/>
        </w:rPr>
        <w:t>2002</w:t>
      </w:r>
      <w:r w:rsidR="00D86261">
        <w:rPr>
          <w:rFonts w:ascii="Times New Roman" w:eastAsia="新細明體" w:hAnsi="Times New Roman" w:cs="Times New Roman"/>
          <w:sz w:val="20"/>
          <w:szCs w:val="20"/>
        </w:rPr>
        <w:t>)</w:t>
      </w:r>
      <w:r w:rsidR="002C540B">
        <w:rPr>
          <w:rFonts w:ascii="Times New Roman" w:eastAsia="新細明體" w:hAnsi="Times New Roman" w:cs="Times New Roman"/>
          <w:sz w:val="20"/>
          <w:szCs w:val="20"/>
        </w:rPr>
        <w:t xml:space="preserve"> and Cheng et al. (2016)</w:t>
      </w:r>
      <w:r w:rsidR="001B1037">
        <w:rPr>
          <w:rFonts w:ascii="Times New Roman" w:eastAsia="新細明體" w:hAnsi="Times New Roman" w:cs="Times New Roman"/>
          <w:sz w:val="20"/>
          <w:szCs w:val="20"/>
        </w:rPr>
        <w:t>.</w:t>
      </w:r>
      <w:r w:rsidR="00D86261">
        <w:rPr>
          <w:rFonts w:ascii="Times New Roman" w:eastAsia="新細明體" w:hAnsi="Times New Roman" w:cs="Times New Roman" w:hint="eastAsia"/>
          <w:sz w:val="20"/>
          <w:szCs w:val="20"/>
        </w:rPr>
        <w:t xml:space="preserve"> </w:t>
      </w:r>
      <w:r w:rsidR="0095611D">
        <w:rPr>
          <w:rFonts w:ascii="Times New Roman" w:eastAsia="新細明體" w:hAnsi="Times New Roman" w:cs="Times New Roman"/>
          <w:sz w:val="20"/>
          <w:szCs w:val="20"/>
        </w:rPr>
        <w:t>E</w:t>
      </w:r>
      <w:r w:rsidR="00D86261">
        <w:rPr>
          <w:rFonts w:ascii="Times New Roman" w:eastAsia="新細明體" w:hAnsi="Times New Roman" w:cs="Times New Roman"/>
          <w:sz w:val="20"/>
          <w:szCs w:val="20"/>
        </w:rPr>
        <w:t>quipment of MASW shall include a vibration source, receivers and data log which used for storage of data.  In general, vibration was made first and shear wave velocity of soils at various depths were received via receivers on surface level.  By doing so, the shear modulus of soil can</w:t>
      </w:r>
      <w:r w:rsidR="00544BBF">
        <w:rPr>
          <w:rFonts w:ascii="Times New Roman" w:eastAsia="新細明體" w:hAnsi="Times New Roman" w:cs="Times New Roman"/>
          <w:sz w:val="20"/>
          <w:szCs w:val="20"/>
        </w:rPr>
        <w:t xml:space="preserve"> thus be interpreted associated with shear wave velocity measured.</w:t>
      </w:r>
    </w:p>
    <w:p w14:paraId="7E7D0834" w14:textId="4A2D2630" w:rsidR="00AD7735" w:rsidRDefault="00544BBF"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Results </w:t>
      </w:r>
      <w:r w:rsidR="003A1435">
        <w:rPr>
          <w:rFonts w:ascii="Times New Roman" w:eastAsia="新細明體" w:hAnsi="Times New Roman" w:cs="Times New Roman"/>
          <w:sz w:val="20"/>
          <w:szCs w:val="20"/>
        </w:rPr>
        <w:t xml:space="preserve">of MASW </w:t>
      </w:r>
      <w:r>
        <w:rPr>
          <w:rFonts w:ascii="Times New Roman" w:eastAsia="新細明體" w:hAnsi="Times New Roman" w:cs="Times New Roman" w:hint="eastAsia"/>
          <w:sz w:val="20"/>
          <w:szCs w:val="20"/>
        </w:rPr>
        <w:t xml:space="preserve">from two selected </w:t>
      </w:r>
      <w:r w:rsidR="003A1435">
        <w:rPr>
          <w:rFonts w:ascii="Times New Roman" w:eastAsia="新細明體" w:hAnsi="Times New Roman" w:cs="Times New Roman"/>
          <w:sz w:val="20"/>
          <w:szCs w:val="20"/>
        </w:rPr>
        <w:t xml:space="preserve">sections are presented and discussed in this paper. The soil improvement scheme here is to </w:t>
      </w:r>
      <w:r w:rsidR="00524E4D">
        <w:rPr>
          <w:rFonts w:ascii="Times New Roman" w:eastAsia="新細明體" w:hAnsi="Times New Roman" w:cs="Times New Roman"/>
          <w:sz w:val="20"/>
          <w:szCs w:val="20"/>
        </w:rPr>
        <w:t>install 60 cm of diameter soil- cement mixing pile and the interval between 2 piles is 3.4 m in transverse direction and 1.85 m in longitudinal direction.  The depth of pile toe is 7 m.</w:t>
      </w:r>
      <w:r w:rsidR="00524E4D">
        <w:rPr>
          <w:rFonts w:ascii="Times New Roman" w:eastAsia="新細明體" w:hAnsi="Times New Roman" w:cs="Times New Roman" w:hint="eastAsia"/>
          <w:sz w:val="20"/>
          <w:szCs w:val="20"/>
        </w:rPr>
        <w:t xml:space="preserve"> 1.5 m to 2.5 m thick of </w:t>
      </w:r>
      <w:r w:rsidR="00524E4D">
        <w:rPr>
          <w:rFonts w:ascii="Times New Roman" w:eastAsia="新細明體" w:hAnsi="Times New Roman" w:cs="Times New Roman"/>
          <w:sz w:val="20"/>
          <w:szCs w:val="20"/>
        </w:rPr>
        <w:t>CLSM was laid beneath track slab</w:t>
      </w:r>
      <w:r w:rsidR="00011FC4">
        <w:rPr>
          <w:rFonts w:ascii="Times New Roman" w:eastAsia="新細明體" w:hAnsi="Times New Roman" w:cs="Times New Roman"/>
          <w:sz w:val="20"/>
          <w:szCs w:val="20"/>
        </w:rPr>
        <w:t xml:space="preserve"> (on top of piles)</w:t>
      </w:r>
      <w:r w:rsidR="00524E4D">
        <w:rPr>
          <w:rFonts w:ascii="Times New Roman" w:eastAsia="新細明體" w:hAnsi="Times New Roman" w:cs="Times New Roman"/>
          <w:sz w:val="20"/>
          <w:szCs w:val="20"/>
        </w:rPr>
        <w:t>, depends on strength of original soils in the ground.</w:t>
      </w:r>
    </w:p>
    <w:p w14:paraId="7DEAF1AD" w14:textId="68E43F68" w:rsidR="006E62FE" w:rsidRDefault="006E62FE"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t xml:space="preserve">For testing itself, two test lines were arranged: one was laid on top of soils between two piles and the other was laid on top of </w:t>
      </w:r>
      <w:r w:rsidR="00F17F79">
        <w:rPr>
          <w:rFonts w:ascii="Times New Roman" w:eastAsia="新細明體" w:hAnsi="Times New Roman" w:cs="Times New Roman"/>
          <w:sz w:val="20"/>
          <w:szCs w:val="20"/>
        </w:rPr>
        <w:t>soils outside construction area in which soils are expected to be original one and not affected by any activity of soil improvement at all</w:t>
      </w:r>
      <w:r>
        <w:rPr>
          <w:rFonts w:ascii="Times New Roman" w:eastAsia="新細明體" w:hAnsi="Times New Roman" w:cs="Times New Roman"/>
          <w:sz w:val="20"/>
          <w:szCs w:val="20"/>
        </w:rPr>
        <w:t>.</w:t>
      </w:r>
    </w:p>
    <w:p w14:paraId="3364DEC8" w14:textId="515F6091" w:rsidR="00562BBE" w:rsidRDefault="00AD7735"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Figure </w:t>
      </w:r>
      <w:r w:rsidR="0095611D">
        <w:rPr>
          <w:rFonts w:ascii="Times New Roman" w:eastAsia="新細明體" w:hAnsi="Times New Roman" w:cs="Times New Roman"/>
          <w:sz w:val="20"/>
          <w:szCs w:val="20"/>
        </w:rPr>
        <w:t>9a</w:t>
      </w:r>
      <w:r w:rsidR="0095611D">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presents</w:t>
      </w:r>
      <w:r>
        <w:rPr>
          <w:rFonts w:ascii="Times New Roman" w:eastAsia="新細明體" w:hAnsi="Times New Roman" w:cs="Times New Roman"/>
          <w:sz w:val="20"/>
          <w:szCs w:val="20"/>
        </w:rPr>
        <w:t xml:space="preserve"> shear wave velocity</w:t>
      </w:r>
      <w:r w:rsidR="00F17F79">
        <w:rPr>
          <w:rFonts w:ascii="Times New Roman" w:eastAsia="新細明體" w:hAnsi="Times New Roman" w:cs="Times New Roman"/>
          <w:sz w:val="20"/>
          <w:szCs w:val="20"/>
        </w:rPr>
        <w:t xml:space="preserve"> (Vs)</w:t>
      </w:r>
      <w:r>
        <w:rPr>
          <w:rFonts w:ascii="Times New Roman" w:eastAsia="新細明體" w:hAnsi="Times New Roman" w:cs="Times New Roman"/>
          <w:sz w:val="20"/>
          <w:szCs w:val="20"/>
        </w:rPr>
        <w:t xml:space="preserve"> measured from </w:t>
      </w:r>
      <w:r w:rsidR="006E62FE">
        <w:rPr>
          <w:rFonts w:ascii="Times New Roman" w:eastAsia="新細明體" w:hAnsi="Times New Roman" w:cs="Times New Roman"/>
          <w:sz w:val="20"/>
          <w:szCs w:val="20"/>
        </w:rPr>
        <w:t>location having chain- age at 7k+505 to 7k+ 528.</w:t>
      </w:r>
      <w:r w:rsidR="00DF6E53">
        <w:rPr>
          <w:rFonts w:ascii="Times New Roman" w:eastAsia="新細明體" w:hAnsi="Times New Roman" w:cs="Times New Roman"/>
          <w:sz w:val="20"/>
          <w:szCs w:val="20"/>
        </w:rPr>
        <w:t xml:space="preserve"> </w:t>
      </w:r>
      <w:r w:rsidR="00F17F79">
        <w:rPr>
          <w:rFonts w:ascii="Times New Roman" w:eastAsia="新細明體" w:hAnsi="Times New Roman" w:cs="Times New Roman"/>
          <w:sz w:val="20"/>
          <w:szCs w:val="20"/>
        </w:rPr>
        <w:t>For soils without any improvement</w:t>
      </w:r>
      <w:r w:rsidR="00F17F79">
        <w:rPr>
          <w:rFonts w:ascii="Times New Roman" w:eastAsia="新細明體" w:hAnsi="Times New Roman" w:cs="Times New Roman" w:hint="eastAsia"/>
          <w:sz w:val="20"/>
          <w:szCs w:val="20"/>
        </w:rPr>
        <w:t xml:space="preserve"> (</w:t>
      </w:r>
      <w:r w:rsidR="00F17F79">
        <w:rPr>
          <w:rFonts w:ascii="Times New Roman" w:eastAsia="新細明體" w:hAnsi="Times New Roman" w:cs="Times New Roman"/>
          <w:sz w:val="20"/>
          <w:szCs w:val="20"/>
        </w:rPr>
        <w:t xml:space="preserve">original soils), Vs varies between 100 m/s and 150 m/s </w:t>
      </w:r>
      <w:r w:rsidR="00F17F79">
        <w:rPr>
          <w:rFonts w:ascii="Times New Roman" w:eastAsia="新細明體" w:hAnsi="Times New Roman" w:cs="Times New Roman"/>
          <w:sz w:val="20"/>
          <w:szCs w:val="20"/>
        </w:rPr>
        <w:lastRenderedPageBreak/>
        <w:t>for ground having the depth from surface level to 4 m below surface level and then gradually increases to 200 m/s to 10 m below surface level. In contrast,</w:t>
      </w:r>
      <w:r w:rsidR="00E82A27">
        <w:rPr>
          <w:rFonts w:ascii="Times New Roman" w:eastAsia="新細明體" w:hAnsi="Times New Roman" w:cs="Times New Roman" w:hint="eastAsia"/>
          <w:sz w:val="20"/>
          <w:szCs w:val="20"/>
        </w:rPr>
        <w:t xml:space="preserve"> Vs remains 150 m/s from surface level to 5 m below surface level and then </w:t>
      </w:r>
      <w:r w:rsidR="00E82A27">
        <w:rPr>
          <w:rFonts w:ascii="Times New Roman" w:eastAsia="新細明體" w:hAnsi="Times New Roman" w:cs="Times New Roman"/>
          <w:sz w:val="20"/>
          <w:szCs w:val="20"/>
        </w:rPr>
        <w:t xml:space="preserve">gradually increases to 200 m/s. </w:t>
      </w:r>
      <w:r w:rsidR="00562BBE">
        <w:rPr>
          <w:rFonts w:ascii="Times New Roman" w:eastAsia="新細明體" w:hAnsi="Times New Roman" w:cs="Times New Roman"/>
          <w:sz w:val="20"/>
          <w:szCs w:val="20"/>
        </w:rPr>
        <w:t xml:space="preserve">Considering results from MASW, it is approved that even soil could not be fully improved, soil- cement </w:t>
      </w:r>
      <w:r w:rsidR="00011FC4">
        <w:rPr>
          <w:rFonts w:ascii="Times New Roman" w:eastAsia="新細明體" w:hAnsi="Times New Roman" w:cs="Times New Roman"/>
          <w:sz w:val="20"/>
          <w:szCs w:val="20"/>
        </w:rPr>
        <w:t xml:space="preserve">mixing </w:t>
      </w:r>
      <w:r w:rsidR="00562BBE">
        <w:rPr>
          <w:rFonts w:ascii="Times New Roman" w:eastAsia="新細明體" w:hAnsi="Times New Roman" w:cs="Times New Roman"/>
          <w:sz w:val="20"/>
          <w:szCs w:val="20"/>
        </w:rPr>
        <w:t xml:space="preserve">piles installed on site also have certain impacts on adjacent ground which also stiffen soils and then expect to reduce settlement of track slab once tram starts to operate.  </w:t>
      </w:r>
    </w:p>
    <w:p w14:paraId="4C125900" w14:textId="67D2888C" w:rsidR="0028356C" w:rsidRDefault="00562BBE"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t xml:space="preserve">Figure </w:t>
      </w:r>
      <w:r w:rsidR="0095611D">
        <w:rPr>
          <w:rFonts w:ascii="Times New Roman" w:eastAsia="新細明體" w:hAnsi="Times New Roman" w:cs="Times New Roman"/>
          <w:sz w:val="20"/>
          <w:szCs w:val="20"/>
        </w:rPr>
        <w:t xml:space="preserve">9b </w:t>
      </w:r>
      <w:r>
        <w:rPr>
          <w:rFonts w:ascii="Times New Roman" w:eastAsia="新細明體" w:hAnsi="Times New Roman" w:cs="Times New Roman"/>
          <w:sz w:val="20"/>
          <w:szCs w:val="20"/>
        </w:rPr>
        <w:t xml:space="preserve">presents </w:t>
      </w:r>
      <w:r w:rsidR="00FE06DD">
        <w:rPr>
          <w:rFonts w:ascii="Times New Roman" w:eastAsia="新細明體" w:hAnsi="Times New Roman" w:cs="Times New Roman"/>
          <w:sz w:val="20"/>
          <w:szCs w:val="20"/>
        </w:rPr>
        <w:t>Vs profile</w:t>
      </w:r>
      <w:r>
        <w:rPr>
          <w:rFonts w:ascii="Times New Roman" w:eastAsia="新細明體" w:hAnsi="Times New Roman" w:cs="Times New Roman"/>
          <w:sz w:val="20"/>
          <w:szCs w:val="20"/>
        </w:rPr>
        <w:t xml:space="preserve"> from </w:t>
      </w:r>
      <w:r w:rsidR="00FE06DD">
        <w:rPr>
          <w:rFonts w:ascii="Times New Roman" w:eastAsia="新細明體" w:hAnsi="Times New Roman" w:cs="Times New Roman"/>
          <w:sz w:val="20"/>
          <w:szCs w:val="20"/>
        </w:rPr>
        <w:t xml:space="preserve">additional </w:t>
      </w:r>
      <w:r>
        <w:rPr>
          <w:rFonts w:ascii="Times New Roman" w:eastAsia="新細明體" w:hAnsi="Times New Roman" w:cs="Times New Roman"/>
          <w:sz w:val="20"/>
          <w:szCs w:val="20"/>
        </w:rPr>
        <w:t>test line</w:t>
      </w:r>
      <w:r w:rsidR="00FE06DD">
        <w:rPr>
          <w:rFonts w:ascii="Times New Roman" w:eastAsia="新細明體" w:hAnsi="Times New Roman" w:cs="Times New Roman"/>
          <w:sz w:val="20"/>
          <w:szCs w:val="20"/>
        </w:rPr>
        <w:t>s located at centreline between two soil- cement mixed piles in other places near and it is aware that Vs can still reach 150 m/s the minimum after the soils were improved</w:t>
      </w:r>
      <w:r w:rsidR="00071D9D">
        <w:rPr>
          <w:rFonts w:ascii="Times New Roman" w:eastAsia="新細明體" w:hAnsi="Times New Roman" w:cs="Times New Roman"/>
          <w:sz w:val="20"/>
          <w:szCs w:val="20"/>
        </w:rPr>
        <w:t xml:space="preserve"> and the maximum value can reach up to 350 m/s</w:t>
      </w:r>
      <w:r w:rsidR="00FE06DD">
        <w:rPr>
          <w:rFonts w:ascii="Times New Roman" w:eastAsia="新細明體" w:hAnsi="Times New Roman" w:cs="Times New Roman"/>
          <w:sz w:val="20"/>
          <w:szCs w:val="20"/>
        </w:rPr>
        <w:t>.</w:t>
      </w:r>
      <w:r w:rsidR="0028356C">
        <w:rPr>
          <w:rFonts w:ascii="Times New Roman" w:eastAsia="新細明體" w:hAnsi="Times New Roman" w:cs="Times New Roman"/>
          <w:sz w:val="20"/>
          <w:szCs w:val="20"/>
        </w:rPr>
        <w:t xml:space="preserve"> It is aware that the groundwater level is approximately at 1.5 m below surface level</w:t>
      </w:r>
      <w:r w:rsidR="00071D9D">
        <w:rPr>
          <w:rFonts w:ascii="Times New Roman" w:eastAsia="新細明體" w:hAnsi="Times New Roman" w:cs="Times New Roman"/>
          <w:sz w:val="20"/>
          <w:szCs w:val="20"/>
        </w:rPr>
        <w:t>.</w:t>
      </w:r>
      <w:r w:rsidR="00FE06DD">
        <w:rPr>
          <w:rFonts w:ascii="Times New Roman" w:eastAsia="新細明體" w:hAnsi="Times New Roman" w:cs="Times New Roman"/>
          <w:sz w:val="20"/>
          <w:szCs w:val="20"/>
        </w:rPr>
        <w:t xml:space="preserve"> Said results can be presented in 2- dimensional drawing in terms of </w:t>
      </w:r>
      <w:r w:rsidR="0028356C">
        <w:rPr>
          <w:rFonts w:ascii="Times New Roman" w:eastAsia="新細明體" w:hAnsi="Times New Roman" w:cs="Times New Roman"/>
          <w:sz w:val="20"/>
          <w:szCs w:val="20"/>
        </w:rPr>
        <w:t>ground depth and chain</w:t>
      </w:r>
      <w:r w:rsidR="00071D9D">
        <w:rPr>
          <w:rFonts w:ascii="Times New Roman" w:eastAsia="新細明體" w:hAnsi="Times New Roman" w:cs="Times New Roman"/>
          <w:sz w:val="20"/>
          <w:szCs w:val="20"/>
        </w:rPr>
        <w:t>-</w:t>
      </w:r>
      <w:r w:rsidR="0028356C">
        <w:rPr>
          <w:rFonts w:ascii="Times New Roman" w:eastAsia="新細明體" w:hAnsi="Times New Roman" w:cs="Times New Roman"/>
          <w:sz w:val="20"/>
          <w:szCs w:val="20"/>
        </w:rPr>
        <w:t xml:space="preserve">age, as shown in Figure </w:t>
      </w:r>
      <w:r w:rsidR="0095611D">
        <w:rPr>
          <w:rFonts w:ascii="Times New Roman" w:eastAsia="新細明體" w:hAnsi="Times New Roman" w:cs="Times New Roman"/>
          <w:sz w:val="20"/>
          <w:szCs w:val="20"/>
        </w:rPr>
        <w:t>9c</w:t>
      </w:r>
      <w:r w:rsidR="0028356C">
        <w:rPr>
          <w:rFonts w:ascii="Times New Roman" w:eastAsia="新細明體" w:hAnsi="Times New Roman" w:cs="Times New Roman"/>
          <w:sz w:val="20"/>
          <w:szCs w:val="20"/>
        </w:rPr>
        <w:t>.</w:t>
      </w:r>
      <w:r w:rsidR="00071D9D">
        <w:rPr>
          <w:rFonts w:ascii="Times New Roman" w:eastAsia="新細明體" w:hAnsi="Times New Roman" w:cs="Times New Roman"/>
          <w:sz w:val="20"/>
          <w:szCs w:val="20"/>
        </w:rPr>
        <w:t xml:space="preserve"> It is also concluded that interpreted </w:t>
      </w:r>
      <w:r w:rsidR="00011FC4">
        <w:rPr>
          <w:rFonts w:ascii="Times New Roman" w:eastAsia="新細明體" w:hAnsi="Times New Roman" w:cs="Times New Roman"/>
          <w:sz w:val="20"/>
          <w:szCs w:val="20"/>
        </w:rPr>
        <w:t xml:space="preserve">soil </w:t>
      </w:r>
      <w:r w:rsidR="00071D9D">
        <w:rPr>
          <w:rFonts w:ascii="Times New Roman" w:eastAsia="新細明體" w:hAnsi="Times New Roman" w:cs="Times New Roman"/>
          <w:sz w:val="20"/>
          <w:szCs w:val="20"/>
        </w:rPr>
        <w:t>shear modulus shall be in the range of 42.75 MPa to 232.75 MPa which is in a comparatively large range.</w:t>
      </w:r>
      <w:r w:rsidR="00B31BD7">
        <w:rPr>
          <w:rFonts w:ascii="Times New Roman" w:eastAsia="新細明體" w:hAnsi="Times New Roman" w:cs="Times New Roman"/>
          <w:sz w:val="20"/>
          <w:szCs w:val="20"/>
        </w:rPr>
        <w:t xml:space="preserve"> This also implies that effectiveness of the use of soil- cement </w:t>
      </w:r>
      <w:r w:rsidR="00011FC4">
        <w:rPr>
          <w:rFonts w:ascii="Times New Roman" w:eastAsia="新細明體" w:hAnsi="Times New Roman" w:cs="Times New Roman"/>
          <w:sz w:val="20"/>
          <w:szCs w:val="20"/>
        </w:rPr>
        <w:t xml:space="preserve">mixing </w:t>
      </w:r>
      <w:r w:rsidR="00B31BD7">
        <w:rPr>
          <w:rFonts w:ascii="Times New Roman" w:eastAsia="新細明體" w:hAnsi="Times New Roman" w:cs="Times New Roman"/>
          <w:sz w:val="20"/>
          <w:szCs w:val="20"/>
        </w:rPr>
        <w:t>piles could be very various.</w:t>
      </w:r>
    </w:p>
    <w:p w14:paraId="3A203A44" w14:textId="6590561E" w:rsidR="00220D78" w:rsidRDefault="00071D9D"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To further confirm </w:t>
      </w:r>
      <w:r>
        <w:rPr>
          <w:rFonts w:ascii="Times New Roman" w:eastAsia="新細明體" w:hAnsi="Times New Roman" w:cs="Times New Roman"/>
          <w:sz w:val="20"/>
          <w:szCs w:val="20"/>
        </w:rPr>
        <w:t>elastic modulus of BAC</w:t>
      </w:r>
      <w:r w:rsidR="00011FC4">
        <w:rPr>
          <w:rFonts w:ascii="Times New Roman" w:eastAsia="新細明體" w:hAnsi="Times New Roman" w:cs="Times New Roman" w:hint="eastAsia"/>
          <w:sz w:val="20"/>
          <w:szCs w:val="20"/>
        </w:rPr>
        <w:t>FS</w:t>
      </w:r>
      <w:r>
        <w:rPr>
          <w:rFonts w:ascii="Times New Roman" w:eastAsia="新細明體" w:hAnsi="Times New Roman" w:cs="Times New Roman"/>
          <w:sz w:val="20"/>
          <w:szCs w:val="20"/>
        </w:rPr>
        <w:t xml:space="preserve"> and also induced settlement of track slab</w:t>
      </w:r>
      <w:r w:rsidR="00B31BD7">
        <w:rPr>
          <w:rFonts w:ascii="Times New Roman" w:eastAsia="新細明體" w:hAnsi="Times New Roman" w:cs="Times New Roman" w:hint="eastAsia"/>
          <w:sz w:val="20"/>
          <w:szCs w:val="20"/>
        </w:rPr>
        <w:t xml:space="preserve">, three- dimensional numerical </w:t>
      </w:r>
      <w:r w:rsidR="00B31BD7">
        <w:rPr>
          <w:rFonts w:ascii="Times New Roman" w:eastAsia="新細明體" w:hAnsi="Times New Roman" w:cs="Times New Roman"/>
          <w:sz w:val="20"/>
          <w:szCs w:val="20"/>
        </w:rPr>
        <w:t>analyse</w:t>
      </w:r>
      <w:r w:rsidR="00B31BD7">
        <w:rPr>
          <w:rFonts w:ascii="Times New Roman" w:eastAsia="新細明體" w:hAnsi="Times New Roman" w:cs="Times New Roman" w:hint="eastAsia"/>
          <w:sz w:val="20"/>
          <w:szCs w:val="20"/>
        </w:rPr>
        <w:t xml:space="preserve"> </w:t>
      </w:r>
      <w:r w:rsidR="00B31BD7">
        <w:rPr>
          <w:rFonts w:ascii="Times New Roman" w:eastAsia="新細明體" w:hAnsi="Times New Roman" w:cs="Times New Roman"/>
          <w:sz w:val="20"/>
          <w:szCs w:val="20"/>
        </w:rPr>
        <w:t>were thus planned and conducted. The 1</w:t>
      </w:r>
      <w:r w:rsidR="00B31BD7" w:rsidRPr="00B31BD7">
        <w:rPr>
          <w:rFonts w:ascii="Times New Roman" w:eastAsia="新細明體" w:hAnsi="Times New Roman" w:cs="Times New Roman"/>
          <w:sz w:val="20"/>
          <w:szCs w:val="20"/>
          <w:vertAlign w:val="superscript"/>
        </w:rPr>
        <w:t>st</w:t>
      </w:r>
      <w:r w:rsidR="00B31BD7">
        <w:rPr>
          <w:rFonts w:ascii="Times New Roman" w:eastAsia="新細明體" w:hAnsi="Times New Roman" w:cs="Times New Roman"/>
          <w:sz w:val="20"/>
          <w:szCs w:val="20"/>
        </w:rPr>
        <w:t xml:space="preserve"> task is to validate elastic modulus of BAC</w:t>
      </w:r>
      <w:r w:rsidR="00011FC4">
        <w:rPr>
          <w:rFonts w:ascii="Times New Roman" w:eastAsia="新細明體" w:hAnsi="Times New Roman" w:cs="Times New Roman" w:hint="eastAsia"/>
          <w:sz w:val="20"/>
          <w:szCs w:val="20"/>
        </w:rPr>
        <w:t>FS</w:t>
      </w:r>
      <w:r w:rsidR="00B31BD7">
        <w:rPr>
          <w:rFonts w:ascii="Times New Roman" w:eastAsia="新細明體" w:hAnsi="Times New Roman" w:cs="Times New Roman" w:hint="eastAsia"/>
          <w:sz w:val="20"/>
          <w:szCs w:val="20"/>
        </w:rPr>
        <w:t xml:space="preserve"> through results of </w:t>
      </w:r>
      <w:r w:rsidR="00B31BD7">
        <w:rPr>
          <w:rFonts w:ascii="Times New Roman" w:eastAsia="新細明體" w:hAnsi="Times New Roman" w:cs="Times New Roman"/>
          <w:sz w:val="20"/>
          <w:szCs w:val="20"/>
        </w:rPr>
        <w:t>PLT</w:t>
      </w:r>
      <w:r w:rsidR="00B31BD7">
        <w:rPr>
          <w:rFonts w:ascii="Times New Roman" w:eastAsia="新細明體" w:hAnsi="Times New Roman" w:cs="Times New Roman" w:hint="eastAsia"/>
          <w:sz w:val="20"/>
          <w:szCs w:val="20"/>
        </w:rPr>
        <w:t xml:space="preserve"> and the other task aims to understand immediate settlement caused by future tram operation.</w:t>
      </w:r>
    </w:p>
    <w:p w14:paraId="5C8339EF" w14:textId="362BDED1" w:rsidR="00D66159" w:rsidRDefault="00B31BD7"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sidR="00040C9D">
        <w:rPr>
          <w:rFonts w:ascii="Times New Roman" w:eastAsia="新細明體" w:hAnsi="Times New Roman" w:cs="Times New Roman"/>
          <w:sz w:val="20"/>
          <w:szCs w:val="20"/>
        </w:rPr>
        <w:t xml:space="preserve">The finite element method (FEM) software PLAXIS3D version 2016, made in Delft, Netherland was selected as a tool of inverse analyses. </w:t>
      </w:r>
      <w:r>
        <w:rPr>
          <w:rFonts w:ascii="Times New Roman" w:eastAsia="新細明體" w:hAnsi="Times New Roman" w:cs="Times New Roman" w:hint="eastAsia"/>
          <w:sz w:val="20"/>
          <w:szCs w:val="20"/>
        </w:rPr>
        <w:t>F</w:t>
      </w:r>
      <w:r>
        <w:rPr>
          <w:rFonts w:ascii="Times New Roman" w:eastAsia="新細明體" w:hAnsi="Times New Roman" w:cs="Times New Roman"/>
          <w:sz w:val="20"/>
          <w:szCs w:val="20"/>
        </w:rPr>
        <w:t xml:space="preserve">igure </w:t>
      </w:r>
      <w:r w:rsidR="00E84007">
        <w:rPr>
          <w:rFonts w:ascii="Times New Roman" w:eastAsia="新細明體" w:hAnsi="Times New Roman" w:cs="Times New Roman"/>
          <w:sz w:val="20"/>
          <w:szCs w:val="20"/>
        </w:rPr>
        <w:t xml:space="preserve">10a and Figure 10b </w:t>
      </w:r>
      <w:r>
        <w:rPr>
          <w:rFonts w:ascii="Times New Roman" w:eastAsia="新細明體" w:hAnsi="Times New Roman" w:cs="Times New Roman"/>
          <w:sz w:val="20"/>
          <w:szCs w:val="20"/>
        </w:rPr>
        <w:t xml:space="preserve">shows </w:t>
      </w:r>
      <w:r w:rsidR="00E84007">
        <w:rPr>
          <w:rFonts w:ascii="Times New Roman" w:eastAsia="新細明體" w:hAnsi="Times New Roman" w:cs="Times New Roman"/>
          <w:sz w:val="20"/>
          <w:szCs w:val="20"/>
        </w:rPr>
        <w:t xml:space="preserve">in- situ PLT, model </w:t>
      </w:r>
      <w:r>
        <w:rPr>
          <w:rFonts w:ascii="Times New Roman" w:eastAsia="新細明體" w:hAnsi="Times New Roman" w:cs="Times New Roman"/>
          <w:sz w:val="20"/>
          <w:szCs w:val="20"/>
        </w:rPr>
        <w:t xml:space="preserve">used for analyses of </w:t>
      </w:r>
      <w:r>
        <w:rPr>
          <w:rFonts w:ascii="Times New Roman" w:eastAsia="新細明體" w:hAnsi="Times New Roman" w:cs="Times New Roman" w:hint="eastAsia"/>
          <w:sz w:val="20"/>
          <w:szCs w:val="20"/>
        </w:rPr>
        <w:t xml:space="preserve">PLT and </w:t>
      </w:r>
      <w:r w:rsidR="008D0B20">
        <w:rPr>
          <w:rFonts w:ascii="Times New Roman" w:eastAsia="新細明體" w:hAnsi="Times New Roman" w:cs="Times New Roman"/>
          <w:sz w:val="20"/>
          <w:szCs w:val="20"/>
        </w:rPr>
        <w:t xml:space="preserve">dimensions of </w:t>
      </w:r>
      <w:r>
        <w:rPr>
          <w:rFonts w:ascii="Times New Roman" w:eastAsia="新細明體" w:hAnsi="Times New Roman" w:cs="Times New Roman" w:hint="eastAsia"/>
          <w:sz w:val="20"/>
          <w:szCs w:val="20"/>
        </w:rPr>
        <w:t xml:space="preserve">model is </w:t>
      </w:r>
      <w:r w:rsidR="008D0B20">
        <w:rPr>
          <w:rFonts w:ascii="Times New Roman" w:eastAsia="新細明體" w:hAnsi="Times New Roman" w:cs="Times New Roman"/>
          <w:sz w:val="20"/>
          <w:szCs w:val="20"/>
        </w:rPr>
        <w:t>74</w:t>
      </w:r>
      <w:r w:rsidR="008D0B20">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 xml:space="preserve">m </w:t>
      </w:r>
      <w:r>
        <w:rPr>
          <w:rFonts w:ascii="新細明體" w:eastAsia="新細明體" w:hAnsi="新細明體" w:cs="Times New Roman" w:hint="eastAsia"/>
          <w:sz w:val="20"/>
          <w:szCs w:val="20"/>
        </w:rPr>
        <w:t>×</w:t>
      </w:r>
      <w:r w:rsidRPr="00B31BD7">
        <w:rPr>
          <w:rFonts w:ascii="Times New Roman" w:eastAsia="新細明體" w:hAnsi="Times New Roman" w:cs="Times New Roman"/>
          <w:sz w:val="20"/>
          <w:szCs w:val="20"/>
        </w:rPr>
        <w:t xml:space="preserve"> </w:t>
      </w:r>
      <w:r w:rsidR="008D0B20">
        <w:rPr>
          <w:rFonts w:ascii="Times New Roman" w:eastAsia="新細明體" w:hAnsi="Times New Roman" w:cs="Times New Roman"/>
          <w:sz w:val="20"/>
          <w:szCs w:val="20"/>
        </w:rPr>
        <w:t>30</w:t>
      </w:r>
      <w:r w:rsidR="008D0B20" w:rsidRPr="00B31BD7">
        <w:rPr>
          <w:rFonts w:ascii="Times New Roman" w:eastAsia="新細明體" w:hAnsi="Times New Roman" w:cs="Times New Roman"/>
          <w:sz w:val="20"/>
          <w:szCs w:val="20"/>
        </w:rPr>
        <w:t xml:space="preserve"> </w:t>
      </w:r>
      <w:r w:rsidRPr="00B31BD7">
        <w:rPr>
          <w:rFonts w:ascii="Times New Roman" w:eastAsia="新細明體" w:hAnsi="Times New Roman" w:cs="Times New Roman"/>
          <w:sz w:val="20"/>
          <w:szCs w:val="20"/>
        </w:rPr>
        <w:t xml:space="preserve">m </w:t>
      </w:r>
      <w:r w:rsidR="00A95623">
        <w:rPr>
          <w:rFonts w:ascii="新細明體" w:eastAsia="新細明體" w:hAnsi="新細明體" w:cs="Times New Roman" w:hint="eastAsia"/>
          <w:sz w:val="20"/>
          <w:szCs w:val="20"/>
        </w:rPr>
        <w:t>×</w:t>
      </w:r>
      <w:r w:rsidR="00375DD5">
        <w:rPr>
          <w:rFonts w:ascii="新細明體" w:eastAsia="新細明體" w:hAnsi="新細明體" w:cs="Times New Roman" w:hint="eastAsia"/>
          <w:sz w:val="20"/>
          <w:szCs w:val="20"/>
        </w:rPr>
        <w:t xml:space="preserve"> </w:t>
      </w:r>
      <w:r w:rsidR="008D0B20">
        <w:rPr>
          <w:rFonts w:ascii="Times New Roman" w:eastAsia="新細明體" w:hAnsi="Times New Roman" w:cs="Times New Roman"/>
          <w:sz w:val="20"/>
          <w:szCs w:val="20"/>
        </w:rPr>
        <w:t>10</w:t>
      </w:r>
      <w:r w:rsidR="008D0B20" w:rsidRPr="00937785">
        <w:rPr>
          <w:rFonts w:ascii="Times New Roman" w:eastAsia="新細明體" w:hAnsi="Times New Roman" w:cs="Times New Roman"/>
          <w:sz w:val="20"/>
          <w:szCs w:val="20"/>
        </w:rPr>
        <w:t xml:space="preserve"> </w:t>
      </w:r>
      <w:r w:rsidR="00375DD5" w:rsidRPr="00937785">
        <w:rPr>
          <w:rFonts w:ascii="Times New Roman" w:eastAsia="新細明體" w:hAnsi="Times New Roman" w:cs="Times New Roman"/>
          <w:sz w:val="20"/>
          <w:szCs w:val="20"/>
        </w:rPr>
        <w:t>m</w:t>
      </w:r>
      <w:r w:rsidR="00937785">
        <w:rPr>
          <w:rFonts w:ascii="Times New Roman" w:eastAsia="新細明體" w:hAnsi="Times New Roman" w:cs="Times New Roman"/>
          <w:sz w:val="20"/>
          <w:szCs w:val="20"/>
        </w:rPr>
        <w:t xml:space="preserve">. </w:t>
      </w:r>
      <w:r w:rsidR="00937785">
        <w:rPr>
          <w:rFonts w:ascii="Times New Roman" w:eastAsia="新細明體" w:hAnsi="Times New Roman" w:cs="Times New Roman" w:hint="eastAsia"/>
          <w:sz w:val="20"/>
          <w:szCs w:val="20"/>
        </w:rPr>
        <w:t>A</w:t>
      </w:r>
      <w:r w:rsidR="00937785">
        <w:rPr>
          <w:rFonts w:ascii="Times New Roman" w:eastAsia="新細明體" w:hAnsi="Times New Roman" w:cs="Times New Roman"/>
          <w:sz w:val="20"/>
          <w:szCs w:val="20"/>
        </w:rPr>
        <w:t xml:space="preserve">s mentioned above, </w:t>
      </w:r>
      <w:r w:rsidR="00F26468">
        <w:rPr>
          <w:rFonts w:ascii="Times New Roman" w:eastAsia="新細明體" w:hAnsi="Times New Roman" w:cs="Times New Roman"/>
          <w:sz w:val="20"/>
          <w:szCs w:val="20"/>
        </w:rPr>
        <w:t xml:space="preserve">BACFS </w:t>
      </w:r>
      <w:r w:rsidR="00937785">
        <w:rPr>
          <w:rFonts w:ascii="Times New Roman" w:eastAsia="新細明體" w:hAnsi="Times New Roman" w:cs="Times New Roman"/>
          <w:sz w:val="20"/>
          <w:szCs w:val="20"/>
        </w:rPr>
        <w:t xml:space="preserve">is recognized as a semi- </w:t>
      </w:r>
      <w:r w:rsidR="00011FC4">
        <w:rPr>
          <w:rFonts w:ascii="Times New Roman" w:eastAsia="新細明體" w:hAnsi="Times New Roman" w:cs="Times New Roman"/>
          <w:sz w:val="20"/>
          <w:szCs w:val="20"/>
        </w:rPr>
        <w:t xml:space="preserve">concrete </w:t>
      </w:r>
      <w:r w:rsidR="00937785">
        <w:rPr>
          <w:rFonts w:ascii="Times New Roman" w:eastAsia="新細明體" w:hAnsi="Times New Roman" w:cs="Times New Roman"/>
          <w:sz w:val="20"/>
          <w:szCs w:val="20"/>
        </w:rPr>
        <w:t xml:space="preserve">type material associated with its failure strain level and mechanism so a linear elastic model is chosen for the simulation of behaviour of </w:t>
      </w:r>
      <w:r w:rsidR="00F26468">
        <w:rPr>
          <w:rFonts w:ascii="Times New Roman" w:eastAsia="新細明體" w:hAnsi="Times New Roman" w:cs="Times New Roman"/>
          <w:sz w:val="20"/>
          <w:szCs w:val="20"/>
        </w:rPr>
        <w:t>BACFS</w:t>
      </w:r>
      <w:r w:rsidR="00937785">
        <w:rPr>
          <w:rFonts w:ascii="Times New Roman" w:eastAsia="新細明體" w:hAnsi="Times New Roman" w:cs="Times New Roman"/>
          <w:sz w:val="20"/>
          <w:szCs w:val="20"/>
        </w:rPr>
        <w:t>. In addition, the same constitutive model is taken as the plate of PLT in terms of its thickness and adjacent ground.</w:t>
      </w:r>
      <w:r w:rsidR="00937785">
        <w:rPr>
          <w:rFonts w:ascii="Times New Roman" w:eastAsia="新細明體" w:hAnsi="Times New Roman" w:cs="Times New Roman" w:hint="eastAsia"/>
          <w:sz w:val="20"/>
          <w:szCs w:val="20"/>
        </w:rPr>
        <w:t xml:space="preserve"> </w:t>
      </w:r>
      <w:r w:rsidR="00937785">
        <w:rPr>
          <w:rFonts w:ascii="Times New Roman" w:eastAsia="新細明體" w:hAnsi="Times New Roman" w:cs="Times New Roman"/>
          <w:sz w:val="20"/>
          <w:szCs w:val="20"/>
        </w:rPr>
        <w:t>It is anticipated that limited displacement shall occur during the testing so the model with small strain characteristic</w:t>
      </w:r>
      <w:r w:rsidR="00937785">
        <w:rPr>
          <w:rFonts w:ascii="Times New Roman" w:eastAsia="新細明體" w:hAnsi="Times New Roman" w:cs="Times New Roman" w:hint="eastAsia"/>
          <w:sz w:val="20"/>
          <w:szCs w:val="20"/>
        </w:rPr>
        <w:t xml:space="preserve"> named </w:t>
      </w:r>
      <w:r w:rsidR="00937785">
        <w:rPr>
          <w:rFonts w:ascii="Times New Roman" w:eastAsia="新細明體" w:hAnsi="Times New Roman" w:cs="Times New Roman"/>
          <w:sz w:val="20"/>
          <w:szCs w:val="20"/>
        </w:rPr>
        <w:t>“Hardening Soil- small strain (HSS)” is selected for simulation of ground behaviours.</w:t>
      </w:r>
    </w:p>
    <w:p w14:paraId="208F14E7" w14:textId="3CA7D4FB" w:rsidR="00843C2F" w:rsidRDefault="00D66159"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F</w:t>
      </w:r>
      <w:r>
        <w:rPr>
          <w:rFonts w:ascii="Times New Roman" w:eastAsia="新細明體" w:hAnsi="Times New Roman" w:cs="Times New Roman"/>
          <w:sz w:val="20"/>
          <w:szCs w:val="20"/>
        </w:rPr>
        <w:t>or PLT simulation,</w:t>
      </w:r>
      <w:r w:rsidR="00E84007">
        <w:rPr>
          <w:rFonts w:ascii="Times New Roman" w:eastAsia="新細明體" w:hAnsi="Times New Roman" w:cs="Times New Roman"/>
          <w:sz w:val="20"/>
          <w:szCs w:val="20"/>
        </w:rPr>
        <w:t xml:space="preserve"> </w:t>
      </w:r>
      <w:r w:rsidR="00843C2F">
        <w:rPr>
          <w:rFonts w:ascii="Times New Roman" w:eastAsia="新細明體" w:hAnsi="Times New Roman" w:cs="Times New Roman"/>
          <w:sz w:val="20"/>
          <w:szCs w:val="20"/>
        </w:rPr>
        <w:t xml:space="preserve">vertical load </w:t>
      </w:r>
      <w:r w:rsidR="00E84007">
        <w:rPr>
          <w:rFonts w:ascii="Times New Roman" w:eastAsia="新細明體" w:hAnsi="Times New Roman" w:cs="Times New Roman"/>
          <w:sz w:val="20"/>
          <w:szCs w:val="20"/>
        </w:rPr>
        <w:t xml:space="preserve">applied </w:t>
      </w:r>
      <w:r w:rsidR="00843C2F">
        <w:rPr>
          <w:rFonts w:ascii="Times New Roman" w:eastAsia="新細明體" w:hAnsi="Times New Roman" w:cs="Times New Roman"/>
          <w:sz w:val="20"/>
          <w:szCs w:val="20"/>
        </w:rPr>
        <w:t xml:space="preserve">was added which is exactly the same with the load applied in </w:t>
      </w:r>
      <w:r w:rsidR="00E84007">
        <w:rPr>
          <w:rFonts w:ascii="Times New Roman" w:eastAsia="新細明體" w:hAnsi="Times New Roman" w:cs="Times New Roman" w:hint="eastAsia"/>
          <w:sz w:val="20"/>
          <w:szCs w:val="20"/>
        </w:rPr>
        <w:t xml:space="preserve">PLT for inverse analyses </w:t>
      </w:r>
      <w:r w:rsidR="00E84007">
        <w:rPr>
          <w:rFonts w:ascii="Times New Roman" w:eastAsia="新細明體" w:hAnsi="Times New Roman" w:cs="Times New Roman"/>
          <w:sz w:val="20"/>
          <w:szCs w:val="20"/>
        </w:rPr>
        <w:t xml:space="preserve">in which real displacements from PLT are </w:t>
      </w:r>
      <w:r w:rsidR="00011FC4">
        <w:rPr>
          <w:rFonts w:ascii="Times New Roman" w:eastAsia="新細明體" w:hAnsi="Times New Roman" w:cs="Times New Roman"/>
          <w:sz w:val="20"/>
          <w:szCs w:val="20"/>
        </w:rPr>
        <w:t xml:space="preserve">taken as </w:t>
      </w:r>
      <w:r w:rsidR="00E84007">
        <w:rPr>
          <w:rFonts w:ascii="Times New Roman" w:eastAsia="新細明體" w:hAnsi="Times New Roman" w:cs="Times New Roman"/>
          <w:sz w:val="20"/>
          <w:szCs w:val="20"/>
        </w:rPr>
        <w:t>target values</w:t>
      </w:r>
      <w:r w:rsidR="00843C2F">
        <w:rPr>
          <w:rFonts w:ascii="Times New Roman" w:eastAsia="新細明體" w:hAnsi="Times New Roman" w:cs="Times New Roman"/>
          <w:sz w:val="20"/>
          <w:szCs w:val="20"/>
        </w:rPr>
        <w:t xml:space="preserve">. 30 cm, 40 cm and 50 cm of thickness of </w:t>
      </w:r>
      <w:r w:rsidR="00F26468">
        <w:rPr>
          <w:rFonts w:ascii="Times New Roman" w:eastAsia="新細明體" w:hAnsi="Times New Roman" w:cs="Times New Roman"/>
          <w:sz w:val="20"/>
          <w:szCs w:val="20"/>
        </w:rPr>
        <w:t xml:space="preserve">BACFS </w:t>
      </w:r>
      <w:r w:rsidR="00843C2F">
        <w:rPr>
          <w:rFonts w:ascii="Times New Roman" w:eastAsia="新細明體" w:hAnsi="Times New Roman" w:cs="Times New Roman"/>
          <w:sz w:val="20"/>
          <w:szCs w:val="20"/>
        </w:rPr>
        <w:t xml:space="preserve">was laid on top of original ground. </w:t>
      </w:r>
      <w:r w:rsidR="00843C2F">
        <w:rPr>
          <w:rFonts w:ascii="Times New Roman" w:eastAsia="新細明體" w:hAnsi="Times New Roman" w:cs="Times New Roman" w:hint="eastAsia"/>
          <w:sz w:val="20"/>
          <w:szCs w:val="20"/>
        </w:rPr>
        <w:t xml:space="preserve">Considering results from inverse analyses, elastic modulus of </w:t>
      </w:r>
      <w:r w:rsidR="00F26468">
        <w:rPr>
          <w:rFonts w:ascii="Times New Roman" w:eastAsia="新細明體" w:hAnsi="Times New Roman" w:cs="Times New Roman" w:hint="eastAsia"/>
          <w:sz w:val="20"/>
          <w:szCs w:val="20"/>
        </w:rPr>
        <w:t>BAC</w:t>
      </w:r>
      <w:r w:rsidR="00F26468">
        <w:rPr>
          <w:rFonts w:ascii="Times New Roman" w:eastAsia="新細明體" w:hAnsi="Times New Roman" w:cs="Times New Roman"/>
          <w:sz w:val="20"/>
          <w:szCs w:val="20"/>
        </w:rPr>
        <w:t>FS</w:t>
      </w:r>
      <w:r w:rsidR="00F26468">
        <w:rPr>
          <w:rFonts w:ascii="Times New Roman" w:eastAsia="新細明體" w:hAnsi="Times New Roman" w:cs="Times New Roman" w:hint="eastAsia"/>
          <w:sz w:val="20"/>
          <w:szCs w:val="20"/>
        </w:rPr>
        <w:t xml:space="preserve"> </w:t>
      </w:r>
      <w:r w:rsidR="00843C2F">
        <w:rPr>
          <w:rFonts w:ascii="Times New Roman" w:eastAsia="新細明體" w:hAnsi="Times New Roman" w:cs="Times New Roman" w:hint="eastAsia"/>
          <w:sz w:val="20"/>
          <w:szCs w:val="20"/>
        </w:rPr>
        <w:t>is in the range of</w:t>
      </w:r>
      <w:r w:rsidR="00E84007">
        <w:rPr>
          <w:rFonts w:ascii="Times New Roman" w:eastAsia="新細明體" w:hAnsi="Times New Roman" w:cs="Times New Roman"/>
          <w:sz w:val="20"/>
          <w:szCs w:val="20"/>
        </w:rPr>
        <w:t xml:space="preserve"> 140 MPa</w:t>
      </w:r>
      <w:r w:rsidR="00843C2F">
        <w:rPr>
          <w:rFonts w:ascii="Times New Roman" w:eastAsia="新細明體" w:hAnsi="Times New Roman" w:cs="Times New Roman" w:hint="eastAsia"/>
          <w:sz w:val="20"/>
          <w:szCs w:val="20"/>
        </w:rPr>
        <w:t xml:space="preserve"> to </w:t>
      </w:r>
      <w:r w:rsidR="00E84007">
        <w:rPr>
          <w:rFonts w:ascii="Times New Roman" w:eastAsia="新細明體" w:hAnsi="Times New Roman" w:cs="Times New Roman"/>
          <w:sz w:val="20"/>
          <w:szCs w:val="20"/>
        </w:rPr>
        <w:t>200 MPa</w:t>
      </w:r>
      <w:r w:rsidR="00E84007">
        <w:rPr>
          <w:rFonts w:ascii="Times New Roman" w:eastAsia="新細明體" w:hAnsi="Times New Roman" w:cs="Times New Roman" w:hint="eastAsia"/>
          <w:sz w:val="20"/>
          <w:szCs w:val="20"/>
        </w:rPr>
        <w:t xml:space="preserve"> </w:t>
      </w:r>
      <w:r w:rsidR="00843C2F">
        <w:rPr>
          <w:rFonts w:ascii="Times New Roman" w:eastAsia="新細明體" w:hAnsi="Times New Roman" w:cs="Times New Roman" w:hint="eastAsia"/>
          <w:sz w:val="20"/>
          <w:szCs w:val="20"/>
        </w:rPr>
        <w:t xml:space="preserve">which is similar to results obtained from unconfined </w:t>
      </w:r>
      <w:r w:rsidR="00E84007">
        <w:rPr>
          <w:rFonts w:ascii="Times New Roman" w:eastAsia="新細明體" w:hAnsi="Times New Roman" w:cs="Times New Roman"/>
          <w:sz w:val="20"/>
          <w:szCs w:val="20"/>
        </w:rPr>
        <w:t>compression test</w:t>
      </w:r>
      <w:r w:rsidR="00843C2F">
        <w:rPr>
          <w:rFonts w:ascii="Times New Roman" w:eastAsia="新細明體" w:hAnsi="Times New Roman" w:cs="Times New Roman" w:hint="eastAsia"/>
          <w:sz w:val="20"/>
          <w:szCs w:val="20"/>
        </w:rPr>
        <w:t>.</w:t>
      </w:r>
    </w:p>
    <w:p w14:paraId="1368E009" w14:textId="7467280E" w:rsidR="004C6494" w:rsidRDefault="00843C2F"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After completing the inverse analyses of PLT, </w:t>
      </w:r>
      <w:r w:rsidR="00C24152">
        <w:rPr>
          <w:rFonts w:ascii="Times New Roman" w:eastAsia="新細明體" w:hAnsi="Times New Roman" w:cs="Times New Roman"/>
          <w:sz w:val="20"/>
          <w:szCs w:val="20"/>
        </w:rPr>
        <w:t xml:space="preserve">possible settlement of track slab </w:t>
      </w:r>
      <w:r w:rsidR="00040C9D">
        <w:rPr>
          <w:rFonts w:ascii="Times New Roman" w:eastAsia="新細明體" w:hAnsi="Times New Roman" w:cs="Times New Roman"/>
          <w:sz w:val="20"/>
          <w:szCs w:val="20"/>
        </w:rPr>
        <w:t xml:space="preserve">was </w:t>
      </w:r>
      <w:r w:rsidR="00C24152">
        <w:rPr>
          <w:rFonts w:ascii="Times New Roman" w:eastAsia="新細明體" w:hAnsi="Times New Roman" w:cs="Times New Roman"/>
          <w:sz w:val="20"/>
          <w:szCs w:val="20"/>
        </w:rPr>
        <w:t>simulated.</w:t>
      </w:r>
      <w:r w:rsidR="00040C9D">
        <w:rPr>
          <w:rFonts w:ascii="Times New Roman" w:eastAsia="新細明體" w:hAnsi="Times New Roman" w:cs="Times New Roman"/>
          <w:sz w:val="20"/>
          <w:szCs w:val="20"/>
        </w:rPr>
        <w:t xml:space="preserve"> The software PLAXIS3D is </w:t>
      </w:r>
      <w:r w:rsidR="00011FC4">
        <w:rPr>
          <w:rFonts w:ascii="Times New Roman" w:eastAsia="新細明體" w:hAnsi="Times New Roman" w:cs="Times New Roman"/>
          <w:sz w:val="20"/>
          <w:szCs w:val="20"/>
        </w:rPr>
        <w:t xml:space="preserve">again </w:t>
      </w:r>
      <w:r w:rsidR="00040C9D">
        <w:rPr>
          <w:rFonts w:ascii="Times New Roman" w:eastAsia="新細明體" w:hAnsi="Times New Roman" w:cs="Times New Roman"/>
          <w:sz w:val="20"/>
          <w:szCs w:val="20"/>
        </w:rPr>
        <w:t>chosen for settlement evaluation. Figure</w:t>
      </w:r>
      <w:r w:rsidR="000527A4">
        <w:rPr>
          <w:rFonts w:ascii="Times New Roman" w:eastAsia="新細明體" w:hAnsi="Times New Roman" w:cs="Times New Roman"/>
          <w:sz w:val="20"/>
          <w:szCs w:val="20"/>
        </w:rPr>
        <w:t xml:space="preserve"> </w:t>
      </w:r>
      <w:r w:rsidR="00CF49FB">
        <w:rPr>
          <w:rFonts w:ascii="Times New Roman" w:eastAsia="新細明體" w:hAnsi="Times New Roman" w:cs="Times New Roman"/>
          <w:sz w:val="20"/>
          <w:szCs w:val="20"/>
        </w:rPr>
        <w:t xml:space="preserve">11 </w:t>
      </w:r>
      <w:r w:rsidR="000527A4">
        <w:rPr>
          <w:rFonts w:ascii="Times New Roman" w:eastAsia="新細明體" w:hAnsi="Times New Roman" w:cs="Times New Roman"/>
          <w:sz w:val="20"/>
          <w:szCs w:val="20"/>
        </w:rPr>
        <w:t xml:space="preserve">shows dimensions of the model </w:t>
      </w:r>
      <w:r w:rsidR="00CF49FB">
        <w:rPr>
          <w:rFonts w:ascii="Times New Roman" w:eastAsia="新細明體" w:hAnsi="Times New Roman" w:cs="Times New Roman"/>
          <w:sz w:val="20"/>
          <w:szCs w:val="20"/>
        </w:rPr>
        <w:t>which is similar to the one used for inverses of PLT</w:t>
      </w:r>
      <w:r w:rsidR="000527A4">
        <w:rPr>
          <w:rFonts w:ascii="Times New Roman" w:eastAsia="新細明體" w:hAnsi="Times New Roman" w:cs="Times New Roman"/>
          <w:sz w:val="20"/>
          <w:szCs w:val="20"/>
        </w:rPr>
        <w:t xml:space="preserve">. </w:t>
      </w:r>
      <w:r w:rsidR="008F451A">
        <w:rPr>
          <w:rFonts w:ascii="Times New Roman" w:eastAsia="新細明體" w:hAnsi="Times New Roman" w:cs="Times New Roman" w:hint="eastAsia"/>
          <w:sz w:val="20"/>
          <w:szCs w:val="20"/>
        </w:rPr>
        <w:t>T</w:t>
      </w:r>
      <w:r w:rsidR="008F451A">
        <w:rPr>
          <w:rFonts w:ascii="Times New Roman" w:eastAsia="新細明體" w:hAnsi="Times New Roman" w:cs="Times New Roman"/>
          <w:sz w:val="20"/>
          <w:szCs w:val="20"/>
        </w:rPr>
        <w:t>he d</w:t>
      </w:r>
      <w:r w:rsidR="000527A4">
        <w:rPr>
          <w:rFonts w:ascii="Times New Roman" w:eastAsia="新細明體" w:hAnsi="Times New Roman" w:cs="Times New Roman"/>
          <w:sz w:val="20"/>
          <w:szCs w:val="20"/>
        </w:rPr>
        <w:t>ecision of width of the model is considered based on previous study conducted by Shi</w:t>
      </w:r>
      <w:r w:rsidR="001B6474">
        <w:rPr>
          <w:rFonts w:ascii="Times New Roman" w:eastAsia="新細明體" w:hAnsi="Times New Roman" w:cs="Times New Roman"/>
          <w:sz w:val="20"/>
          <w:szCs w:val="20"/>
        </w:rPr>
        <w:t>h</w:t>
      </w:r>
      <w:r w:rsidR="000527A4">
        <w:rPr>
          <w:rFonts w:ascii="Times New Roman" w:eastAsia="新細明體" w:hAnsi="Times New Roman" w:cs="Times New Roman"/>
          <w:sz w:val="20"/>
          <w:szCs w:val="20"/>
        </w:rPr>
        <w:t xml:space="preserve"> (2016) and the boundary has to be far enough which not affected by any additional loading is added on the track slab and model depth is defined based on depth of borehole which can provide available soil information.</w:t>
      </w:r>
      <w:r w:rsidR="008F451A">
        <w:rPr>
          <w:rFonts w:ascii="Times New Roman" w:eastAsia="新細明體" w:hAnsi="Times New Roman" w:cs="Times New Roman" w:hint="eastAsia"/>
          <w:sz w:val="20"/>
          <w:szCs w:val="20"/>
        </w:rPr>
        <w:t xml:space="preserve"> F</w:t>
      </w:r>
      <w:r w:rsidR="008F451A">
        <w:rPr>
          <w:rFonts w:ascii="Times New Roman" w:eastAsia="新細明體" w:hAnsi="Times New Roman" w:cs="Times New Roman"/>
          <w:sz w:val="20"/>
          <w:szCs w:val="20"/>
        </w:rPr>
        <w:t xml:space="preserve">or the length of model, it is mainly associated </w:t>
      </w:r>
      <w:r w:rsidR="008F451A">
        <w:rPr>
          <w:rFonts w:ascii="Times New Roman" w:eastAsia="新細明體" w:hAnsi="Times New Roman" w:cs="Times New Roman"/>
          <w:sz w:val="20"/>
          <w:szCs w:val="20"/>
        </w:rPr>
        <w:lastRenderedPageBreak/>
        <w:t>with the length of tram and adequate length shall be left in the front and back of tram in longitudinal direction and similarly, any activity in the model shall not induce extra displacement and stress at boundaries.</w:t>
      </w:r>
      <w:r w:rsidR="00D27920">
        <w:rPr>
          <w:rFonts w:ascii="Times New Roman" w:eastAsia="新細明體" w:hAnsi="Times New Roman" w:cs="Times New Roman" w:hint="eastAsia"/>
          <w:sz w:val="20"/>
          <w:szCs w:val="20"/>
        </w:rPr>
        <w:t xml:space="preserve"> A </w:t>
      </w:r>
      <w:r w:rsidR="00D27920">
        <w:rPr>
          <w:rFonts w:ascii="Times New Roman" w:eastAsia="新細明體" w:hAnsi="Times New Roman" w:cs="Times New Roman"/>
          <w:sz w:val="20"/>
          <w:szCs w:val="20"/>
        </w:rPr>
        <w:t>5.9 m wide, 74 m long, 0.4 m thick track slab using linear- elastic element for simulation was put at centreline of the model. Moreover, linear- elastic elements with dimensions of 0.3 m thick, 5.9 m wide and 74 m long are installed between slab and soils in the model to simulate behaviour of BACFS.</w:t>
      </w:r>
      <w:r w:rsidR="00D27920">
        <w:rPr>
          <w:rFonts w:ascii="Times New Roman" w:eastAsia="新細明體" w:hAnsi="Times New Roman" w:cs="Times New Roman" w:hint="eastAsia"/>
          <w:sz w:val="20"/>
          <w:szCs w:val="20"/>
        </w:rPr>
        <w:t xml:space="preserve"> </w:t>
      </w:r>
      <w:r w:rsidR="00C24152">
        <w:rPr>
          <w:rFonts w:ascii="Times New Roman" w:eastAsia="新細明體" w:hAnsi="Times New Roman" w:cs="Times New Roman"/>
          <w:sz w:val="20"/>
          <w:szCs w:val="20"/>
        </w:rPr>
        <w:t xml:space="preserve">Though it is aware that elastic modulus of </w:t>
      </w:r>
      <w:r w:rsidR="000602BD">
        <w:rPr>
          <w:rFonts w:ascii="Times New Roman" w:eastAsia="新細明體" w:hAnsi="Times New Roman" w:cs="Times New Roman" w:hint="eastAsia"/>
          <w:sz w:val="20"/>
          <w:szCs w:val="20"/>
        </w:rPr>
        <w:t>BAC</w:t>
      </w:r>
      <w:r w:rsidR="000602BD">
        <w:rPr>
          <w:rFonts w:ascii="Times New Roman" w:eastAsia="新細明體" w:hAnsi="Times New Roman" w:cs="Times New Roman"/>
          <w:sz w:val="20"/>
          <w:szCs w:val="20"/>
        </w:rPr>
        <w:t>FS</w:t>
      </w:r>
      <w:r w:rsidR="000602BD">
        <w:rPr>
          <w:rFonts w:ascii="Times New Roman" w:eastAsia="新細明體" w:hAnsi="Times New Roman" w:cs="Times New Roman" w:hint="eastAsia"/>
          <w:sz w:val="20"/>
          <w:szCs w:val="20"/>
        </w:rPr>
        <w:t xml:space="preserve"> </w:t>
      </w:r>
      <w:r w:rsidR="000527A4">
        <w:rPr>
          <w:rFonts w:ascii="Times New Roman" w:eastAsia="新細明體" w:hAnsi="Times New Roman" w:cs="Times New Roman"/>
          <w:sz w:val="20"/>
          <w:szCs w:val="20"/>
        </w:rPr>
        <w:t>shall be</w:t>
      </w:r>
      <w:r w:rsidR="00685358">
        <w:rPr>
          <w:rFonts w:ascii="Times New Roman" w:eastAsia="新細明體" w:hAnsi="Times New Roman" w:cs="Times New Roman"/>
          <w:sz w:val="20"/>
          <w:szCs w:val="20"/>
        </w:rPr>
        <w:t xml:space="preserve"> at least up to </w:t>
      </w:r>
      <w:r w:rsidR="00685358">
        <w:rPr>
          <w:rFonts w:ascii="Times New Roman" w:eastAsia="新細明體" w:hAnsi="Times New Roman" w:cs="Times New Roman" w:hint="eastAsia"/>
          <w:sz w:val="20"/>
          <w:szCs w:val="20"/>
        </w:rPr>
        <w:t>88</w:t>
      </w:r>
      <w:r w:rsidR="000527A4">
        <w:rPr>
          <w:rFonts w:ascii="Times New Roman" w:eastAsia="新細明體" w:hAnsi="Times New Roman" w:cs="Times New Roman"/>
          <w:sz w:val="20"/>
          <w:szCs w:val="20"/>
        </w:rPr>
        <w:t xml:space="preserve"> MPa for </w:t>
      </w:r>
      <w:r w:rsidR="00685358">
        <w:rPr>
          <w:rFonts w:ascii="Times New Roman" w:eastAsia="新細明體" w:hAnsi="Times New Roman" w:cs="Times New Roman"/>
          <w:sz w:val="20"/>
          <w:szCs w:val="20"/>
        </w:rPr>
        <w:t>7</w:t>
      </w:r>
      <w:r w:rsidR="000527A4">
        <w:rPr>
          <w:rFonts w:ascii="Times New Roman" w:eastAsia="新細明體" w:hAnsi="Times New Roman" w:cs="Times New Roman"/>
          <w:sz w:val="20"/>
          <w:szCs w:val="20"/>
        </w:rPr>
        <w:t xml:space="preserve">- day </w:t>
      </w:r>
      <w:r w:rsidR="00E84007">
        <w:rPr>
          <w:rFonts w:ascii="Times New Roman" w:eastAsia="新細明體" w:hAnsi="Times New Roman" w:cs="Times New Roman"/>
          <w:sz w:val="20"/>
          <w:szCs w:val="20"/>
        </w:rPr>
        <w:t xml:space="preserve">aging </w:t>
      </w:r>
      <w:r w:rsidR="000527A4">
        <w:rPr>
          <w:rFonts w:ascii="Times New Roman" w:eastAsia="新細明體" w:hAnsi="Times New Roman" w:cs="Times New Roman"/>
          <w:sz w:val="20"/>
          <w:szCs w:val="20"/>
        </w:rPr>
        <w:t>period</w:t>
      </w:r>
      <w:r w:rsidR="00685358">
        <w:rPr>
          <w:rFonts w:ascii="Times New Roman" w:eastAsia="新細明體" w:hAnsi="Times New Roman" w:cs="Times New Roman"/>
          <w:sz w:val="20"/>
          <w:szCs w:val="20"/>
        </w:rPr>
        <w:t xml:space="preserve"> from laboratory test results and said value shall increase once </w:t>
      </w:r>
      <w:r w:rsidR="00E84007">
        <w:rPr>
          <w:rFonts w:ascii="Times New Roman" w:eastAsia="新細明體" w:hAnsi="Times New Roman" w:cs="Times New Roman"/>
          <w:sz w:val="20"/>
          <w:szCs w:val="20"/>
        </w:rPr>
        <w:t>aging</w:t>
      </w:r>
      <w:r w:rsidR="00685358">
        <w:rPr>
          <w:rFonts w:ascii="Times New Roman" w:eastAsia="新細明體" w:hAnsi="Times New Roman" w:cs="Times New Roman"/>
          <w:sz w:val="20"/>
          <w:szCs w:val="20"/>
        </w:rPr>
        <w:t xml:space="preserve"> period is longer</w:t>
      </w:r>
      <w:r w:rsidR="000527A4">
        <w:rPr>
          <w:rFonts w:ascii="Times New Roman" w:eastAsia="新細明體" w:hAnsi="Times New Roman" w:cs="Times New Roman"/>
          <w:sz w:val="20"/>
          <w:szCs w:val="20"/>
        </w:rPr>
        <w:t xml:space="preserve">, it </w:t>
      </w:r>
      <w:r w:rsidR="00685358">
        <w:rPr>
          <w:rFonts w:ascii="Times New Roman" w:eastAsia="新細明體" w:hAnsi="Times New Roman" w:cs="Times New Roman"/>
          <w:sz w:val="20"/>
          <w:szCs w:val="20"/>
        </w:rPr>
        <w:t>still</w:t>
      </w:r>
      <w:r w:rsidR="000527A4">
        <w:rPr>
          <w:rFonts w:ascii="Times New Roman" w:eastAsia="新細明體" w:hAnsi="Times New Roman" w:cs="Times New Roman"/>
          <w:sz w:val="20"/>
          <w:szCs w:val="20"/>
        </w:rPr>
        <w:t xml:space="preserve"> assume</w:t>
      </w:r>
      <w:r w:rsidR="00685358">
        <w:rPr>
          <w:rFonts w:ascii="Times New Roman" w:eastAsia="新細明體" w:hAnsi="Times New Roman" w:cs="Times New Roman"/>
          <w:sz w:val="20"/>
          <w:szCs w:val="20"/>
        </w:rPr>
        <w:t>s</w:t>
      </w:r>
      <w:r w:rsidR="000527A4">
        <w:rPr>
          <w:rFonts w:ascii="Times New Roman" w:eastAsia="新細明體" w:hAnsi="Times New Roman" w:cs="Times New Roman"/>
          <w:sz w:val="20"/>
          <w:szCs w:val="20"/>
        </w:rPr>
        <w:t xml:space="preserve"> 80 MPa of elastic modulus of </w:t>
      </w:r>
      <w:r w:rsidR="000602BD">
        <w:rPr>
          <w:rFonts w:ascii="Times New Roman" w:eastAsia="新細明體" w:hAnsi="Times New Roman" w:cs="Times New Roman"/>
          <w:sz w:val="20"/>
          <w:szCs w:val="20"/>
        </w:rPr>
        <w:t xml:space="preserve">BACFS </w:t>
      </w:r>
      <w:r w:rsidR="000527A4">
        <w:rPr>
          <w:rFonts w:ascii="Times New Roman" w:eastAsia="新細明體" w:hAnsi="Times New Roman" w:cs="Times New Roman"/>
          <w:sz w:val="20"/>
          <w:szCs w:val="20"/>
        </w:rPr>
        <w:t>based on details given in construction specification.</w:t>
      </w:r>
      <w:r w:rsidR="00CF49FB">
        <w:rPr>
          <w:rFonts w:ascii="Times New Roman" w:eastAsia="新細明體" w:hAnsi="Times New Roman" w:cs="Times New Roman" w:hint="eastAsia"/>
          <w:sz w:val="20"/>
          <w:szCs w:val="20"/>
        </w:rPr>
        <w:t xml:space="preserve">  Further,</w:t>
      </w:r>
      <w:r w:rsidR="00CF49FB">
        <w:rPr>
          <w:rFonts w:ascii="Times New Roman" w:eastAsia="新細明體" w:hAnsi="Times New Roman" w:cs="Times New Roman"/>
          <w:sz w:val="20"/>
          <w:szCs w:val="20"/>
        </w:rPr>
        <w:t xml:space="preserve"> due to availability of soil parameters and comparatively larger displacements caused by tram operation rather than PLT, a constitutive model named “Hardening Soil” is selected for soils instead of HSS model.</w:t>
      </w:r>
      <w:r w:rsidR="00CF49FB">
        <w:rPr>
          <w:rFonts w:ascii="Times New Roman" w:eastAsia="新細明體" w:hAnsi="Times New Roman" w:cs="Times New Roman" w:hint="eastAsia"/>
          <w:sz w:val="20"/>
          <w:szCs w:val="20"/>
        </w:rPr>
        <w:t xml:space="preserve"> </w:t>
      </w:r>
    </w:p>
    <w:p w14:paraId="0969CBD3" w14:textId="6E282515" w:rsidR="007264D9" w:rsidRDefault="004C6494" w:rsidP="00F119B0">
      <w:pPr>
        <w:widowControl/>
        <w:jc w:val="both"/>
        <w:rPr>
          <w:rFonts w:ascii="Times New Roman" w:eastAsia="新細明體" w:hAnsi="Times New Roman" w:cs="Times New Roman"/>
          <w:sz w:val="20"/>
          <w:szCs w:val="20"/>
        </w:rPr>
      </w:pPr>
      <w:r>
        <w:rPr>
          <w:rFonts w:ascii="Times New Roman" w:eastAsia="新細明體" w:hAnsi="Times New Roman" w:cs="Times New Roman"/>
          <w:sz w:val="20"/>
          <w:szCs w:val="20"/>
        </w:rPr>
        <w:tab/>
      </w:r>
      <w:r>
        <w:rPr>
          <w:rFonts w:ascii="Times New Roman" w:eastAsia="新細明體" w:hAnsi="Times New Roman" w:cs="Times New Roman" w:hint="eastAsia"/>
          <w:sz w:val="20"/>
          <w:szCs w:val="20"/>
        </w:rPr>
        <w:t xml:space="preserve">Two locations </w:t>
      </w:r>
      <w:r w:rsidR="00E84007">
        <w:rPr>
          <w:rFonts w:ascii="Times New Roman" w:eastAsia="新細明體" w:hAnsi="Times New Roman" w:cs="Times New Roman"/>
          <w:sz w:val="20"/>
          <w:szCs w:val="20"/>
        </w:rPr>
        <w:t xml:space="preserve">with soft alluvium deposit ground </w:t>
      </w:r>
      <w:r w:rsidR="007B4476">
        <w:rPr>
          <w:rFonts w:ascii="Times New Roman" w:eastAsia="新細明體" w:hAnsi="Times New Roman" w:cs="Times New Roman"/>
          <w:sz w:val="20"/>
          <w:szCs w:val="20"/>
        </w:rPr>
        <w:t xml:space="preserve">on main line (not station area) </w:t>
      </w:r>
      <w:r>
        <w:rPr>
          <w:rFonts w:ascii="Times New Roman" w:eastAsia="新細明體" w:hAnsi="Times New Roman" w:cs="Times New Roman" w:hint="eastAsia"/>
          <w:sz w:val="20"/>
          <w:szCs w:val="20"/>
        </w:rPr>
        <w:t xml:space="preserve">are chosen as background site for </w:t>
      </w:r>
      <w:r>
        <w:rPr>
          <w:rFonts w:ascii="Times New Roman" w:eastAsia="新細明體" w:hAnsi="Times New Roman" w:cs="Times New Roman"/>
          <w:sz w:val="20"/>
          <w:szCs w:val="20"/>
        </w:rPr>
        <w:t xml:space="preserve">evaluation of </w:t>
      </w:r>
      <w:r>
        <w:rPr>
          <w:rFonts w:ascii="Times New Roman" w:eastAsia="新細明體" w:hAnsi="Times New Roman" w:cs="Times New Roman" w:hint="eastAsia"/>
          <w:sz w:val="20"/>
          <w:szCs w:val="20"/>
        </w:rPr>
        <w:t>immediate settlement caused by tram operation</w:t>
      </w:r>
      <w:r w:rsidR="007B4476">
        <w:rPr>
          <w:rFonts w:ascii="Times New Roman" w:eastAsia="新細明體" w:hAnsi="Times New Roman" w:cs="Times New Roman"/>
          <w:sz w:val="20"/>
          <w:szCs w:val="20"/>
        </w:rPr>
        <w:t xml:space="preserve">. </w:t>
      </w:r>
      <w:r w:rsidR="00DE22FE">
        <w:rPr>
          <w:rFonts w:ascii="Times New Roman" w:eastAsia="新細明體" w:hAnsi="Times New Roman" w:cs="Times New Roman"/>
          <w:sz w:val="20"/>
          <w:szCs w:val="20"/>
        </w:rPr>
        <w:t xml:space="preserve">Lichtberger (2011) indicated that a </w:t>
      </w:r>
      <w:r w:rsidR="007B4476">
        <w:rPr>
          <w:rFonts w:ascii="Times New Roman" w:eastAsia="新細明體" w:hAnsi="Times New Roman" w:cs="Times New Roman"/>
          <w:sz w:val="20"/>
          <w:szCs w:val="20"/>
        </w:rPr>
        <w:t xml:space="preserve">slower speed </w:t>
      </w:r>
      <w:r w:rsidR="00035DF4">
        <w:rPr>
          <w:rFonts w:ascii="Times New Roman" w:eastAsia="新細明體" w:hAnsi="Times New Roman" w:cs="Times New Roman"/>
          <w:sz w:val="20"/>
          <w:szCs w:val="20"/>
        </w:rPr>
        <w:t xml:space="preserve">train </w:t>
      </w:r>
      <w:r w:rsidR="00DE22FE">
        <w:rPr>
          <w:rFonts w:ascii="Times New Roman" w:eastAsia="新細明體" w:hAnsi="Times New Roman" w:cs="Times New Roman"/>
          <w:sz w:val="20"/>
          <w:szCs w:val="20"/>
        </w:rPr>
        <w:t xml:space="preserve">should </w:t>
      </w:r>
      <w:r w:rsidR="007B4476">
        <w:rPr>
          <w:rFonts w:ascii="Times New Roman" w:eastAsia="新細明體" w:hAnsi="Times New Roman" w:cs="Times New Roman"/>
          <w:sz w:val="20"/>
          <w:szCs w:val="20"/>
        </w:rPr>
        <w:t>increase</w:t>
      </w:r>
      <w:r w:rsidR="00035DF4">
        <w:rPr>
          <w:rFonts w:ascii="Times New Roman" w:eastAsia="新細明體" w:hAnsi="Times New Roman" w:cs="Times New Roman"/>
          <w:sz w:val="20"/>
          <w:szCs w:val="20"/>
        </w:rPr>
        <w:t xml:space="preserve"> settlement so </w:t>
      </w:r>
      <w:r w:rsidR="00DE22FE">
        <w:rPr>
          <w:rFonts w:ascii="Times New Roman" w:eastAsia="新細明體" w:hAnsi="Times New Roman" w:cs="Times New Roman"/>
          <w:sz w:val="20"/>
          <w:szCs w:val="20"/>
        </w:rPr>
        <w:t xml:space="preserve">the scenario </w:t>
      </w:r>
      <w:r w:rsidR="00035DF4">
        <w:rPr>
          <w:rFonts w:ascii="Times New Roman" w:eastAsia="新細明體" w:hAnsi="Times New Roman" w:cs="Times New Roman"/>
          <w:sz w:val="20"/>
          <w:szCs w:val="20"/>
        </w:rPr>
        <w:t xml:space="preserve">is assumed trams on both up-line and down-line were </w:t>
      </w:r>
      <w:r w:rsidR="00DE22FE">
        <w:rPr>
          <w:rFonts w:ascii="Times New Roman" w:eastAsia="新細明體" w:hAnsi="Times New Roman" w:cs="Times New Roman"/>
          <w:sz w:val="20"/>
          <w:szCs w:val="20"/>
        </w:rPr>
        <w:t>passing at the same location</w:t>
      </w:r>
      <w:r w:rsidR="00035DF4">
        <w:rPr>
          <w:rFonts w:ascii="Times New Roman" w:eastAsia="新細明體" w:hAnsi="Times New Roman" w:cs="Times New Roman"/>
          <w:sz w:val="20"/>
          <w:szCs w:val="20"/>
        </w:rPr>
        <w:t xml:space="preserve"> </w:t>
      </w:r>
      <w:r w:rsidR="00DE22FE">
        <w:rPr>
          <w:rFonts w:ascii="Times New Roman" w:eastAsia="新細明體" w:hAnsi="Times New Roman" w:cs="Times New Roman"/>
          <w:sz w:val="20"/>
          <w:szCs w:val="20"/>
        </w:rPr>
        <w:t xml:space="preserve">and </w:t>
      </w:r>
      <w:r w:rsidR="001A4A95" w:rsidRPr="001A4A95">
        <w:rPr>
          <w:rFonts w:ascii="Times New Roman" w:hAnsi="Times New Roman" w:cs="Times New Roman"/>
          <w:color w:val="545454"/>
          <w:sz w:val="20"/>
          <w:szCs w:val="20"/>
        </w:rPr>
        <w:t>pseudo dynamic</w:t>
      </w:r>
      <w:r w:rsidR="00DE22FE">
        <w:rPr>
          <w:rFonts w:ascii="Times New Roman" w:eastAsia="新細明體" w:hAnsi="Times New Roman" w:cs="Times New Roman"/>
          <w:sz w:val="20"/>
          <w:szCs w:val="20"/>
        </w:rPr>
        <w:t xml:space="preserve"> force</w:t>
      </w:r>
      <w:r w:rsidR="007264D9">
        <w:rPr>
          <w:rFonts w:ascii="Times New Roman" w:eastAsia="新細明體" w:hAnsi="Times New Roman" w:cs="Times New Roman"/>
          <w:sz w:val="20"/>
          <w:szCs w:val="20"/>
        </w:rPr>
        <w:t xml:space="preserve"> </w:t>
      </w:r>
      <w:r w:rsidR="001A4A95">
        <w:rPr>
          <w:rFonts w:ascii="Times New Roman" w:eastAsia="新細明體" w:hAnsi="Times New Roman" w:cs="Times New Roman"/>
          <w:sz w:val="20"/>
          <w:szCs w:val="20"/>
        </w:rPr>
        <w:t xml:space="preserve">is </w:t>
      </w:r>
      <w:r w:rsidR="007264D9">
        <w:rPr>
          <w:rFonts w:ascii="Times New Roman" w:eastAsia="新細明體" w:hAnsi="Times New Roman" w:cs="Times New Roman"/>
          <w:sz w:val="20"/>
          <w:szCs w:val="20"/>
        </w:rPr>
        <w:t xml:space="preserve">considered </w:t>
      </w:r>
      <w:r w:rsidR="00035DF4">
        <w:rPr>
          <w:rFonts w:ascii="Times New Roman" w:eastAsia="新細明體" w:hAnsi="Times New Roman" w:cs="Times New Roman"/>
          <w:sz w:val="20"/>
          <w:szCs w:val="20"/>
        </w:rPr>
        <w:t>in order to simulate dynamic impact. Therefore, six 81.9 kN of point load</w:t>
      </w:r>
      <w:r w:rsidR="001B6474">
        <w:rPr>
          <w:rFonts w:ascii="Times New Roman" w:eastAsia="新細明體" w:hAnsi="Times New Roman" w:cs="Times New Roman" w:hint="eastAsia"/>
          <w:sz w:val="20"/>
          <w:szCs w:val="20"/>
        </w:rPr>
        <w:t xml:space="preserve">, equivalent to load on each </w:t>
      </w:r>
      <w:r w:rsidR="002F127A">
        <w:rPr>
          <w:rFonts w:ascii="Times New Roman" w:eastAsia="新細明體" w:hAnsi="Times New Roman" w:cs="Times New Roman"/>
          <w:sz w:val="20"/>
          <w:szCs w:val="20"/>
        </w:rPr>
        <w:t>wh</w:t>
      </w:r>
      <w:bookmarkStart w:id="0" w:name="_GoBack"/>
      <w:bookmarkEnd w:id="0"/>
      <w:r w:rsidR="002F127A">
        <w:rPr>
          <w:rFonts w:ascii="Times New Roman" w:eastAsia="新細明體" w:hAnsi="Times New Roman" w:cs="Times New Roman"/>
          <w:sz w:val="20"/>
          <w:szCs w:val="20"/>
        </w:rPr>
        <w:t xml:space="preserve">eel </w:t>
      </w:r>
      <w:r w:rsidR="001B6474">
        <w:rPr>
          <w:rFonts w:ascii="Times New Roman" w:eastAsia="新細明體" w:hAnsi="Times New Roman" w:cs="Times New Roman" w:hint="eastAsia"/>
          <w:sz w:val="20"/>
          <w:szCs w:val="20"/>
        </w:rPr>
        <w:t>of tram</w:t>
      </w:r>
      <w:r w:rsidR="00035DF4">
        <w:rPr>
          <w:rFonts w:ascii="Times New Roman" w:eastAsia="新細明體" w:hAnsi="Times New Roman" w:cs="Times New Roman"/>
          <w:sz w:val="20"/>
          <w:szCs w:val="20"/>
        </w:rPr>
        <w:t xml:space="preserve"> were applied on single track which </w:t>
      </w:r>
      <w:r w:rsidR="007264D9">
        <w:rPr>
          <w:rFonts w:ascii="Times New Roman" w:eastAsia="新細明體" w:hAnsi="Times New Roman" w:cs="Times New Roman"/>
          <w:sz w:val="20"/>
          <w:szCs w:val="20"/>
        </w:rPr>
        <w:t xml:space="preserve">is equivalent to the same </w:t>
      </w:r>
      <w:r w:rsidR="00035DF4">
        <w:rPr>
          <w:rFonts w:ascii="Times New Roman" w:eastAsia="新細明體" w:hAnsi="Times New Roman" w:cs="Times New Roman"/>
          <w:sz w:val="20"/>
          <w:szCs w:val="20"/>
        </w:rPr>
        <w:t xml:space="preserve">loading from one tram </w:t>
      </w:r>
      <w:r w:rsidR="007264D9">
        <w:rPr>
          <w:rFonts w:ascii="Times New Roman" w:eastAsia="新細明體" w:hAnsi="Times New Roman" w:cs="Times New Roman"/>
          <w:sz w:val="20"/>
          <w:szCs w:val="20"/>
        </w:rPr>
        <w:t xml:space="preserve">on one track.  Figure </w:t>
      </w:r>
      <w:r w:rsidR="001A4A95">
        <w:rPr>
          <w:rFonts w:ascii="Times New Roman" w:eastAsia="新細明體" w:hAnsi="Times New Roman" w:cs="Times New Roman"/>
          <w:sz w:val="20"/>
          <w:szCs w:val="20"/>
        </w:rPr>
        <w:t xml:space="preserve">12 </w:t>
      </w:r>
      <w:r w:rsidR="007264D9">
        <w:rPr>
          <w:rFonts w:ascii="Times New Roman" w:eastAsia="新細明體" w:hAnsi="Times New Roman" w:cs="Times New Roman"/>
          <w:sz w:val="20"/>
          <w:szCs w:val="20"/>
        </w:rPr>
        <w:t xml:space="preserve">presents immediate settlement contour caused by tram operation and it </w:t>
      </w:r>
      <w:r w:rsidR="001B6474">
        <w:rPr>
          <w:rFonts w:ascii="Times New Roman" w:eastAsia="新細明體" w:hAnsi="Times New Roman" w:cs="Times New Roman"/>
          <w:sz w:val="20"/>
          <w:szCs w:val="20"/>
        </w:rPr>
        <w:t xml:space="preserve">shows </w:t>
      </w:r>
      <w:r w:rsidR="007264D9">
        <w:rPr>
          <w:rFonts w:ascii="Times New Roman" w:eastAsia="新細明體" w:hAnsi="Times New Roman" w:cs="Times New Roman"/>
          <w:sz w:val="20"/>
          <w:szCs w:val="20"/>
        </w:rPr>
        <w:t xml:space="preserve">that </w:t>
      </w:r>
      <w:r w:rsidR="00D27920">
        <w:rPr>
          <w:rFonts w:ascii="Times New Roman" w:eastAsia="新細明體" w:hAnsi="Times New Roman" w:cs="Times New Roman" w:hint="eastAsia"/>
          <w:sz w:val="20"/>
          <w:szCs w:val="20"/>
        </w:rPr>
        <w:t xml:space="preserve">the maximum </w:t>
      </w:r>
      <w:r w:rsidR="007264D9">
        <w:rPr>
          <w:rFonts w:ascii="Times New Roman" w:eastAsia="新細明體" w:hAnsi="Times New Roman" w:cs="Times New Roman"/>
          <w:sz w:val="20"/>
          <w:szCs w:val="20"/>
        </w:rPr>
        <w:t>immediate settlement</w:t>
      </w:r>
      <w:r w:rsidR="007264D9">
        <w:rPr>
          <w:rFonts w:ascii="Times New Roman" w:eastAsia="新細明體" w:hAnsi="Times New Roman" w:cs="Times New Roman" w:hint="eastAsia"/>
          <w:sz w:val="20"/>
          <w:szCs w:val="20"/>
        </w:rPr>
        <w:t xml:space="preserve"> </w:t>
      </w:r>
      <w:r w:rsidR="001B6474">
        <w:rPr>
          <w:rFonts w:ascii="Times New Roman" w:eastAsia="新細明體" w:hAnsi="Times New Roman" w:cs="Times New Roman"/>
          <w:sz w:val="20"/>
          <w:szCs w:val="20"/>
        </w:rPr>
        <w:t>is</w:t>
      </w:r>
      <w:r w:rsidR="007264D9">
        <w:rPr>
          <w:rFonts w:ascii="Times New Roman" w:eastAsia="新細明體" w:hAnsi="Times New Roman" w:cs="Times New Roman"/>
          <w:sz w:val="20"/>
          <w:szCs w:val="20"/>
        </w:rPr>
        <w:t xml:space="preserve"> less than 3 mm.</w:t>
      </w:r>
    </w:p>
    <w:p w14:paraId="240EE5C5" w14:textId="6A6625FA" w:rsidR="00B31BD7" w:rsidRPr="00937785" w:rsidRDefault="001A4A95" w:rsidP="00F53314">
      <w:pPr>
        <w:widowControl/>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 xml:space="preserve">Except immediate settlement, </w:t>
      </w:r>
      <w:r w:rsidR="0083127A" w:rsidRPr="0083127A">
        <w:rPr>
          <w:rFonts w:ascii="Times New Roman" w:eastAsia="新細明體" w:hAnsi="Times New Roman" w:cs="Times New Roman"/>
          <w:sz w:val="20"/>
          <w:szCs w:val="20"/>
        </w:rPr>
        <w:t>Heukelom</w:t>
      </w:r>
      <w:r w:rsidR="0083127A">
        <w:rPr>
          <w:rFonts w:ascii="Times New Roman" w:eastAsia="新細明體" w:hAnsi="Times New Roman" w:cs="Times New Roman" w:hint="eastAsia"/>
          <w:sz w:val="20"/>
          <w:szCs w:val="20"/>
        </w:rPr>
        <w:t xml:space="preserve"> </w:t>
      </w:r>
      <w:r w:rsidR="0083127A" w:rsidRPr="0083127A">
        <w:rPr>
          <w:rFonts w:ascii="Times New Roman" w:eastAsia="新細明體" w:hAnsi="Times New Roman" w:cs="Times New Roman"/>
          <w:sz w:val="20"/>
          <w:szCs w:val="20"/>
        </w:rPr>
        <w:t>and Klomp</w:t>
      </w:r>
      <w:r w:rsidR="0083127A">
        <w:rPr>
          <w:rFonts w:ascii="Times New Roman" w:eastAsia="新細明體" w:hAnsi="Times New Roman" w:cs="Times New Roman" w:hint="eastAsia"/>
          <w:sz w:val="20"/>
          <w:szCs w:val="20"/>
        </w:rPr>
        <w:t xml:space="preserve"> (</w:t>
      </w:r>
      <w:r w:rsidR="0083127A">
        <w:rPr>
          <w:rFonts w:ascii="Times New Roman" w:eastAsia="新細明體" w:hAnsi="Times New Roman" w:cs="Times New Roman"/>
          <w:sz w:val="20"/>
          <w:szCs w:val="20"/>
        </w:rPr>
        <w:t xml:space="preserve">1962) mentioned tram operation could bring cyclic loading so additional check for allowable soil stress beneath subgrade material under cyclic loading induced shall be conducted. In addition, accumulated </w:t>
      </w:r>
      <w:r w:rsidR="0083127A">
        <w:rPr>
          <w:rFonts w:ascii="Times New Roman" w:eastAsia="新細明體" w:hAnsi="Times New Roman" w:cs="Times New Roman" w:hint="eastAsia"/>
          <w:sz w:val="20"/>
          <w:szCs w:val="20"/>
        </w:rPr>
        <w:t>plastic displacement induced by both plastic strain (Li and Selig, 1996) and consolidation settlement of clayey materials shall be cal</w:t>
      </w:r>
      <w:r w:rsidR="0083127A">
        <w:rPr>
          <w:rFonts w:ascii="Times New Roman" w:eastAsia="新細明體" w:hAnsi="Times New Roman" w:cs="Times New Roman"/>
          <w:sz w:val="20"/>
          <w:szCs w:val="20"/>
        </w:rPr>
        <w:t xml:space="preserve">culated as well. Extra analyses about items stated above were thus delivered and it is recommended that </w:t>
      </w:r>
      <w:r w:rsidR="00D27920">
        <w:rPr>
          <w:rFonts w:ascii="Times New Roman" w:eastAsia="新細明體" w:hAnsi="Times New Roman" w:cs="Times New Roman"/>
          <w:sz w:val="20"/>
          <w:szCs w:val="20"/>
        </w:rPr>
        <w:t xml:space="preserve">the </w:t>
      </w:r>
      <w:r w:rsidR="0083127A">
        <w:rPr>
          <w:rFonts w:ascii="Times New Roman" w:eastAsia="新細明體" w:hAnsi="Times New Roman" w:cs="Times New Roman"/>
          <w:sz w:val="20"/>
          <w:szCs w:val="20"/>
        </w:rPr>
        <w:t xml:space="preserve">sum </w:t>
      </w:r>
      <w:r w:rsidR="00D27920">
        <w:rPr>
          <w:rFonts w:ascii="Times New Roman" w:eastAsia="新細明體" w:hAnsi="Times New Roman" w:cs="Times New Roman"/>
          <w:sz w:val="20"/>
          <w:szCs w:val="20"/>
        </w:rPr>
        <w:t xml:space="preserve">of </w:t>
      </w:r>
      <w:r w:rsidR="0083127A">
        <w:rPr>
          <w:rFonts w:ascii="Times New Roman" w:eastAsia="新細明體" w:hAnsi="Times New Roman" w:cs="Times New Roman"/>
          <w:sz w:val="20"/>
          <w:szCs w:val="20"/>
        </w:rPr>
        <w:t>settlement</w:t>
      </w:r>
      <w:r w:rsidR="00D27920">
        <w:rPr>
          <w:rFonts w:ascii="Times New Roman" w:eastAsia="新細明體" w:hAnsi="Times New Roman" w:cs="Times New Roman"/>
          <w:sz w:val="20"/>
          <w:szCs w:val="20"/>
        </w:rPr>
        <w:t>s</w:t>
      </w:r>
      <w:r w:rsidR="0083127A">
        <w:rPr>
          <w:rFonts w:ascii="Times New Roman" w:eastAsia="新細明體" w:hAnsi="Times New Roman" w:cs="Times New Roman"/>
          <w:sz w:val="20"/>
          <w:szCs w:val="20"/>
        </w:rPr>
        <w:t xml:space="preserve"> is over 25 mm in certain locations between C14 and C18 station so </w:t>
      </w:r>
      <w:r w:rsidR="007E5460">
        <w:rPr>
          <w:rFonts w:ascii="Times New Roman" w:eastAsia="新細明體" w:hAnsi="Times New Roman" w:cs="Times New Roman"/>
          <w:sz w:val="20"/>
          <w:szCs w:val="20"/>
        </w:rPr>
        <w:t>additional soil improvement measure, such as soil- cement mixing piles indicated in previous section shall be carried out in order to reduce the settlement to an acceptable level.</w:t>
      </w:r>
    </w:p>
    <w:p w14:paraId="2F30098B" w14:textId="2C1ADE05" w:rsidR="005749A3" w:rsidRPr="00871B1D" w:rsidRDefault="001C760C" w:rsidP="00F119B0">
      <w:pPr>
        <w:widowControl/>
        <w:jc w:val="both"/>
        <w:rPr>
          <w:rFonts w:ascii="Times New Roman" w:eastAsia="新細明體" w:hAnsi="Times New Roman" w:cs="Times New Roman"/>
          <w:b/>
          <w:sz w:val="20"/>
          <w:szCs w:val="20"/>
        </w:rPr>
      </w:pPr>
      <w:r w:rsidRPr="00871B1D">
        <w:rPr>
          <w:rFonts w:ascii="Times New Roman" w:eastAsia="新細明體" w:hAnsi="Times New Roman" w:cs="Times New Roman"/>
          <w:sz w:val="20"/>
          <w:szCs w:val="20"/>
        </w:rPr>
        <w:t xml:space="preserve">  </w:t>
      </w:r>
    </w:p>
    <w:p w14:paraId="523835C2" w14:textId="53A7469E" w:rsidR="00E04723" w:rsidRPr="00871B1D" w:rsidRDefault="00257F1D" w:rsidP="00F119B0">
      <w:pPr>
        <w:widowControl/>
        <w:jc w:val="both"/>
        <w:rPr>
          <w:rFonts w:ascii="Times New Roman" w:hAnsi="Times New Roman" w:cs="Times New Roman"/>
          <w:b/>
          <w:sz w:val="20"/>
          <w:szCs w:val="20"/>
        </w:rPr>
      </w:pPr>
      <w:r w:rsidRPr="00871B1D">
        <w:rPr>
          <w:rFonts w:ascii="Times New Roman" w:eastAsia="新細明體" w:hAnsi="Times New Roman" w:cs="Times New Roman"/>
          <w:b/>
          <w:sz w:val="20"/>
          <w:szCs w:val="20"/>
        </w:rPr>
        <w:t>5</w:t>
      </w:r>
      <w:r w:rsidR="00E04723" w:rsidRPr="00871B1D">
        <w:rPr>
          <w:rFonts w:ascii="Times New Roman" w:hAnsi="Times New Roman" w:cs="Times New Roman"/>
          <w:b/>
          <w:sz w:val="20"/>
          <w:szCs w:val="20"/>
        </w:rPr>
        <w:t>. Conclusions</w:t>
      </w:r>
    </w:p>
    <w:p w14:paraId="5570B9F9" w14:textId="64018A30" w:rsidR="00C95BC3" w:rsidRDefault="00366B0D" w:rsidP="003D52E6">
      <w:pPr>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I</w:t>
      </w:r>
      <w:r w:rsidR="006D4200">
        <w:rPr>
          <w:rFonts w:ascii="Times New Roman" w:eastAsia="新細明體" w:hAnsi="Times New Roman" w:cs="Times New Roman"/>
          <w:sz w:val="20"/>
          <w:szCs w:val="20"/>
        </w:rPr>
        <w:t xml:space="preserve">n order to further improve public transportation of the city, Kaohsiung Circle Line LRT which is 22 km long with 36 at- grade stations are constructed. </w:t>
      </w:r>
      <w:r w:rsidR="007827A1">
        <w:rPr>
          <w:rFonts w:ascii="Times New Roman" w:eastAsia="新細明體" w:hAnsi="Times New Roman" w:cs="Times New Roman"/>
          <w:sz w:val="20"/>
          <w:szCs w:val="20"/>
        </w:rPr>
        <w:t xml:space="preserve">In this project, </w:t>
      </w:r>
      <w:r w:rsidR="0050752B">
        <w:rPr>
          <w:rFonts w:ascii="Times New Roman" w:eastAsia="新細明體" w:hAnsi="Times New Roman" w:cs="Times New Roman"/>
          <w:sz w:val="20"/>
          <w:szCs w:val="20"/>
        </w:rPr>
        <w:t xml:space="preserve">embedded track slab which can remain top of the track </w:t>
      </w:r>
      <w:r>
        <w:rPr>
          <w:rFonts w:ascii="Times New Roman" w:eastAsia="新細明體" w:hAnsi="Times New Roman" w:cs="Times New Roman"/>
          <w:sz w:val="20"/>
          <w:szCs w:val="20"/>
        </w:rPr>
        <w:t xml:space="preserve">at </w:t>
      </w:r>
      <w:r w:rsidR="00D27920">
        <w:rPr>
          <w:rFonts w:ascii="Times New Roman" w:eastAsia="新細明體" w:hAnsi="Times New Roman" w:cs="Times New Roman"/>
          <w:sz w:val="20"/>
          <w:szCs w:val="20"/>
        </w:rPr>
        <w:t xml:space="preserve">almost </w:t>
      </w:r>
      <w:r>
        <w:rPr>
          <w:rFonts w:ascii="Times New Roman" w:eastAsia="新細明體" w:hAnsi="Times New Roman" w:cs="Times New Roman"/>
          <w:sz w:val="20"/>
          <w:szCs w:val="20"/>
        </w:rPr>
        <w:t>the same</w:t>
      </w:r>
      <w:r w:rsidR="0050752B">
        <w:rPr>
          <w:rFonts w:ascii="Times New Roman" w:eastAsia="新細明體" w:hAnsi="Times New Roman" w:cs="Times New Roman"/>
          <w:sz w:val="20"/>
          <w:szCs w:val="20"/>
        </w:rPr>
        <w:t xml:space="preserve"> surface level of road is applied which is an innovation</w:t>
      </w:r>
      <w:r>
        <w:rPr>
          <w:rFonts w:ascii="Times New Roman" w:eastAsia="新細明體" w:hAnsi="Times New Roman" w:cs="Times New Roman"/>
          <w:sz w:val="20"/>
          <w:szCs w:val="20"/>
        </w:rPr>
        <w:t xml:space="preserve"> since no obstacle on surface level was made by rail</w:t>
      </w:r>
      <w:r w:rsidR="0050752B">
        <w:rPr>
          <w:rFonts w:ascii="Times New Roman" w:eastAsia="新細明體" w:hAnsi="Times New Roman" w:cs="Times New Roman"/>
          <w:sz w:val="20"/>
          <w:szCs w:val="20"/>
        </w:rPr>
        <w:t xml:space="preserve">. However, it is difficult to </w:t>
      </w:r>
      <w:r>
        <w:rPr>
          <w:rFonts w:ascii="Times New Roman" w:eastAsia="新細明體" w:hAnsi="Times New Roman" w:cs="Times New Roman"/>
          <w:sz w:val="20"/>
          <w:szCs w:val="20"/>
        </w:rPr>
        <w:t>repair</w:t>
      </w:r>
      <w:r w:rsidR="0050752B">
        <w:rPr>
          <w:rFonts w:ascii="Times New Roman" w:eastAsia="新細明體" w:hAnsi="Times New Roman" w:cs="Times New Roman"/>
          <w:sz w:val="20"/>
          <w:szCs w:val="20"/>
        </w:rPr>
        <w:t xml:space="preserve"> </w:t>
      </w:r>
      <w:r w:rsidR="007827A1">
        <w:rPr>
          <w:rFonts w:ascii="Times New Roman" w:eastAsia="新細明體" w:hAnsi="Times New Roman" w:cs="Times New Roman"/>
          <w:sz w:val="20"/>
          <w:szCs w:val="20"/>
        </w:rPr>
        <w:t xml:space="preserve">said track </w:t>
      </w:r>
      <w:r w:rsidR="0050752B">
        <w:rPr>
          <w:rFonts w:ascii="Times New Roman" w:eastAsia="新細明體" w:hAnsi="Times New Roman" w:cs="Times New Roman"/>
          <w:sz w:val="20"/>
          <w:szCs w:val="20"/>
        </w:rPr>
        <w:t>if any excessive settlement occurs which brings a challenge to geotechnical analyses, testing and construction of the project.</w:t>
      </w:r>
      <w:r w:rsidR="0050752B">
        <w:rPr>
          <w:rFonts w:ascii="Times New Roman" w:eastAsia="新細明體" w:hAnsi="Times New Roman" w:cs="Times New Roman" w:hint="eastAsia"/>
          <w:sz w:val="20"/>
          <w:szCs w:val="20"/>
        </w:rPr>
        <w:t xml:space="preserve"> D</w:t>
      </w:r>
      <w:r w:rsidR="0050752B">
        <w:rPr>
          <w:rFonts w:ascii="Times New Roman" w:eastAsia="新細明體" w:hAnsi="Times New Roman" w:cs="Times New Roman"/>
          <w:sz w:val="20"/>
          <w:szCs w:val="20"/>
        </w:rPr>
        <w:t>ue to the constrain of settlement requirement</w:t>
      </w:r>
      <w:r>
        <w:rPr>
          <w:rFonts w:ascii="Times New Roman" w:eastAsia="新細明體" w:hAnsi="Times New Roman" w:cs="Times New Roman" w:hint="eastAsia"/>
          <w:sz w:val="20"/>
          <w:szCs w:val="20"/>
        </w:rPr>
        <w:t xml:space="preserve"> and soft ground condition</w:t>
      </w:r>
      <w:r w:rsidR="0050752B">
        <w:rPr>
          <w:rFonts w:ascii="Times New Roman" w:eastAsia="新細明體" w:hAnsi="Times New Roman" w:cs="Times New Roman"/>
          <w:sz w:val="20"/>
          <w:szCs w:val="20"/>
        </w:rPr>
        <w:t xml:space="preserve">, various soil improvement schemes are adopted, such as stone column, pre- consolidation, CLSM and </w:t>
      </w:r>
      <w:r>
        <w:rPr>
          <w:rFonts w:ascii="Times New Roman" w:eastAsia="新細明體" w:hAnsi="Times New Roman" w:cs="Times New Roman"/>
          <w:sz w:val="20"/>
          <w:szCs w:val="20"/>
        </w:rPr>
        <w:t xml:space="preserve">mechanical </w:t>
      </w:r>
      <w:r w:rsidR="0050752B">
        <w:rPr>
          <w:rFonts w:ascii="Times New Roman" w:eastAsia="新細明體" w:hAnsi="Times New Roman" w:cs="Times New Roman"/>
          <w:sz w:val="20"/>
          <w:szCs w:val="20"/>
        </w:rPr>
        <w:t>soil- cement mixing/soil- cement mixing pile which are capable to strengthen the ground.</w:t>
      </w:r>
      <w:r w:rsidR="00454BDD">
        <w:rPr>
          <w:rFonts w:ascii="Times New Roman" w:eastAsia="新細明體" w:hAnsi="Times New Roman" w:cs="Times New Roman" w:hint="eastAsia"/>
          <w:sz w:val="20"/>
          <w:szCs w:val="20"/>
        </w:rPr>
        <w:t xml:space="preserve">  </w:t>
      </w:r>
    </w:p>
    <w:p w14:paraId="5731D585" w14:textId="77777777" w:rsidR="00C95BC3" w:rsidRDefault="00454BDD" w:rsidP="00C95BC3">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 xml:space="preserve">From the view of sustainable development and use of recycle materials, BACFS were used as </w:t>
      </w:r>
      <w:r>
        <w:rPr>
          <w:rFonts w:ascii="Times New Roman" w:eastAsia="新細明體" w:hAnsi="Times New Roman" w:cs="Times New Roman" w:hint="eastAsia"/>
          <w:sz w:val="20"/>
          <w:szCs w:val="20"/>
        </w:rPr>
        <w:lastRenderedPageBreak/>
        <w:t>subgrade of</w:t>
      </w:r>
      <w:r>
        <w:rPr>
          <w:rFonts w:ascii="Times New Roman" w:eastAsia="新細明體" w:hAnsi="Times New Roman" w:cs="Times New Roman"/>
          <w:sz w:val="20"/>
          <w:szCs w:val="20"/>
        </w:rPr>
        <w:t xml:space="preserve"> track slab and it </w:t>
      </w:r>
      <w:r w:rsidR="00366B0D">
        <w:rPr>
          <w:rFonts w:ascii="Times New Roman" w:eastAsia="新細明體" w:hAnsi="Times New Roman" w:cs="Times New Roman"/>
          <w:sz w:val="20"/>
          <w:szCs w:val="20"/>
        </w:rPr>
        <w:t xml:space="preserve">could </w:t>
      </w:r>
      <w:r w:rsidR="00DF65C2">
        <w:rPr>
          <w:rFonts w:ascii="Times New Roman" w:eastAsia="新細明體" w:hAnsi="Times New Roman" w:cs="Times New Roman"/>
          <w:sz w:val="20"/>
          <w:szCs w:val="20"/>
        </w:rPr>
        <w:t xml:space="preserve">be possibly control the settlement </w:t>
      </w:r>
      <w:r w:rsidR="00C95BC3">
        <w:rPr>
          <w:rFonts w:ascii="Times New Roman" w:eastAsia="新細明體" w:hAnsi="Times New Roman" w:cs="Times New Roman"/>
          <w:sz w:val="20"/>
          <w:szCs w:val="20"/>
        </w:rPr>
        <w:t xml:space="preserve">of track slab </w:t>
      </w:r>
      <w:r w:rsidR="00DF65C2">
        <w:rPr>
          <w:rFonts w:ascii="Times New Roman" w:eastAsia="新細明體" w:hAnsi="Times New Roman" w:cs="Times New Roman"/>
          <w:sz w:val="20"/>
          <w:szCs w:val="20"/>
        </w:rPr>
        <w:t>within allowable value. This is also the 1</w:t>
      </w:r>
      <w:r w:rsidR="00DF65C2" w:rsidRPr="00DF65C2">
        <w:rPr>
          <w:rFonts w:ascii="Times New Roman" w:eastAsia="新細明體" w:hAnsi="Times New Roman" w:cs="Times New Roman"/>
          <w:sz w:val="20"/>
          <w:szCs w:val="20"/>
          <w:vertAlign w:val="superscript"/>
        </w:rPr>
        <w:t>st</w:t>
      </w:r>
      <w:r w:rsidR="00DF65C2">
        <w:rPr>
          <w:rFonts w:ascii="Times New Roman" w:eastAsia="新細明體" w:hAnsi="Times New Roman" w:cs="Times New Roman"/>
          <w:sz w:val="20"/>
          <w:szCs w:val="20"/>
        </w:rPr>
        <w:t xml:space="preserve"> time that BACFS is used as subgrade material of rail project.</w:t>
      </w:r>
      <w:r w:rsidR="00E9266A">
        <w:rPr>
          <w:rFonts w:ascii="Times New Roman" w:eastAsia="新細明體" w:hAnsi="Times New Roman" w:cs="Times New Roman"/>
          <w:sz w:val="20"/>
          <w:szCs w:val="20"/>
        </w:rPr>
        <w:t xml:space="preserve"> </w:t>
      </w:r>
    </w:p>
    <w:p w14:paraId="2D9EE2C7" w14:textId="07AA30D0" w:rsidR="00C95BC3" w:rsidRDefault="00C95BC3" w:rsidP="00C95BC3">
      <w:pPr>
        <w:ind w:firstLine="480"/>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A</w:t>
      </w:r>
      <w:r w:rsidR="00E9266A">
        <w:rPr>
          <w:rFonts w:ascii="Times New Roman" w:eastAsia="新細明體" w:hAnsi="Times New Roman" w:cs="Times New Roman"/>
          <w:sz w:val="20"/>
          <w:szCs w:val="20"/>
        </w:rPr>
        <w:t xml:space="preserve">dditional in- situ NDT named MASW was applied to evaluate soil stiffness </w:t>
      </w:r>
      <w:r w:rsidR="003320A2">
        <w:rPr>
          <w:rFonts w:ascii="Times New Roman" w:eastAsia="新細明體" w:hAnsi="Times New Roman" w:cs="Times New Roman" w:hint="eastAsia"/>
          <w:sz w:val="20"/>
          <w:szCs w:val="20"/>
        </w:rPr>
        <w:t>and also performance of soil improvement</w:t>
      </w:r>
      <w:r w:rsidR="004B6C1C">
        <w:rPr>
          <w:rFonts w:ascii="Times New Roman" w:eastAsia="新細明體" w:hAnsi="Times New Roman" w:cs="Times New Roman"/>
          <w:sz w:val="20"/>
          <w:szCs w:val="20"/>
        </w:rPr>
        <w:t xml:space="preserve">.  Though outcome of evaluation of MASW, it is aware that though </w:t>
      </w:r>
      <w:r w:rsidR="00366B0D">
        <w:rPr>
          <w:rFonts w:ascii="Times New Roman" w:eastAsia="新細明體" w:hAnsi="Times New Roman" w:cs="Times New Roman"/>
          <w:sz w:val="20"/>
          <w:szCs w:val="20"/>
        </w:rPr>
        <w:t xml:space="preserve">the </w:t>
      </w:r>
      <w:r w:rsidR="004B6C1C">
        <w:rPr>
          <w:rFonts w:ascii="Times New Roman" w:eastAsia="新細明體" w:hAnsi="Times New Roman" w:cs="Times New Roman"/>
          <w:sz w:val="20"/>
          <w:szCs w:val="20"/>
        </w:rPr>
        <w:t>diameter of soil- cement mixing pile is comparatively small, it does bring certain level of influence in the aspect of strengthen</w:t>
      </w:r>
      <w:r w:rsidR="00D27920">
        <w:rPr>
          <w:rFonts w:ascii="Times New Roman" w:eastAsia="新細明體" w:hAnsi="Times New Roman" w:cs="Times New Roman"/>
          <w:sz w:val="20"/>
          <w:szCs w:val="20"/>
        </w:rPr>
        <w:t>ing</w:t>
      </w:r>
      <w:r w:rsidR="004B6C1C">
        <w:rPr>
          <w:rFonts w:ascii="Times New Roman" w:eastAsia="新細明體" w:hAnsi="Times New Roman" w:cs="Times New Roman"/>
          <w:sz w:val="20"/>
          <w:szCs w:val="20"/>
        </w:rPr>
        <w:t xml:space="preserve"> of ground. </w:t>
      </w:r>
    </w:p>
    <w:p w14:paraId="498EB69D" w14:textId="20E37AD2" w:rsidR="0041585D" w:rsidRPr="00871B1D" w:rsidRDefault="004B6C1C" w:rsidP="00C95BC3">
      <w:pPr>
        <w:ind w:firstLine="480"/>
        <w:jc w:val="both"/>
        <w:rPr>
          <w:rFonts w:ascii="Times New Roman" w:eastAsia="新細明體" w:hAnsi="Times New Roman" w:cs="Times New Roman"/>
          <w:sz w:val="20"/>
          <w:szCs w:val="20"/>
        </w:rPr>
      </w:pPr>
      <w:r>
        <w:rPr>
          <w:rFonts w:ascii="Times New Roman" w:eastAsia="新細明體" w:hAnsi="Times New Roman" w:cs="Times New Roman"/>
          <w:sz w:val="20"/>
          <w:szCs w:val="20"/>
        </w:rPr>
        <w:t xml:space="preserve">At the end, 3- dimensional analyses were conducted </w:t>
      </w:r>
      <w:r w:rsidR="001B6474">
        <w:rPr>
          <w:rFonts w:ascii="Times New Roman" w:eastAsia="新細明體" w:hAnsi="Times New Roman" w:cs="Times New Roman"/>
          <w:sz w:val="20"/>
          <w:szCs w:val="20"/>
        </w:rPr>
        <w:t>in order to confirm behaviour and stiffness of BACFS from PLT and also evaluation possible immediate settlement of track slab caused by tram operation. I</w:t>
      </w:r>
      <w:r>
        <w:rPr>
          <w:rFonts w:ascii="Times New Roman" w:eastAsia="新細明體" w:hAnsi="Times New Roman" w:cs="Times New Roman"/>
          <w:sz w:val="20"/>
          <w:szCs w:val="20"/>
        </w:rPr>
        <w:t xml:space="preserve">t is concluded that BACFS is a semi- </w:t>
      </w:r>
      <w:r w:rsidR="00D27920">
        <w:rPr>
          <w:rFonts w:ascii="Times New Roman" w:eastAsia="新細明體" w:hAnsi="Times New Roman" w:cs="Times New Roman"/>
          <w:sz w:val="20"/>
          <w:szCs w:val="20"/>
        </w:rPr>
        <w:t xml:space="preserve">concrete </w:t>
      </w:r>
      <w:r>
        <w:rPr>
          <w:rFonts w:ascii="Times New Roman" w:eastAsia="新細明體" w:hAnsi="Times New Roman" w:cs="Times New Roman"/>
          <w:sz w:val="20"/>
          <w:szCs w:val="20"/>
        </w:rPr>
        <w:t xml:space="preserve">material and its stiffness is consistent with results from laboratory tests. For tram operation, it shall consider </w:t>
      </w:r>
      <w:r w:rsidR="007E5460">
        <w:rPr>
          <w:rFonts w:ascii="Times New Roman" w:eastAsia="新細明體" w:hAnsi="Times New Roman" w:cs="Times New Roman" w:hint="eastAsia"/>
          <w:sz w:val="20"/>
          <w:szCs w:val="20"/>
        </w:rPr>
        <w:t>both immediate and plastic settlement and necessary soil improvement scheme shall be considered if the sum is above accepted level.</w:t>
      </w:r>
      <w:r w:rsidR="00E9266A">
        <w:rPr>
          <w:rFonts w:ascii="Times New Roman" w:eastAsia="新細明體" w:hAnsi="Times New Roman" w:cs="Times New Roman"/>
          <w:sz w:val="20"/>
          <w:szCs w:val="20"/>
        </w:rPr>
        <w:t xml:space="preserve"> </w:t>
      </w:r>
      <w:r w:rsidR="00E9266A">
        <w:rPr>
          <w:rFonts w:ascii="Times New Roman" w:eastAsia="新細明體" w:hAnsi="Times New Roman" w:cs="Times New Roman" w:hint="eastAsia"/>
          <w:sz w:val="20"/>
          <w:szCs w:val="20"/>
        </w:rPr>
        <w:t xml:space="preserve"> </w:t>
      </w:r>
      <w:r w:rsidR="0050752B">
        <w:rPr>
          <w:rFonts w:ascii="Times New Roman" w:eastAsia="新細明體" w:hAnsi="Times New Roman" w:cs="Times New Roman"/>
          <w:sz w:val="20"/>
          <w:szCs w:val="20"/>
        </w:rPr>
        <w:t xml:space="preserve">    </w:t>
      </w:r>
    </w:p>
    <w:p w14:paraId="6098505F" w14:textId="081CBF1F" w:rsidR="00490980" w:rsidRPr="00871B1D" w:rsidRDefault="00E41198" w:rsidP="00F119B0">
      <w:pPr>
        <w:tabs>
          <w:tab w:val="left" w:pos="426"/>
        </w:tabs>
        <w:jc w:val="both"/>
        <w:rPr>
          <w:rFonts w:ascii="Times New Roman" w:hAnsi="Times New Roman" w:cs="Times New Roman"/>
          <w:sz w:val="20"/>
          <w:szCs w:val="20"/>
        </w:rPr>
      </w:pPr>
      <w:r w:rsidRPr="00871B1D">
        <w:rPr>
          <w:rFonts w:ascii="Times New Roman" w:eastAsia="新細明體" w:hAnsi="Times New Roman" w:cs="Times New Roman"/>
          <w:sz w:val="20"/>
          <w:szCs w:val="20"/>
        </w:rPr>
        <w:t xml:space="preserve">     </w:t>
      </w:r>
      <w:r w:rsidR="003D1C78" w:rsidRPr="00871B1D">
        <w:rPr>
          <w:rFonts w:ascii="Times New Roman" w:eastAsia="新細明體" w:hAnsi="Times New Roman" w:cs="Times New Roman"/>
          <w:sz w:val="20"/>
          <w:szCs w:val="20"/>
        </w:rPr>
        <w:t xml:space="preserve"> </w:t>
      </w:r>
      <w:r w:rsidR="00490980" w:rsidRPr="00871B1D">
        <w:rPr>
          <w:rFonts w:ascii="Times New Roman" w:hAnsi="Times New Roman" w:cs="Times New Roman"/>
          <w:sz w:val="20"/>
          <w:szCs w:val="20"/>
        </w:rPr>
        <w:br w:type="page"/>
      </w:r>
    </w:p>
    <w:p w14:paraId="72944895" w14:textId="77777777" w:rsidR="008179AE" w:rsidRDefault="008179AE" w:rsidP="00F119B0">
      <w:pPr>
        <w:widowControl/>
        <w:snapToGrid w:val="0"/>
        <w:rPr>
          <w:ins w:id="1" w:author="Windows 使用者" w:date="2018-10-23T23:06:00Z"/>
          <w:rFonts w:ascii="Times New Roman" w:hAnsi="Times New Roman"/>
          <w:b/>
          <w:sz w:val="20"/>
          <w:szCs w:val="20"/>
        </w:rPr>
        <w:sectPr w:rsidR="008179AE" w:rsidSect="0002702D">
          <w:type w:val="continuous"/>
          <w:pgSz w:w="11906" w:h="16838" w:code="9"/>
          <w:pgMar w:top="1440" w:right="1797" w:bottom="1440" w:left="1797" w:header="851" w:footer="992" w:gutter="0"/>
          <w:lnNumType w:countBy="1" w:restart="continuous"/>
          <w:cols w:space="425"/>
          <w:docGrid w:type="lines" w:linePitch="360"/>
        </w:sectPr>
      </w:pPr>
    </w:p>
    <w:p w14:paraId="687D5AF6" w14:textId="78F538E3" w:rsidR="00490980" w:rsidRPr="00871B1D" w:rsidRDefault="00490980" w:rsidP="00F119B0">
      <w:pPr>
        <w:widowControl/>
        <w:snapToGrid w:val="0"/>
        <w:rPr>
          <w:rFonts w:ascii="Times New Roman" w:eastAsia="新細明體" w:hAnsi="Times New Roman"/>
          <w:b/>
          <w:sz w:val="20"/>
          <w:szCs w:val="20"/>
        </w:rPr>
      </w:pPr>
      <w:r w:rsidRPr="00871B1D">
        <w:rPr>
          <w:rFonts w:ascii="Times New Roman" w:hAnsi="Times New Roman"/>
          <w:b/>
          <w:sz w:val="20"/>
          <w:szCs w:val="20"/>
        </w:rPr>
        <w:lastRenderedPageBreak/>
        <w:t>References</w:t>
      </w:r>
    </w:p>
    <w:p w14:paraId="0509A319" w14:textId="186AE077" w:rsidR="00DE1DF7" w:rsidRDefault="00DE1DF7" w:rsidP="009F3F02">
      <w:pPr>
        <w:ind w:left="720" w:hanging="720"/>
        <w:contextualSpacing/>
        <w:jc w:val="both"/>
        <w:rPr>
          <w:rFonts w:ascii="Times New Roman" w:eastAsia="新細明體" w:hAnsi="Times New Roman" w:cs="Times New Roman"/>
          <w:sz w:val="20"/>
          <w:szCs w:val="20"/>
        </w:rPr>
      </w:pPr>
      <w:r w:rsidRPr="00DE1DF7">
        <w:rPr>
          <w:rFonts w:ascii="Times New Roman" w:eastAsia="新細明體" w:hAnsi="Times New Roman" w:cs="Times New Roman"/>
          <w:sz w:val="20"/>
          <w:szCs w:val="20"/>
        </w:rPr>
        <w:t>Balfour Beatty</w:t>
      </w:r>
      <w:r>
        <w:rPr>
          <w:rFonts w:ascii="Times New Roman" w:eastAsia="新細明體" w:hAnsi="Times New Roman" w:cs="Times New Roman" w:hint="eastAsia"/>
          <w:sz w:val="20"/>
          <w:szCs w:val="20"/>
        </w:rPr>
        <w:t xml:space="preserve"> (</w:t>
      </w:r>
      <w:r>
        <w:rPr>
          <w:rFonts w:ascii="Times New Roman" w:eastAsia="新細明體" w:hAnsi="Times New Roman" w:cs="Times New Roman"/>
          <w:sz w:val="20"/>
          <w:szCs w:val="20"/>
        </w:rPr>
        <w:t xml:space="preserve">2018) </w:t>
      </w:r>
      <w:r w:rsidR="00172DCF">
        <w:rPr>
          <w:rFonts w:ascii="Times New Roman" w:eastAsia="新細明體" w:hAnsi="Times New Roman" w:cs="Times New Roman" w:hint="eastAsia"/>
          <w:sz w:val="20"/>
          <w:szCs w:val="20"/>
        </w:rPr>
        <w:t>W</w:t>
      </w:r>
      <w:r>
        <w:rPr>
          <w:rFonts w:ascii="Times New Roman" w:eastAsia="新細明體" w:hAnsi="Times New Roman" w:cs="Times New Roman"/>
          <w:sz w:val="20"/>
          <w:szCs w:val="20"/>
        </w:rPr>
        <w:t xml:space="preserve">eb site information, </w:t>
      </w:r>
      <w:r w:rsidRPr="00DE1DF7">
        <w:rPr>
          <w:rFonts w:ascii="Times New Roman" w:eastAsia="新細明體" w:hAnsi="Times New Roman" w:cs="Times New Roman"/>
          <w:sz w:val="20"/>
          <w:szCs w:val="20"/>
        </w:rPr>
        <w:t>https://www.balfourbeatty.com/media/29022/embedded-rail-system-datasheet.pdf</w:t>
      </w:r>
    </w:p>
    <w:p w14:paraId="5F746E78" w14:textId="515811E3" w:rsidR="002C540B" w:rsidRDefault="002C540B" w:rsidP="0066388D">
      <w:pPr>
        <w:ind w:left="720" w:hanging="720"/>
        <w:contextualSpacing/>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Ch</w:t>
      </w:r>
      <w:r>
        <w:rPr>
          <w:rFonts w:ascii="Times New Roman" w:eastAsia="新細明體" w:hAnsi="Times New Roman" w:cs="Times New Roman"/>
          <w:sz w:val="20"/>
          <w:szCs w:val="20"/>
        </w:rPr>
        <w:t xml:space="preserve">eng F, Xia J, Xu Z and Wang L (2016) </w:t>
      </w:r>
      <w:r w:rsidRPr="002C540B">
        <w:rPr>
          <w:rFonts w:ascii="Times New Roman" w:eastAsia="新細明體" w:hAnsi="Times New Roman" w:cs="Times New Roman"/>
          <w:sz w:val="20"/>
          <w:szCs w:val="20"/>
        </w:rPr>
        <w:t>Multichannel analysis of passive surface waves based on crosscorrelations</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Geophysic</w:t>
      </w:r>
      <w:r w:rsidR="001D1249">
        <w:rPr>
          <w:rFonts w:ascii="Times New Roman" w:eastAsia="新細明體" w:hAnsi="Times New Roman" w:cs="Times New Roman"/>
          <w:sz w:val="20"/>
          <w:szCs w:val="20"/>
        </w:rPr>
        <w:t>,</w:t>
      </w:r>
      <w:r>
        <w:rPr>
          <w:rFonts w:ascii="Times New Roman" w:eastAsia="新細明體" w:hAnsi="Times New Roman" w:cs="Times New Roman"/>
          <w:sz w:val="20"/>
          <w:szCs w:val="20"/>
        </w:rPr>
        <w:t xml:space="preserve"> Volume 81, No. 5 pp. 57- 86</w:t>
      </w:r>
    </w:p>
    <w:p w14:paraId="306687AF" w14:textId="6603E994" w:rsidR="00D22720" w:rsidRPr="00172DCF" w:rsidRDefault="00D22720" w:rsidP="0066388D">
      <w:pPr>
        <w:ind w:left="720" w:hanging="720"/>
        <w:contextualSpacing/>
        <w:jc w:val="both"/>
        <w:rPr>
          <w:rFonts w:ascii="Times New Roman" w:eastAsia="新細明體" w:hAnsi="Times New Roman" w:cs="Times New Roman"/>
          <w:sz w:val="20"/>
          <w:szCs w:val="20"/>
        </w:rPr>
      </w:pPr>
      <w:r>
        <w:rPr>
          <w:rFonts w:ascii="Times New Roman" w:eastAsia="新細明體" w:hAnsi="Times New Roman" w:cs="Times New Roman" w:hint="eastAsia"/>
          <w:sz w:val="20"/>
          <w:szCs w:val="20"/>
        </w:rPr>
        <w:t>DIN18134</w:t>
      </w:r>
      <w:r w:rsidR="00AE1B87">
        <w:rPr>
          <w:rFonts w:ascii="Times New Roman" w:eastAsia="新細明體" w:hAnsi="Times New Roman" w:cs="Times New Roman" w:hint="eastAsia"/>
          <w:sz w:val="20"/>
          <w:szCs w:val="20"/>
        </w:rPr>
        <w:t xml:space="preserve"> </w:t>
      </w:r>
      <w:r>
        <w:rPr>
          <w:rFonts w:ascii="Times New Roman" w:eastAsia="新細明體" w:hAnsi="Times New Roman" w:cs="Times New Roman" w:hint="eastAsia"/>
          <w:sz w:val="20"/>
          <w:szCs w:val="20"/>
        </w:rPr>
        <w:t xml:space="preserve">(2012) </w:t>
      </w:r>
      <w:r w:rsidR="00172DCF" w:rsidRPr="00172DCF">
        <w:rPr>
          <w:rFonts w:ascii="Times New Roman" w:eastAsia="新細明體" w:hAnsi="Times New Roman" w:cs="Times New Roman"/>
          <w:sz w:val="20"/>
          <w:szCs w:val="20"/>
        </w:rPr>
        <w:t>Soil - Testing procedures and testing equipment - Plate load test</w:t>
      </w:r>
      <w:r w:rsidR="00172DCF">
        <w:rPr>
          <w:rFonts w:ascii="Times New Roman" w:eastAsia="新細明體" w:hAnsi="Times New Roman" w:cs="Times New Roman"/>
          <w:sz w:val="20"/>
          <w:szCs w:val="20"/>
        </w:rPr>
        <w:t>. 2</w:t>
      </w:r>
      <w:r w:rsidR="00172DCF" w:rsidRPr="00172DCF">
        <w:rPr>
          <w:rFonts w:ascii="Times New Roman" w:eastAsia="新細明體" w:hAnsi="Times New Roman" w:cs="Times New Roman"/>
          <w:sz w:val="20"/>
          <w:szCs w:val="20"/>
          <w:vertAlign w:val="superscript"/>
        </w:rPr>
        <w:t>nd</w:t>
      </w:r>
      <w:r w:rsidR="00172DCF">
        <w:rPr>
          <w:rFonts w:ascii="Times New Roman" w:eastAsia="新細明體" w:hAnsi="Times New Roman" w:cs="Times New Roman"/>
          <w:sz w:val="20"/>
          <w:szCs w:val="20"/>
        </w:rPr>
        <w:t xml:space="preserve"> version, published by </w:t>
      </w:r>
      <w:r w:rsidR="00172DCF" w:rsidRPr="00172DCF">
        <w:rPr>
          <w:rFonts w:ascii="Times New Roman" w:eastAsia="新細明體" w:hAnsi="Times New Roman" w:cs="Times New Roman"/>
          <w:sz w:val="20"/>
          <w:szCs w:val="20"/>
        </w:rPr>
        <w:t>Deutsches Institut fur Normung E.V.</w:t>
      </w:r>
    </w:p>
    <w:p w14:paraId="45FFEDE4" w14:textId="72243F55" w:rsidR="0066388D" w:rsidRDefault="0066388D" w:rsidP="0066388D">
      <w:pPr>
        <w:ind w:left="720" w:hanging="720"/>
        <w:contextualSpacing/>
        <w:jc w:val="both"/>
        <w:rPr>
          <w:rFonts w:ascii="Times New Roman" w:eastAsia="新細明體" w:hAnsi="Times New Roman" w:cs="Times New Roman"/>
          <w:sz w:val="20"/>
          <w:szCs w:val="20"/>
        </w:rPr>
      </w:pPr>
      <w:r>
        <w:rPr>
          <w:rFonts w:ascii="Times New Roman" w:eastAsia="新細明體" w:hAnsi="Times New Roman" w:cs="Times New Roman"/>
          <w:sz w:val="20"/>
          <w:szCs w:val="20"/>
        </w:rPr>
        <w:t>Esveld C</w:t>
      </w:r>
      <w:r>
        <w:rPr>
          <w:rFonts w:ascii="Times New Roman" w:eastAsia="新細明體" w:hAnsi="Times New Roman" w:cs="Times New Roman" w:hint="eastAsia"/>
          <w:sz w:val="20"/>
          <w:szCs w:val="20"/>
        </w:rPr>
        <w:t xml:space="preserve"> (</w:t>
      </w:r>
      <w:r>
        <w:rPr>
          <w:rFonts w:ascii="Times New Roman" w:eastAsia="新細明體" w:hAnsi="Times New Roman" w:cs="Times New Roman"/>
          <w:sz w:val="20"/>
          <w:szCs w:val="20"/>
        </w:rPr>
        <w:t>2010)</w:t>
      </w:r>
      <w:r w:rsidRPr="0066388D">
        <w:rPr>
          <w:rFonts w:ascii="Times New Roman" w:eastAsia="新細明體" w:hAnsi="Times New Roman" w:cs="Times New Roman"/>
          <w:sz w:val="20"/>
          <w:szCs w:val="20"/>
        </w:rPr>
        <w:t xml:space="preserve"> Recent developments in high-speed track, keynote</w:t>
      </w:r>
      <w:r>
        <w:rPr>
          <w:rFonts w:ascii="Times New Roman" w:eastAsia="新細明體" w:hAnsi="Times New Roman" w:cs="Times New Roman" w:hint="eastAsia"/>
          <w:sz w:val="20"/>
          <w:szCs w:val="20"/>
        </w:rPr>
        <w:t xml:space="preserve"> </w:t>
      </w:r>
      <w:r w:rsidRPr="0066388D">
        <w:rPr>
          <w:rFonts w:ascii="Times New Roman" w:eastAsia="新細明體" w:hAnsi="Times New Roman" w:cs="Times New Roman"/>
          <w:sz w:val="20"/>
          <w:szCs w:val="20"/>
        </w:rPr>
        <w:t>lecture on 1</w:t>
      </w:r>
      <w:r w:rsidRPr="0073317E">
        <w:rPr>
          <w:rFonts w:ascii="Times New Roman" w:eastAsia="新細明體" w:hAnsi="Times New Roman" w:cs="Times New Roman"/>
          <w:sz w:val="20"/>
          <w:szCs w:val="20"/>
          <w:vertAlign w:val="superscript"/>
        </w:rPr>
        <w:t>st</w:t>
      </w:r>
      <w:r w:rsidRPr="0066388D">
        <w:rPr>
          <w:rFonts w:ascii="Times New Roman" w:eastAsia="新細明體" w:hAnsi="Times New Roman" w:cs="Times New Roman"/>
          <w:sz w:val="20"/>
          <w:szCs w:val="20"/>
        </w:rPr>
        <w:t xml:space="preserve"> International Conference on Road and Rail</w:t>
      </w:r>
      <w:r>
        <w:rPr>
          <w:rFonts w:ascii="Times New Roman" w:eastAsia="新細明體" w:hAnsi="Times New Roman" w:cs="Times New Roman"/>
          <w:sz w:val="20"/>
          <w:szCs w:val="20"/>
        </w:rPr>
        <w:t xml:space="preserve"> </w:t>
      </w:r>
      <w:r w:rsidRPr="0066388D">
        <w:rPr>
          <w:rFonts w:ascii="Times New Roman" w:eastAsia="新細明體" w:hAnsi="Times New Roman" w:cs="Times New Roman"/>
          <w:sz w:val="20"/>
          <w:szCs w:val="20"/>
        </w:rPr>
        <w:t>Infrastructure - CETRA 2010 (ed. Lakusic, S.), pp. 19-28, 17-18</w:t>
      </w:r>
      <w:r w:rsidR="0073317E">
        <w:rPr>
          <w:rFonts w:ascii="Times New Roman" w:eastAsia="新細明體" w:hAnsi="Times New Roman" w:cs="Times New Roman" w:hint="eastAsia"/>
          <w:sz w:val="20"/>
          <w:szCs w:val="20"/>
        </w:rPr>
        <w:t xml:space="preserve"> </w:t>
      </w:r>
      <w:r w:rsidRPr="0066388D">
        <w:rPr>
          <w:rFonts w:ascii="Times New Roman" w:eastAsia="新細明體" w:hAnsi="Times New Roman" w:cs="Times New Roman"/>
          <w:sz w:val="20"/>
          <w:szCs w:val="20"/>
        </w:rPr>
        <w:t>May 2010, Opatija, Croatia</w:t>
      </w:r>
    </w:p>
    <w:p w14:paraId="184703A6" w14:textId="7B443F9F" w:rsidR="009F3F02" w:rsidRPr="009F3F02" w:rsidRDefault="00A27E9E" w:rsidP="00A27E9E">
      <w:pPr>
        <w:ind w:left="720" w:hanging="720"/>
        <w:contextualSpacing/>
        <w:jc w:val="both"/>
        <w:rPr>
          <w:rFonts w:ascii="Times New Roman" w:eastAsia="新細明體" w:hAnsi="Times New Roman" w:cs="Times New Roman"/>
          <w:sz w:val="20"/>
          <w:szCs w:val="20"/>
        </w:rPr>
      </w:pPr>
      <w:r w:rsidRPr="00A27E9E">
        <w:rPr>
          <w:rFonts w:ascii="Times New Roman" w:eastAsia="新細明體" w:hAnsi="Times New Roman" w:cs="Times New Roman"/>
          <w:sz w:val="20"/>
          <w:szCs w:val="20"/>
        </w:rPr>
        <w:t xml:space="preserve">Gailienė </w:t>
      </w:r>
      <w:r>
        <w:rPr>
          <w:rFonts w:ascii="Times New Roman" w:eastAsia="新細明體" w:hAnsi="Times New Roman" w:cs="Times New Roman" w:hint="eastAsia"/>
          <w:sz w:val="20"/>
          <w:szCs w:val="20"/>
        </w:rPr>
        <w:t xml:space="preserve">I and </w:t>
      </w:r>
      <w:r w:rsidRPr="00A27E9E">
        <w:rPr>
          <w:rFonts w:ascii="Times New Roman" w:eastAsia="新細明體" w:hAnsi="Times New Roman" w:cs="Times New Roman"/>
          <w:sz w:val="20"/>
          <w:szCs w:val="20"/>
        </w:rPr>
        <w:t>Laurinavičius</w:t>
      </w:r>
      <w:r>
        <w:rPr>
          <w:rFonts w:ascii="Times New Roman" w:eastAsia="新細明體" w:hAnsi="Times New Roman" w:cs="Times New Roman"/>
          <w:sz w:val="20"/>
          <w:szCs w:val="20"/>
        </w:rPr>
        <w:t xml:space="preserve"> A (2017) </w:t>
      </w:r>
      <w:r w:rsidRPr="00A27E9E">
        <w:rPr>
          <w:rFonts w:ascii="Times New Roman" w:eastAsia="新細明體" w:hAnsi="Times New Roman" w:cs="Times New Roman"/>
          <w:sz w:val="20"/>
          <w:szCs w:val="20"/>
        </w:rPr>
        <w:t>The need and benefit of slab track:</w:t>
      </w:r>
      <w:r>
        <w:rPr>
          <w:rFonts w:ascii="Times New Roman" w:eastAsia="新細明體" w:hAnsi="Times New Roman" w:cs="Times New Roman"/>
          <w:sz w:val="20"/>
          <w:szCs w:val="20"/>
        </w:rPr>
        <w:t xml:space="preserve"> </w:t>
      </w:r>
      <w:r w:rsidRPr="00A27E9E">
        <w:rPr>
          <w:rFonts w:ascii="Times New Roman" w:eastAsia="新細明體" w:hAnsi="Times New Roman" w:cs="Times New Roman"/>
          <w:sz w:val="20"/>
          <w:szCs w:val="20"/>
        </w:rPr>
        <w:t>case of Lithuania</w:t>
      </w:r>
      <w:r>
        <w:rPr>
          <w:rFonts w:ascii="Times New Roman" w:eastAsia="新細明體" w:hAnsi="Times New Roman" w:cs="Times New Roman"/>
          <w:sz w:val="20"/>
          <w:szCs w:val="20"/>
        </w:rPr>
        <w:t xml:space="preserve">. </w:t>
      </w:r>
      <w:r w:rsidRPr="00A27E9E">
        <w:rPr>
          <w:rFonts w:ascii="Times New Roman" w:eastAsia="新細明體" w:hAnsi="Times New Roman" w:cs="Times New Roman"/>
          <w:i/>
          <w:sz w:val="20"/>
          <w:szCs w:val="20"/>
        </w:rPr>
        <w:t>Građevinar</w:t>
      </w:r>
      <w:r>
        <w:rPr>
          <w:rFonts w:ascii="Times New Roman" w:eastAsia="新細明體" w:hAnsi="Times New Roman" w:cs="Times New Roman"/>
          <w:sz w:val="20"/>
          <w:szCs w:val="20"/>
        </w:rPr>
        <w:t xml:space="preserve"> No. 5. </w:t>
      </w:r>
      <w:r w:rsidRPr="00A27E9E">
        <w:rPr>
          <w:rFonts w:ascii="Times New Roman" w:eastAsia="新細明體" w:hAnsi="Times New Roman" w:cs="Times New Roman"/>
          <w:sz w:val="20"/>
          <w:szCs w:val="20"/>
        </w:rPr>
        <w:t>DOI: https://doi.org/10.14256/JCE.1776.2016</w:t>
      </w:r>
    </w:p>
    <w:p w14:paraId="154A79DC" w14:textId="219F096B" w:rsidR="0083127A" w:rsidRDefault="0083127A" w:rsidP="001D1249">
      <w:pPr>
        <w:adjustRightInd w:val="0"/>
        <w:ind w:left="708" w:hangingChars="354" w:hanging="708"/>
        <w:contextualSpacing/>
        <w:rPr>
          <w:rFonts w:ascii="Times New Roman" w:eastAsia="新細明體" w:hAnsi="Times New Roman" w:cs="Times New Roman"/>
          <w:sz w:val="20"/>
          <w:szCs w:val="20"/>
        </w:rPr>
      </w:pPr>
      <w:r w:rsidRPr="0083127A">
        <w:rPr>
          <w:rFonts w:ascii="Times New Roman" w:eastAsia="新細明體" w:hAnsi="Times New Roman" w:cs="Times New Roman"/>
          <w:sz w:val="20"/>
          <w:szCs w:val="20"/>
        </w:rPr>
        <w:t>Heukelom W and Klomp AJG (1962) Dynamic testing as a means of controlling pavement during and after construction</w:t>
      </w:r>
      <w:r w:rsidR="002C31A8">
        <w:rPr>
          <w:rFonts w:ascii="Times New Roman" w:eastAsia="新細明體" w:hAnsi="Times New Roman" w:cs="Times New Roman"/>
          <w:sz w:val="20"/>
          <w:szCs w:val="20"/>
        </w:rPr>
        <w:t>.</w:t>
      </w:r>
      <w:r w:rsidRPr="0083127A">
        <w:rPr>
          <w:rFonts w:ascii="Times New Roman" w:eastAsia="新細明體" w:hAnsi="Times New Roman" w:cs="Times New Roman"/>
          <w:sz w:val="20"/>
          <w:szCs w:val="20"/>
        </w:rPr>
        <w:t xml:space="preserve"> Proceedings of the 1st International Conference on the Structural Design of Asphalt Pavement, University of Michigan, Ann Arbor, MI</w:t>
      </w:r>
      <w:r w:rsidR="007E5460">
        <w:rPr>
          <w:rFonts w:ascii="Times New Roman" w:eastAsia="新細明體" w:hAnsi="Times New Roman" w:cs="Times New Roman"/>
          <w:sz w:val="20"/>
          <w:szCs w:val="20"/>
        </w:rPr>
        <w:t>, USA</w:t>
      </w:r>
    </w:p>
    <w:p w14:paraId="714D9CE7" w14:textId="5E04A885" w:rsidR="002C31A8" w:rsidRDefault="002C31A8" w:rsidP="001D1249">
      <w:pPr>
        <w:adjustRightInd w:val="0"/>
        <w:ind w:left="708" w:hangingChars="354" w:hanging="708"/>
        <w:contextualSpacing/>
        <w:rPr>
          <w:rFonts w:ascii="Times New Roman" w:eastAsia="新細明體" w:hAnsi="Times New Roman" w:cs="Times New Roman"/>
          <w:sz w:val="20"/>
          <w:szCs w:val="20"/>
        </w:rPr>
      </w:pPr>
      <w:r w:rsidRPr="002C31A8">
        <w:rPr>
          <w:rFonts w:ascii="Times New Roman" w:eastAsia="新細明體" w:hAnsi="Times New Roman" w:cs="Times New Roman"/>
          <w:sz w:val="20"/>
          <w:szCs w:val="20"/>
        </w:rPr>
        <w:t>Li</w:t>
      </w:r>
      <w:r>
        <w:rPr>
          <w:rFonts w:ascii="Times New Roman" w:eastAsia="新細明體" w:hAnsi="Times New Roman" w:cs="Times New Roman"/>
          <w:sz w:val="20"/>
          <w:szCs w:val="20"/>
        </w:rPr>
        <w:t xml:space="preserve"> D and Selig ET (1996) </w:t>
      </w:r>
      <w:r w:rsidRPr="002C31A8">
        <w:rPr>
          <w:rFonts w:ascii="Times New Roman" w:eastAsia="新細明體" w:hAnsi="Times New Roman" w:cs="Times New Roman"/>
          <w:sz w:val="20"/>
          <w:szCs w:val="20"/>
        </w:rPr>
        <w:t>Cumulative plastic deformation f</w:t>
      </w:r>
      <w:r>
        <w:rPr>
          <w:rFonts w:ascii="Times New Roman" w:eastAsia="新細明體" w:hAnsi="Times New Roman" w:cs="Times New Roman"/>
          <w:sz w:val="20"/>
          <w:szCs w:val="20"/>
        </w:rPr>
        <w:t>or fine grained subgrade soils.</w:t>
      </w:r>
      <w:r w:rsidRPr="002C31A8">
        <w:rPr>
          <w:rFonts w:ascii="Times New Roman" w:eastAsia="新細明體" w:hAnsi="Times New Roman" w:cs="Times New Roman"/>
          <w:sz w:val="20"/>
          <w:szCs w:val="20"/>
        </w:rPr>
        <w:t xml:space="preserve"> J. Geotech. Engrg., ASCE, 122(12), </w:t>
      </w:r>
      <w:r w:rsidR="003A2A0A">
        <w:rPr>
          <w:rFonts w:ascii="Times New Roman" w:eastAsia="新細明體" w:hAnsi="Times New Roman" w:cs="Times New Roman"/>
          <w:sz w:val="20"/>
          <w:szCs w:val="20"/>
        </w:rPr>
        <w:t xml:space="preserve">pp. </w:t>
      </w:r>
      <w:r w:rsidRPr="002C31A8">
        <w:rPr>
          <w:rFonts w:ascii="Times New Roman" w:eastAsia="新細明體" w:hAnsi="Times New Roman" w:cs="Times New Roman"/>
          <w:sz w:val="20"/>
          <w:szCs w:val="20"/>
        </w:rPr>
        <w:t>1006</w:t>
      </w:r>
      <w:r w:rsidR="003A2A0A">
        <w:rPr>
          <w:rFonts w:ascii="Times New Roman" w:eastAsia="新細明體" w:hAnsi="Times New Roman" w:cs="Times New Roman" w:hint="eastAsia"/>
          <w:sz w:val="20"/>
          <w:szCs w:val="20"/>
        </w:rPr>
        <w:t>-</w:t>
      </w:r>
      <w:r w:rsidR="003A2A0A">
        <w:rPr>
          <w:rFonts w:ascii="Times New Roman" w:eastAsia="新細明體" w:hAnsi="Times New Roman" w:cs="Times New Roman"/>
          <w:sz w:val="20"/>
          <w:szCs w:val="20"/>
        </w:rPr>
        <w:t xml:space="preserve"> </w:t>
      </w:r>
      <w:r w:rsidRPr="002C31A8">
        <w:rPr>
          <w:rFonts w:ascii="Times New Roman" w:eastAsia="新細明體" w:hAnsi="Times New Roman" w:cs="Times New Roman"/>
          <w:sz w:val="20"/>
          <w:szCs w:val="20"/>
        </w:rPr>
        <w:t>1013</w:t>
      </w:r>
    </w:p>
    <w:p w14:paraId="7001FEB8" w14:textId="5B8C13C7" w:rsidR="003A2A0A" w:rsidRDefault="003A2A0A" w:rsidP="003A2A0A">
      <w:pPr>
        <w:adjustRightInd w:val="0"/>
        <w:ind w:left="708" w:hangingChars="354" w:hanging="708"/>
        <w:contextualSpacing/>
        <w:rPr>
          <w:rFonts w:ascii="Times New Roman" w:eastAsia="新細明體" w:hAnsi="Times New Roman" w:cs="Times New Roman"/>
          <w:sz w:val="20"/>
          <w:szCs w:val="20"/>
        </w:rPr>
      </w:pPr>
      <w:r>
        <w:rPr>
          <w:rFonts w:ascii="Times New Roman" w:eastAsia="新細明體" w:hAnsi="Times New Roman" w:cs="Times New Roman"/>
          <w:sz w:val="20"/>
          <w:szCs w:val="20"/>
        </w:rPr>
        <w:t xml:space="preserve">Lin KQ and Wong IH (1999) Use of deep cement mixing to reduce settlements at bridge approaches. </w:t>
      </w:r>
      <w:r w:rsidRPr="002C31A8">
        <w:rPr>
          <w:rFonts w:ascii="Times New Roman" w:eastAsia="新細明體" w:hAnsi="Times New Roman" w:cs="Times New Roman"/>
          <w:sz w:val="20"/>
          <w:szCs w:val="20"/>
        </w:rPr>
        <w:t>J. Geotech. Engrg., ASCE, 12</w:t>
      </w:r>
      <w:r>
        <w:rPr>
          <w:rFonts w:ascii="Times New Roman" w:eastAsia="新細明體" w:hAnsi="Times New Roman" w:cs="Times New Roman"/>
          <w:sz w:val="20"/>
          <w:szCs w:val="20"/>
        </w:rPr>
        <w:t>5</w:t>
      </w:r>
      <w:r w:rsidRPr="002C31A8">
        <w:rPr>
          <w:rFonts w:ascii="Times New Roman" w:eastAsia="新細明體" w:hAnsi="Times New Roman" w:cs="Times New Roman"/>
          <w:sz w:val="20"/>
          <w:szCs w:val="20"/>
        </w:rPr>
        <w:t>(</w:t>
      </w:r>
      <w:r>
        <w:rPr>
          <w:rFonts w:ascii="Times New Roman" w:eastAsia="新細明體" w:hAnsi="Times New Roman" w:cs="Times New Roman"/>
          <w:sz w:val="20"/>
          <w:szCs w:val="20"/>
        </w:rPr>
        <w:t>4</w:t>
      </w:r>
      <w:r w:rsidRPr="002C31A8">
        <w:rPr>
          <w:rFonts w:ascii="Times New Roman" w:eastAsia="新細明體" w:hAnsi="Times New Roman" w:cs="Times New Roman"/>
          <w:sz w:val="20"/>
          <w:szCs w:val="20"/>
        </w:rPr>
        <w:t xml:space="preserve">), </w:t>
      </w:r>
      <w:r>
        <w:rPr>
          <w:rFonts w:ascii="Times New Roman" w:eastAsia="新細明體" w:hAnsi="Times New Roman" w:cs="Times New Roman"/>
          <w:sz w:val="20"/>
          <w:szCs w:val="20"/>
        </w:rPr>
        <w:t>pp. 309</w:t>
      </w:r>
      <w:r>
        <w:rPr>
          <w:rFonts w:ascii="Times New Roman" w:eastAsia="新細明體" w:hAnsi="Times New Roman" w:cs="Times New Roman" w:hint="eastAsia"/>
          <w:sz w:val="20"/>
          <w:szCs w:val="20"/>
        </w:rPr>
        <w:t>-</w:t>
      </w:r>
      <w:r>
        <w:rPr>
          <w:rFonts w:ascii="Times New Roman" w:eastAsia="新細明體" w:hAnsi="Times New Roman" w:cs="Times New Roman"/>
          <w:sz w:val="20"/>
          <w:szCs w:val="20"/>
        </w:rPr>
        <w:t xml:space="preserve"> 320</w:t>
      </w:r>
    </w:p>
    <w:p w14:paraId="16BEB42E" w14:textId="30E23962" w:rsidR="007E5460" w:rsidRDefault="00DE22FE" w:rsidP="001D1249">
      <w:pPr>
        <w:adjustRightInd w:val="0"/>
        <w:ind w:left="708" w:hangingChars="354" w:hanging="708"/>
        <w:contextualSpacing/>
        <w:rPr>
          <w:rFonts w:ascii="Times New Roman" w:eastAsia="新細明體" w:hAnsi="Times New Roman" w:cs="Times New Roman"/>
          <w:sz w:val="20"/>
          <w:szCs w:val="20"/>
        </w:rPr>
      </w:pPr>
      <w:r>
        <w:rPr>
          <w:rFonts w:ascii="Times New Roman" w:eastAsia="新細明體" w:hAnsi="Times New Roman" w:cs="Times New Roman"/>
          <w:sz w:val="20"/>
          <w:szCs w:val="20"/>
        </w:rPr>
        <w:t>Lichtberger</w:t>
      </w:r>
      <w:r>
        <w:rPr>
          <w:rFonts w:ascii="Times New Roman" w:eastAsia="新細明體" w:hAnsi="Times New Roman" w:cs="Times New Roman" w:hint="eastAsia"/>
          <w:sz w:val="20"/>
          <w:szCs w:val="20"/>
        </w:rPr>
        <w:t xml:space="preserve"> B (2011)</w:t>
      </w:r>
      <w:r w:rsidRPr="00DE22FE">
        <w:rPr>
          <w:rFonts w:ascii="Times New Roman" w:eastAsia="新細明體" w:hAnsi="Times New Roman" w:cs="Times New Roman"/>
          <w:sz w:val="20"/>
          <w:szCs w:val="20"/>
        </w:rPr>
        <w:t xml:space="preserve"> </w:t>
      </w:r>
      <w:r w:rsidRPr="007E5460">
        <w:rPr>
          <w:rFonts w:ascii="Times New Roman" w:eastAsia="新細明體" w:hAnsi="Times New Roman" w:cs="Times New Roman"/>
          <w:i/>
          <w:sz w:val="20"/>
          <w:szCs w:val="20"/>
        </w:rPr>
        <w:t>Track Compendium</w:t>
      </w:r>
      <w:r w:rsidRPr="00DE22FE">
        <w:rPr>
          <w:rFonts w:ascii="Times New Roman" w:eastAsia="新細明體" w:hAnsi="Times New Roman" w:cs="Times New Roman"/>
          <w:sz w:val="20"/>
          <w:szCs w:val="20"/>
        </w:rPr>
        <w:t>. DW Media Group GmbH Eurail</w:t>
      </w:r>
      <w:r w:rsidR="00C268A1">
        <w:rPr>
          <w:rFonts w:ascii="Times New Roman" w:eastAsia="新細明體" w:hAnsi="Times New Roman" w:cs="Times New Roman" w:hint="eastAsia"/>
          <w:sz w:val="20"/>
          <w:szCs w:val="20"/>
        </w:rPr>
        <w:t xml:space="preserve"> </w:t>
      </w:r>
      <w:r w:rsidRPr="00DE22FE">
        <w:rPr>
          <w:rFonts w:ascii="Times New Roman" w:eastAsia="新細明體" w:hAnsi="Times New Roman" w:cs="Times New Roman"/>
          <w:sz w:val="20"/>
          <w:szCs w:val="20"/>
        </w:rPr>
        <w:t>Press</w:t>
      </w:r>
      <w:r w:rsidR="00366B0D">
        <w:rPr>
          <w:rFonts w:ascii="Times New Roman" w:eastAsia="新細明體" w:hAnsi="Times New Roman" w:cs="Times New Roman" w:hint="eastAsia"/>
          <w:sz w:val="20"/>
          <w:szCs w:val="20"/>
        </w:rPr>
        <w:t>.</w:t>
      </w:r>
    </w:p>
    <w:p w14:paraId="34F81D87" w14:textId="5B2E8CD1" w:rsidR="00D22720" w:rsidRPr="00AE1B87" w:rsidRDefault="00D22720" w:rsidP="001D1249">
      <w:pPr>
        <w:ind w:left="708" w:hangingChars="354" w:hanging="708"/>
        <w:rPr>
          <w:rFonts w:ascii="Times New Roman" w:eastAsia="新細明體" w:hAnsi="Times New Roman" w:cs="Times New Roman"/>
          <w:sz w:val="20"/>
          <w:szCs w:val="20"/>
          <w:lang w:val="en-US"/>
        </w:rPr>
      </w:pPr>
      <w:r w:rsidRPr="00AE1B87">
        <w:rPr>
          <w:rFonts w:ascii="Times New Roman" w:eastAsia="新細明體" w:hAnsi="Times New Roman" w:cs="Times New Roman" w:hint="eastAsia"/>
          <w:sz w:val="20"/>
          <w:szCs w:val="20"/>
          <w:lang w:val="en-US"/>
        </w:rPr>
        <w:t>Pa</w:t>
      </w:r>
      <w:r w:rsidRPr="00AE1B87">
        <w:rPr>
          <w:rFonts w:ascii="Times New Roman" w:eastAsia="新細明體" w:hAnsi="Times New Roman" w:cs="Times New Roman"/>
          <w:sz w:val="20"/>
          <w:szCs w:val="20"/>
          <w:lang w:val="en-US"/>
        </w:rPr>
        <w:t xml:space="preserve">rk </w:t>
      </w:r>
      <w:r w:rsidR="009419E8">
        <w:rPr>
          <w:rFonts w:ascii="Times New Roman" w:eastAsia="新細明體" w:hAnsi="Times New Roman" w:cs="Times New Roman" w:hint="eastAsia"/>
          <w:sz w:val="20"/>
          <w:szCs w:val="20"/>
          <w:lang w:val="en-US"/>
        </w:rPr>
        <w:t xml:space="preserve">CB, Miller </w:t>
      </w:r>
      <w:r w:rsidR="009419E8">
        <w:rPr>
          <w:rFonts w:ascii="Times New Roman" w:eastAsia="新細明體" w:hAnsi="Times New Roman" w:cs="Times New Roman"/>
          <w:sz w:val="20"/>
          <w:szCs w:val="20"/>
          <w:lang w:val="en-US"/>
        </w:rPr>
        <w:t>RD and Xia J</w:t>
      </w:r>
      <w:r w:rsidRPr="00AE1B87">
        <w:rPr>
          <w:rFonts w:ascii="Times New Roman" w:eastAsia="新細明體" w:hAnsi="Times New Roman" w:cs="Times New Roman"/>
          <w:sz w:val="20"/>
          <w:szCs w:val="20"/>
          <w:lang w:val="en-US"/>
        </w:rPr>
        <w:t xml:space="preserve"> (1999)</w:t>
      </w:r>
      <w:r w:rsidR="009419E8">
        <w:rPr>
          <w:rFonts w:ascii="Times New Roman" w:eastAsia="新細明體" w:hAnsi="Times New Roman" w:cs="Times New Roman"/>
          <w:sz w:val="20"/>
          <w:szCs w:val="20"/>
          <w:lang w:val="en-US"/>
        </w:rPr>
        <w:t xml:space="preserve"> Multichannel analysis of surface wave. Geophysic, Volume 64, No. 3, pp. 800- 808</w:t>
      </w:r>
    </w:p>
    <w:p w14:paraId="03D5F667" w14:textId="51838677" w:rsidR="001B6474" w:rsidRPr="001B6474" w:rsidRDefault="001B6474" w:rsidP="001D1249">
      <w:pPr>
        <w:ind w:left="708" w:hangingChars="354" w:hanging="708"/>
        <w:rPr>
          <w:rFonts w:ascii="Times New Roman" w:eastAsia="新細明體" w:hAnsi="Times New Roman" w:cs="Times New Roman"/>
          <w:sz w:val="20"/>
          <w:szCs w:val="20"/>
          <w:lang w:val="en-US"/>
        </w:rPr>
      </w:pPr>
      <w:r w:rsidRPr="001B6474">
        <w:rPr>
          <w:rFonts w:ascii="Times New Roman" w:eastAsia="新細明體" w:hAnsi="Times New Roman" w:cs="Times New Roman"/>
          <w:sz w:val="20"/>
          <w:szCs w:val="20"/>
          <w:lang w:val="en-US"/>
        </w:rPr>
        <w:t>Shih SY (2016) Evaluation of the stiffness of subgrade and settlement of track slab of Kaohsiung LRT</w:t>
      </w:r>
      <w:r>
        <w:rPr>
          <w:rFonts w:ascii="Times New Roman" w:eastAsia="新細明體" w:hAnsi="Times New Roman" w:cs="Times New Roman" w:hint="eastAsia"/>
          <w:sz w:val="20"/>
          <w:szCs w:val="20"/>
          <w:lang w:val="en-US"/>
        </w:rPr>
        <w:t>.</w:t>
      </w:r>
      <w:r>
        <w:rPr>
          <w:rFonts w:ascii="Times New Roman" w:eastAsia="新細明體" w:hAnsi="Times New Roman" w:cs="Times New Roman"/>
          <w:sz w:val="20"/>
          <w:szCs w:val="20"/>
          <w:lang w:val="en-US"/>
        </w:rPr>
        <w:t xml:space="preserve"> MSc thesis, National Kaohsiung University of Science and Technology (in Chinese)</w:t>
      </w:r>
    </w:p>
    <w:p w14:paraId="5F925BA7" w14:textId="004F1798" w:rsidR="00717C6F" w:rsidRDefault="00366B0D" w:rsidP="001D1249">
      <w:pPr>
        <w:ind w:left="708" w:hangingChars="354" w:hanging="708"/>
        <w:rPr>
          <w:rFonts w:ascii="Times New Roman" w:eastAsia="新細明體" w:hAnsi="Times New Roman" w:cs="Times New Roman"/>
          <w:sz w:val="20"/>
          <w:szCs w:val="20"/>
        </w:rPr>
      </w:pPr>
      <w:r>
        <w:rPr>
          <w:rFonts w:ascii="Times New Roman" w:eastAsia="新細明體" w:hAnsi="Times New Roman" w:cs="Times New Roman" w:hint="eastAsia"/>
          <w:sz w:val="20"/>
          <w:szCs w:val="20"/>
        </w:rPr>
        <w:t>Tsai YY</w:t>
      </w:r>
      <w:r>
        <w:rPr>
          <w:rFonts w:ascii="Times New Roman" w:eastAsia="新細明體" w:hAnsi="Times New Roman" w:cs="Times New Roman"/>
          <w:sz w:val="20"/>
          <w:szCs w:val="20"/>
        </w:rPr>
        <w:t>, Hsiung BCB, Chen JR and Wang CL (2014)</w:t>
      </w:r>
      <w:r w:rsidR="00717C6F">
        <w:rPr>
          <w:rFonts w:ascii="Times New Roman" w:eastAsia="新細明體" w:hAnsi="Times New Roman" w:cs="Times New Roman"/>
          <w:sz w:val="20"/>
          <w:szCs w:val="20"/>
        </w:rPr>
        <w:t xml:space="preserve"> Design of the foundation for slab track of soft soil. Proceeding of soft soils conference, Bandung, Indonesia</w:t>
      </w:r>
    </w:p>
    <w:p w14:paraId="3DD45F32" w14:textId="29848338" w:rsidR="00D22720" w:rsidRDefault="00D22720" w:rsidP="001D1249">
      <w:pPr>
        <w:ind w:left="708" w:hangingChars="354" w:hanging="708"/>
        <w:rPr>
          <w:rFonts w:ascii="Times New Roman" w:eastAsia="新細明體" w:hAnsi="Times New Roman" w:cs="Times New Roman"/>
          <w:sz w:val="20"/>
          <w:szCs w:val="20"/>
        </w:rPr>
      </w:pPr>
      <w:r>
        <w:rPr>
          <w:rFonts w:ascii="Times New Roman" w:eastAsia="新細明體" w:hAnsi="Times New Roman" w:cs="Times New Roman"/>
          <w:sz w:val="20"/>
          <w:szCs w:val="20"/>
        </w:rPr>
        <w:t xml:space="preserve">UIC 776-2R (2009) </w:t>
      </w:r>
      <w:r w:rsidR="00AE1B87">
        <w:rPr>
          <w:rFonts w:ascii="Times New Roman" w:eastAsia="新細明體" w:hAnsi="Times New Roman" w:cs="Times New Roman" w:hint="eastAsia"/>
          <w:sz w:val="20"/>
          <w:szCs w:val="20"/>
        </w:rPr>
        <w:t xml:space="preserve">Design requirements for rail- bridge based on interaction </w:t>
      </w:r>
      <w:r w:rsidR="00AE1B87">
        <w:rPr>
          <w:rFonts w:ascii="Times New Roman" w:eastAsia="新細明體" w:hAnsi="Times New Roman" w:cs="Times New Roman"/>
          <w:sz w:val="20"/>
          <w:szCs w:val="20"/>
        </w:rPr>
        <w:t>phenomena</w:t>
      </w:r>
      <w:r w:rsidR="00AE1B87">
        <w:rPr>
          <w:rFonts w:ascii="Times New Roman" w:eastAsia="新細明體" w:hAnsi="Times New Roman" w:cs="Times New Roman" w:hint="eastAsia"/>
          <w:sz w:val="20"/>
          <w:szCs w:val="20"/>
        </w:rPr>
        <w:t xml:space="preserve"> </w:t>
      </w:r>
      <w:r w:rsidR="00AE1B87">
        <w:rPr>
          <w:rFonts w:ascii="Times New Roman" w:eastAsia="新細明體" w:hAnsi="Times New Roman" w:cs="Times New Roman"/>
          <w:sz w:val="20"/>
          <w:szCs w:val="20"/>
        </w:rPr>
        <w:t>between tram, track and bridge</w:t>
      </w:r>
    </w:p>
    <w:p w14:paraId="66AFB8CF" w14:textId="21820210" w:rsidR="002E3880" w:rsidRDefault="002E3880" w:rsidP="001D1249">
      <w:pPr>
        <w:ind w:left="708" w:hangingChars="354" w:hanging="708"/>
        <w:rPr>
          <w:rFonts w:ascii="Times New Roman" w:eastAsia="新細明體" w:hAnsi="Times New Roman" w:cs="Times New Roman"/>
          <w:sz w:val="20"/>
          <w:szCs w:val="20"/>
        </w:rPr>
      </w:pPr>
      <w:r>
        <w:rPr>
          <w:rFonts w:ascii="Times New Roman" w:eastAsia="新細明體" w:hAnsi="Times New Roman" w:cs="Times New Roman" w:hint="eastAsia"/>
          <w:sz w:val="20"/>
          <w:szCs w:val="20"/>
        </w:rPr>
        <w:t>Wa</w:t>
      </w:r>
      <w:r>
        <w:rPr>
          <w:rFonts w:ascii="Times New Roman" w:eastAsia="新細明體" w:hAnsi="Times New Roman" w:cs="Times New Roman"/>
          <w:sz w:val="20"/>
          <w:szCs w:val="20"/>
        </w:rPr>
        <w:t>ng WC (2014) Feasibility of stabilizing expanding property of furnace slag by autoclave method. Construction and Building Materials. Volume 64, pp 552- 557</w:t>
      </w:r>
    </w:p>
    <w:p w14:paraId="7BA5F801" w14:textId="2FB19B1A" w:rsidR="00366B0D" w:rsidRPr="00717C6F" w:rsidRDefault="001D1249" w:rsidP="001D1249">
      <w:pPr>
        <w:adjustRightInd w:val="0"/>
        <w:ind w:left="708" w:hangingChars="354" w:hanging="708"/>
        <w:contextualSpacing/>
        <w:rPr>
          <w:rFonts w:ascii="Times New Roman" w:eastAsia="新細明體" w:hAnsi="Times New Roman" w:cs="Times New Roman"/>
          <w:sz w:val="20"/>
          <w:szCs w:val="20"/>
        </w:rPr>
      </w:pPr>
      <w:r>
        <w:rPr>
          <w:rFonts w:ascii="Times New Roman" w:eastAsia="新細明體" w:hAnsi="Times New Roman" w:cs="Times New Roman"/>
          <w:sz w:val="20"/>
          <w:szCs w:val="20"/>
        </w:rPr>
        <w:t xml:space="preserve">Xia J, </w:t>
      </w:r>
      <w:r w:rsidRPr="001D1249">
        <w:rPr>
          <w:rFonts w:ascii="Times New Roman" w:eastAsia="新細明體" w:hAnsi="Times New Roman" w:cs="Times New Roman"/>
          <w:sz w:val="20"/>
          <w:szCs w:val="20"/>
        </w:rPr>
        <w:t>Miller</w:t>
      </w:r>
      <w:r>
        <w:rPr>
          <w:rFonts w:ascii="Times New Roman" w:eastAsia="新細明體" w:hAnsi="Times New Roman" w:cs="Times New Roman" w:hint="eastAsia"/>
          <w:sz w:val="20"/>
          <w:szCs w:val="20"/>
        </w:rPr>
        <w:t xml:space="preserve"> RD</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Park</w:t>
      </w:r>
      <w:r>
        <w:rPr>
          <w:rFonts w:ascii="Times New Roman" w:eastAsia="新細明體" w:hAnsi="Times New Roman" w:cs="Times New Roman" w:hint="eastAsia"/>
          <w:sz w:val="20"/>
          <w:szCs w:val="20"/>
        </w:rPr>
        <w:t xml:space="preserve"> CB</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Hunter</w:t>
      </w:r>
      <w:r>
        <w:rPr>
          <w:rFonts w:ascii="Times New Roman" w:eastAsia="新細明體" w:hAnsi="Times New Roman" w:cs="Times New Roman" w:hint="eastAsia"/>
          <w:sz w:val="20"/>
          <w:szCs w:val="20"/>
        </w:rPr>
        <w:t xml:space="preserve"> JA</w:t>
      </w:r>
      <w:r w:rsidRPr="001D1249">
        <w:rPr>
          <w:rFonts w:ascii="Times New Roman" w:eastAsia="新細明體" w:hAnsi="Times New Roman" w:cs="Times New Roman"/>
          <w:sz w:val="20"/>
          <w:szCs w:val="20"/>
        </w:rPr>
        <w:t>, Harris</w:t>
      </w:r>
      <w:r>
        <w:rPr>
          <w:rFonts w:ascii="Times New Roman" w:eastAsia="新細明體" w:hAnsi="Times New Roman" w:cs="Times New Roman" w:hint="eastAsia"/>
          <w:sz w:val="20"/>
          <w:szCs w:val="20"/>
        </w:rPr>
        <w:t xml:space="preserve"> JB</w:t>
      </w:r>
      <w:r>
        <w:rPr>
          <w:rFonts w:ascii="Times New Roman" w:eastAsia="新細明體" w:hAnsi="Times New Roman" w:cs="Times New Roman"/>
          <w:sz w:val="20"/>
          <w:szCs w:val="20"/>
        </w:rPr>
        <w:t xml:space="preserve"> and </w:t>
      </w:r>
      <w:r w:rsidRPr="001D1249">
        <w:rPr>
          <w:rFonts w:ascii="Times New Roman" w:eastAsia="新細明體" w:hAnsi="Times New Roman" w:cs="Times New Roman"/>
          <w:sz w:val="20"/>
          <w:szCs w:val="20"/>
        </w:rPr>
        <w:t>Ivanov</w:t>
      </w:r>
      <w:r>
        <w:rPr>
          <w:rFonts w:ascii="Times New Roman" w:eastAsia="新細明體" w:hAnsi="Times New Roman" w:cs="Times New Roman" w:hint="eastAsia"/>
          <w:sz w:val="20"/>
          <w:szCs w:val="20"/>
        </w:rPr>
        <w:t xml:space="preserve"> J (2002)</w:t>
      </w:r>
      <w:r w:rsidRPr="001D1249">
        <w:rPr>
          <w:rFonts w:ascii="Times New Roman" w:eastAsia="新細明體" w:hAnsi="Times New Roman" w:cs="Times New Roman"/>
          <w:sz w:val="20"/>
          <w:szCs w:val="20"/>
        </w:rPr>
        <w:t xml:space="preserve"> Comparing shear-wave velocity profiles from multichannel analysis</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of surface wave with borehole measurements</w:t>
      </w:r>
      <w:r>
        <w:rPr>
          <w:rFonts w:ascii="Times New Roman" w:eastAsia="新細明體" w:hAnsi="Times New Roman" w:cs="Times New Roman"/>
          <w:sz w:val="20"/>
          <w:szCs w:val="20"/>
        </w:rPr>
        <w:t>.</w:t>
      </w:r>
      <w:r w:rsidRPr="001D1249">
        <w:rPr>
          <w:rFonts w:ascii="Times New Roman" w:eastAsia="新細明體" w:hAnsi="Times New Roman" w:cs="Times New Roman"/>
          <w:sz w:val="20"/>
          <w:szCs w:val="20"/>
        </w:rPr>
        <w:t xml:space="preserve"> Soil Dynamics and</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 xml:space="preserve">Earthquake Engineering, </w:t>
      </w:r>
      <w:r>
        <w:rPr>
          <w:rFonts w:ascii="Times New Roman" w:eastAsia="新細明體" w:hAnsi="Times New Roman" w:cs="Times New Roman"/>
          <w:sz w:val="20"/>
          <w:szCs w:val="20"/>
        </w:rPr>
        <w:t xml:space="preserve">Volume </w:t>
      </w:r>
      <w:r w:rsidRPr="001D1249">
        <w:rPr>
          <w:rFonts w:ascii="Times New Roman" w:eastAsia="新細明體" w:hAnsi="Times New Roman" w:cs="Times New Roman"/>
          <w:sz w:val="20"/>
          <w:szCs w:val="20"/>
        </w:rPr>
        <w:t xml:space="preserve">22, </w:t>
      </w:r>
      <w:r>
        <w:rPr>
          <w:rFonts w:ascii="Times New Roman" w:eastAsia="新細明體" w:hAnsi="Times New Roman" w:cs="Times New Roman"/>
          <w:sz w:val="20"/>
          <w:szCs w:val="20"/>
        </w:rPr>
        <w:t xml:space="preserve">pp </w:t>
      </w:r>
      <w:r w:rsidRPr="001D1249">
        <w:rPr>
          <w:rFonts w:ascii="Times New Roman" w:eastAsia="新細明體" w:hAnsi="Times New Roman" w:cs="Times New Roman"/>
          <w:sz w:val="20"/>
          <w:szCs w:val="20"/>
        </w:rPr>
        <w:t>181–190, doi: 10.1016/S0267-7261(02)</w:t>
      </w:r>
      <w:r>
        <w:rPr>
          <w:rFonts w:ascii="Times New Roman" w:eastAsia="新細明體" w:hAnsi="Times New Roman" w:cs="Times New Roman"/>
          <w:sz w:val="20"/>
          <w:szCs w:val="20"/>
        </w:rPr>
        <w:t xml:space="preserve"> </w:t>
      </w:r>
      <w:r w:rsidRPr="001D1249">
        <w:rPr>
          <w:rFonts w:ascii="Times New Roman" w:eastAsia="新細明體" w:hAnsi="Times New Roman" w:cs="Times New Roman"/>
          <w:sz w:val="20"/>
          <w:szCs w:val="20"/>
        </w:rPr>
        <w:t>00008-8.</w:t>
      </w:r>
    </w:p>
    <w:p w14:paraId="5CD5EC1D" w14:textId="4FA24586" w:rsidR="004C6DB5" w:rsidRPr="00871B1D" w:rsidRDefault="00DE22FE" w:rsidP="001D1249">
      <w:pPr>
        <w:adjustRightInd w:val="0"/>
        <w:contextualSpacing/>
        <w:rPr>
          <w:rFonts w:ascii="Times New Roman" w:eastAsia="新細明體" w:hAnsi="Times New Roman" w:cs="Times New Roman"/>
          <w:sz w:val="20"/>
          <w:szCs w:val="20"/>
        </w:rPr>
      </w:pPr>
      <w:r w:rsidRPr="00DE22FE">
        <w:rPr>
          <w:rFonts w:ascii="Times New Roman" w:eastAsia="新細明體" w:hAnsi="Times New Roman" w:cs="Times New Roman"/>
          <w:sz w:val="20"/>
          <w:szCs w:val="20"/>
        </w:rPr>
        <w:t xml:space="preserve"> </w:t>
      </w:r>
    </w:p>
    <w:sectPr w:rsidR="004C6DB5" w:rsidRPr="00871B1D" w:rsidSect="008179AE">
      <w:type w:val="continuous"/>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D4025" w14:textId="77777777" w:rsidR="00452CB4" w:rsidRDefault="00452CB4" w:rsidP="000B6E3E">
      <w:r>
        <w:separator/>
      </w:r>
    </w:p>
  </w:endnote>
  <w:endnote w:type="continuationSeparator" w:id="0">
    <w:p w14:paraId="6428C7E9" w14:textId="77777777" w:rsidR="00452CB4" w:rsidRDefault="00452CB4" w:rsidP="000B6E3E">
      <w:r>
        <w:continuationSeparator/>
      </w:r>
    </w:p>
  </w:endnote>
  <w:endnote w:type="continuationNotice" w:id="1">
    <w:p w14:paraId="4FB69DB6" w14:textId="77777777" w:rsidR="00452CB4" w:rsidRDefault="00452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PMincho">
    <w:altName w:val="MS Gothic"/>
    <w:charset w:val="80"/>
    <w:family w:val="roman"/>
    <w:pitch w:val="variable"/>
    <w:sig w:usb0="00000000"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BA3AD" w14:textId="77777777" w:rsidR="00452CB4" w:rsidRDefault="00452CB4" w:rsidP="000B6E3E">
      <w:r>
        <w:separator/>
      </w:r>
    </w:p>
  </w:footnote>
  <w:footnote w:type="continuationSeparator" w:id="0">
    <w:p w14:paraId="5AE23AAE" w14:textId="77777777" w:rsidR="00452CB4" w:rsidRDefault="00452CB4" w:rsidP="000B6E3E">
      <w:r>
        <w:continuationSeparator/>
      </w:r>
    </w:p>
  </w:footnote>
  <w:footnote w:type="continuationNotice" w:id="1">
    <w:p w14:paraId="696FFDC0" w14:textId="77777777" w:rsidR="00452CB4" w:rsidRDefault="00452CB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B6D"/>
    <w:multiLevelType w:val="hybridMultilevel"/>
    <w:tmpl w:val="A0D45398"/>
    <w:lvl w:ilvl="0" w:tplc="2A1244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A75CAA"/>
    <w:multiLevelType w:val="hybridMultilevel"/>
    <w:tmpl w:val="14BCCED2"/>
    <w:lvl w:ilvl="0" w:tplc="00DA1BDA">
      <w:start w:val="1"/>
      <w:numFmt w:val="decimal"/>
      <w:lvlText w:val="(%1)"/>
      <w:lvlJc w:val="left"/>
      <w:pPr>
        <w:ind w:left="360" w:hanging="360"/>
      </w:pPr>
      <w:rPr>
        <w:rFonts w:ascii="Times New Roman" w:eastAsia="新細明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D94C5F"/>
    <w:multiLevelType w:val="hybridMultilevel"/>
    <w:tmpl w:val="F904D8D0"/>
    <w:lvl w:ilvl="0" w:tplc="36D87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853F3F"/>
    <w:multiLevelType w:val="hybridMultilevel"/>
    <w:tmpl w:val="4E4C1536"/>
    <w:lvl w:ilvl="0" w:tplc="36804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0A406C1"/>
    <w:multiLevelType w:val="hybridMultilevel"/>
    <w:tmpl w:val="D74402D2"/>
    <w:lvl w:ilvl="0" w:tplc="0AB4F4CC">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584F95"/>
    <w:multiLevelType w:val="hybridMultilevel"/>
    <w:tmpl w:val="3E86EDAA"/>
    <w:lvl w:ilvl="0" w:tplc="1786E61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9E30C6"/>
    <w:multiLevelType w:val="hybridMultilevel"/>
    <w:tmpl w:val="118C86D6"/>
    <w:lvl w:ilvl="0" w:tplc="8E34E8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5D7AA0"/>
    <w:multiLevelType w:val="hybridMultilevel"/>
    <w:tmpl w:val="479A4A54"/>
    <w:lvl w:ilvl="0" w:tplc="1D6032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ordTimer" w:val="3045"/>
  </w:docVars>
  <w:rsids>
    <w:rsidRoot w:val="00191CEE"/>
    <w:rsid w:val="000000C7"/>
    <w:rsid w:val="00001218"/>
    <w:rsid w:val="000017F5"/>
    <w:rsid w:val="00002849"/>
    <w:rsid w:val="000047B3"/>
    <w:rsid w:val="000056E3"/>
    <w:rsid w:val="00006033"/>
    <w:rsid w:val="00007024"/>
    <w:rsid w:val="0000744C"/>
    <w:rsid w:val="00007782"/>
    <w:rsid w:val="00010097"/>
    <w:rsid w:val="000100A8"/>
    <w:rsid w:val="00010379"/>
    <w:rsid w:val="00011FC4"/>
    <w:rsid w:val="0001396F"/>
    <w:rsid w:val="000161B5"/>
    <w:rsid w:val="0001656E"/>
    <w:rsid w:val="00021814"/>
    <w:rsid w:val="00022308"/>
    <w:rsid w:val="000228D1"/>
    <w:rsid w:val="00022BE7"/>
    <w:rsid w:val="00024582"/>
    <w:rsid w:val="00026334"/>
    <w:rsid w:val="00026978"/>
    <w:rsid w:val="0002702D"/>
    <w:rsid w:val="00027A97"/>
    <w:rsid w:val="0003001A"/>
    <w:rsid w:val="000307AD"/>
    <w:rsid w:val="00030CF4"/>
    <w:rsid w:val="00031413"/>
    <w:rsid w:val="0003256D"/>
    <w:rsid w:val="00033608"/>
    <w:rsid w:val="00034F35"/>
    <w:rsid w:val="00035C42"/>
    <w:rsid w:val="00035DF4"/>
    <w:rsid w:val="0003611B"/>
    <w:rsid w:val="0003627F"/>
    <w:rsid w:val="0003774D"/>
    <w:rsid w:val="00040C9D"/>
    <w:rsid w:val="000420FC"/>
    <w:rsid w:val="00044FE6"/>
    <w:rsid w:val="00045413"/>
    <w:rsid w:val="00045460"/>
    <w:rsid w:val="000476AE"/>
    <w:rsid w:val="000507D8"/>
    <w:rsid w:val="00050C01"/>
    <w:rsid w:val="00050DB6"/>
    <w:rsid w:val="00050E06"/>
    <w:rsid w:val="000527A4"/>
    <w:rsid w:val="00053154"/>
    <w:rsid w:val="0005479C"/>
    <w:rsid w:val="0005495D"/>
    <w:rsid w:val="00054A91"/>
    <w:rsid w:val="000550D4"/>
    <w:rsid w:val="0005561A"/>
    <w:rsid w:val="000568E7"/>
    <w:rsid w:val="0005726B"/>
    <w:rsid w:val="000602BD"/>
    <w:rsid w:val="000604E9"/>
    <w:rsid w:val="00060FD5"/>
    <w:rsid w:val="0006208F"/>
    <w:rsid w:val="000624D6"/>
    <w:rsid w:val="000626FB"/>
    <w:rsid w:val="00064F06"/>
    <w:rsid w:val="00065020"/>
    <w:rsid w:val="0006599A"/>
    <w:rsid w:val="00066BE5"/>
    <w:rsid w:val="00067B6B"/>
    <w:rsid w:val="00067B72"/>
    <w:rsid w:val="00071627"/>
    <w:rsid w:val="00071D9D"/>
    <w:rsid w:val="00072721"/>
    <w:rsid w:val="00072FFF"/>
    <w:rsid w:val="0007601B"/>
    <w:rsid w:val="00077361"/>
    <w:rsid w:val="00077465"/>
    <w:rsid w:val="000775C5"/>
    <w:rsid w:val="00077772"/>
    <w:rsid w:val="00080C8C"/>
    <w:rsid w:val="00080E03"/>
    <w:rsid w:val="0008127C"/>
    <w:rsid w:val="00081F32"/>
    <w:rsid w:val="00082652"/>
    <w:rsid w:val="00082BB9"/>
    <w:rsid w:val="00082D8E"/>
    <w:rsid w:val="0008455B"/>
    <w:rsid w:val="000861D4"/>
    <w:rsid w:val="00086467"/>
    <w:rsid w:val="00087F24"/>
    <w:rsid w:val="000902DD"/>
    <w:rsid w:val="00090F7A"/>
    <w:rsid w:val="00092EF2"/>
    <w:rsid w:val="00094342"/>
    <w:rsid w:val="000950FE"/>
    <w:rsid w:val="000962F7"/>
    <w:rsid w:val="000976D1"/>
    <w:rsid w:val="000978FE"/>
    <w:rsid w:val="00097966"/>
    <w:rsid w:val="000A103C"/>
    <w:rsid w:val="000A1335"/>
    <w:rsid w:val="000A1BC6"/>
    <w:rsid w:val="000A2F3D"/>
    <w:rsid w:val="000A360F"/>
    <w:rsid w:val="000A459F"/>
    <w:rsid w:val="000A4819"/>
    <w:rsid w:val="000A4BFB"/>
    <w:rsid w:val="000A7541"/>
    <w:rsid w:val="000A78B4"/>
    <w:rsid w:val="000A7F2A"/>
    <w:rsid w:val="000B0507"/>
    <w:rsid w:val="000B0702"/>
    <w:rsid w:val="000B152D"/>
    <w:rsid w:val="000B1A1A"/>
    <w:rsid w:val="000B1C07"/>
    <w:rsid w:val="000B1DF9"/>
    <w:rsid w:val="000B2941"/>
    <w:rsid w:val="000B2F1C"/>
    <w:rsid w:val="000B34DD"/>
    <w:rsid w:val="000B448C"/>
    <w:rsid w:val="000B4860"/>
    <w:rsid w:val="000B48CB"/>
    <w:rsid w:val="000B5027"/>
    <w:rsid w:val="000B6E3E"/>
    <w:rsid w:val="000B71B2"/>
    <w:rsid w:val="000B73F6"/>
    <w:rsid w:val="000B7C85"/>
    <w:rsid w:val="000C161A"/>
    <w:rsid w:val="000C194C"/>
    <w:rsid w:val="000C46FF"/>
    <w:rsid w:val="000C4DA2"/>
    <w:rsid w:val="000C5180"/>
    <w:rsid w:val="000C7C60"/>
    <w:rsid w:val="000C7E24"/>
    <w:rsid w:val="000D0FCD"/>
    <w:rsid w:val="000D1021"/>
    <w:rsid w:val="000D10B2"/>
    <w:rsid w:val="000D11D3"/>
    <w:rsid w:val="000D1EE6"/>
    <w:rsid w:val="000D3250"/>
    <w:rsid w:val="000D3429"/>
    <w:rsid w:val="000D3AE6"/>
    <w:rsid w:val="000D3D7E"/>
    <w:rsid w:val="000D4474"/>
    <w:rsid w:val="000D6449"/>
    <w:rsid w:val="000D6F9A"/>
    <w:rsid w:val="000D6FCD"/>
    <w:rsid w:val="000D7318"/>
    <w:rsid w:val="000D7644"/>
    <w:rsid w:val="000D7D54"/>
    <w:rsid w:val="000E14E2"/>
    <w:rsid w:val="000E23D5"/>
    <w:rsid w:val="000E2C14"/>
    <w:rsid w:val="000E2E9A"/>
    <w:rsid w:val="000E3493"/>
    <w:rsid w:val="000E3542"/>
    <w:rsid w:val="000E3A89"/>
    <w:rsid w:val="000E4510"/>
    <w:rsid w:val="000E4579"/>
    <w:rsid w:val="000E487D"/>
    <w:rsid w:val="000E49DF"/>
    <w:rsid w:val="000E6227"/>
    <w:rsid w:val="000E78F4"/>
    <w:rsid w:val="000F0551"/>
    <w:rsid w:val="000F06FE"/>
    <w:rsid w:val="000F0AA5"/>
    <w:rsid w:val="000F0C1B"/>
    <w:rsid w:val="000F0C20"/>
    <w:rsid w:val="000F18F5"/>
    <w:rsid w:val="000F2C23"/>
    <w:rsid w:val="000F3778"/>
    <w:rsid w:val="000F4D39"/>
    <w:rsid w:val="000F59E2"/>
    <w:rsid w:val="000F60AF"/>
    <w:rsid w:val="000F6618"/>
    <w:rsid w:val="000F6FAB"/>
    <w:rsid w:val="00100121"/>
    <w:rsid w:val="00100988"/>
    <w:rsid w:val="00100B41"/>
    <w:rsid w:val="00100B48"/>
    <w:rsid w:val="00100C0A"/>
    <w:rsid w:val="0010119F"/>
    <w:rsid w:val="00101669"/>
    <w:rsid w:val="00101C0F"/>
    <w:rsid w:val="00101D1D"/>
    <w:rsid w:val="001023A1"/>
    <w:rsid w:val="00102D5A"/>
    <w:rsid w:val="00102FC0"/>
    <w:rsid w:val="001039D4"/>
    <w:rsid w:val="00104444"/>
    <w:rsid w:val="0010522E"/>
    <w:rsid w:val="00105960"/>
    <w:rsid w:val="00106D43"/>
    <w:rsid w:val="00107722"/>
    <w:rsid w:val="001113EC"/>
    <w:rsid w:val="0011260F"/>
    <w:rsid w:val="00112939"/>
    <w:rsid w:val="00112D1F"/>
    <w:rsid w:val="00112E13"/>
    <w:rsid w:val="00113006"/>
    <w:rsid w:val="00113B4C"/>
    <w:rsid w:val="00114AA3"/>
    <w:rsid w:val="00115378"/>
    <w:rsid w:val="001154E0"/>
    <w:rsid w:val="00116474"/>
    <w:rsid w:val="0011700A"/>
    <w:rsid w:val="00120577"/>
    <w:rsid w:val="00121DC6"/>
    <w:rsid w:val="00121F97"/>
    <w:rsid w:val="0012217F"/>
    <w:rsid w:val="001228A6"/>
    <w:rsid w:val="00122934"/>
    <w:rsid w:val="00123F85"/>
    <w:rsid w:val="001243D9"/>
    <w:rsid w:val="001269DD"/>
    <w:rsid w:val="00127540"/>
    <w:rsid w:val="001275DC"/>
    <w:rsid w:val="00127A13"/>
    <w:rsid w:val="00127EDF"/>
    <w:rsid w:val="001315AA"/>
    <w:rsid w:val="00132A0D"/>
    <w:rsid w:val="00132DE9"/>
    <w:rsid w:val="001339CD"/>
    <w:rsid w:val="00134064"/>
    <w:rsid w:val="0013582D"/>
    <w:rsid w:val="001370BC"/>
    <w:rsid w:val="0013718C"/>
    <w:rsid w:val="0014104D"/>
    <w:rsid w:val="00142BE3"/>
    <w:rsid w:val="00143042"/>
    <w:rsid w:val="0014360F"/>
    <w:rsid w:val="00143685"/>
    <w:rsid w:val="00143EC6"/>
    <w:rsid w:val="00144A6E"/>
    <w:rsid w:val="0014665A"/>
    <w:rsid w:val="00147406"/>
    <w:rsid w:val="00151D86"/>
    <w:rsid w:val="0015248E"/>
    <w:rsid w:val="001527FF"/>
    <w:rsid w:val="001529AC"/>
    <w:rsid w:val="00153B95"/>
    <w:rsid w:val="00153E7B"/>
    <w:rsid w:val="00155150"/>
    <w:rsid w:val="00155553"/>
    <w:rsid w:val="00155627"/>
    <w:rsid w:val="0015575D"/>
    <w:rsid w:val="001558D9"/>
    <w:rsid w:val="00155A3B"/>
    <w:rsid w:val="00156F3D"/>
    <w:rsid w:val="001579F0"/>
    <w:rsid w:val="0016088D"/>
    <w:rsid w:val="0016165C"/>
    <w:rsid w:val="0016254D"/>
    <w:rsid w:val="0016517E"/>
    <w:rsid w:val="001653B9"/>
    <w:rsid w:val="00165C1A"/>
    <w:rsid w:val="001663D6"/>
    <w:rsid w:val="001674F0"/>
    <w:rsid w:val="00167B57"/>
    <w:rsid w:val="00167B9F"/>
    <w:rsid w:val="00167DDB"/>
    <w:rsid w:val="001703C5"/>
    <w:rsid w:val="001710EC"/>
    <w:rsid w:val="00171248"/>
    <w:rsid w:val="001713EE"/>
    <w:rsid w:val="00171F64"/>
    <w:rsid w:val="00172B62"/>
    <w:rsid w:val="00172DCF"/>
    <w:rsid w:val="0017312C"/>
    <w:rsid w:val="0017318B"/>
    <w:rsid w:val="00174176"/>
    <w:rsid w:val="0017538F"/>
    <w:rsid w:val="00176B3D"/>
    <w:rsid w:val="00176E71"/>
    <w:rsid w:val="00176F4F"/>
    <w:rsid w:val="00177274"/>
    <w:rsid w:val="001776F3"/>
    <w:rsid w:val="001807F2"/>
    <w:rsid w:val="0018255E"/>
    <w:rsid w:val="00182AEE"/>
    <w:rsid w:val="00182F24"/>
    <w:rsid w:val="0018527B"/>
    <w:rsid w:val="00185641"/>
    <w:rsid w:val="001857A8"/>
    <w:rsid w:val="00185AFE"/>
    <w:rsid w:val="001868A4"/>
    <w:rsid w:val="00187A42"/>
    <w:rsid w:val="00187EA3"/>
    <w:rsid w:val="00190BA9"/>
    <w:rsid w:val="00191CE8"/>
    <w:rsid w:val="00191CEE"/>
    <w:rsid w:val="00192B56"/>
    <w:rsid w:val="00193759"/>
    <w:rsid w:val="00193D01"/>
    <w:rsid w:val="00193EB6"/>
    <w:rsid w:val="001946F3"/>
    <w:rsid w:val="00195396"/>
    <w:rsid w:val="001957EC"/>
    <w:rsid w:val="001962E3"/>
    <w:rsid w:val="001966DE"/>
    <w:rsid w:val="001969ED"/>
    <w:rsid w:val="001A05DF"/>
    <w:rsid w:val="001A13CD"/>
    <w:rsid w:val="001A2172"/>
    <w:rsid w:val="001A2529"/>
    <w:rsid w:val="001A2548"/>
    <w:rsid w:val="001A3DD2"/>
    <w:rsid w:val="001A4A82"/>
    <w:rsid w:val="001A4A95"/>
    <w:rsid w:val="001A5577"/>
    <w:rsid w:val="001A60A3"/>
    <w:rsid w:val="001A6324"/>
    <w:rsid w:val="001A636F"/>
    <w:rsid w:val="001A6D05"/>
    <w:rsid w:val="001B1037"/>
    <w:rsid w:val="001B54D3"/>
    <w:rsid w:val="001B58F8"/>
    <w:rsid w:val="001B6474"/>
    <w:rsid w:val="001B759E"/>
    <w:rsid w:val="001B7ED8"/>
    <w:rsid w:val="001C088C"/>
    <w:rsid w:val="001C0A54"/>
    <w:rsid w:val="001C1F1C"/>
    <w:rsid w:val="001C2813"/>
    <w:rsid w:val="001C28C2"/>
    <w:rsid w:val="001C40C7"/>
    <w:rsid w:val="001C6619"/>
    <w:rsid w:val="001C760C"/>
    <w:rsid w:val="001C7996"/>
    <w:rsid w:val="001D013F"/>
    <w:rsid w:val="001D1249"/>
    <w:rsid w:val="001D175A"/>
    <w:rsid w:val="001D180D"/>
    <w:rsid w:val="001D1B0A"/>
    <w:rsid w:val="001D1D46"/>
    <w:rsid w:val="001D23EF"/>
    <w:rsid w:val="001D402C"/>
    <w:rsid w:val="001D4290"/>
    <w:rsid w:val="001D4A7F"/>
    <w:rsid w:val="001D546C"/>
    <w:rsid w:val="001D6B97"/>
    <w:rsid w:val="001D70A6"/>
    <w:rsid w:val="001E0023"/>
    <w:rsid w:val="001E06FB"/>
    <w:rsid w:val="001E1565"/>
    <w:rsid w:val="001E2380"/>
    <w:rsid w:val="001E3865"/>
    <w:rsid w:val="001E474E"/>
    <w:rsid w:val="001E4F67"/>
    <w:rsid w:val="001E5393"/>
    <w:rsid w:val="001E561C"/>
    <w:rsid w:val="001E6F51"/>
    <w:rsid w:val="001E7146"/>
    <w:rsid w:val="001E7FAF"/>
    <w:rsid w:val="001F044F"/>
    <w:rsid w:val="001F0768"/>
    <w:rsid w:val="001F088B"/>
    <w:rsid w:val="001F0CF9"/>
    <w:rsid w:val="001F1307"/>
    <w:rsid w:val="001F13D7"/>
    <w:rsid w:val="001F1612"/>
    <w:rsid w:val="001F2E8E"/>
    <w:rsid w:val="001F4136"/>
    <w:rsid w:val="001F4271"/>
    <w:rsid w:val="001F4334"/>
    <w:rsid w:val="001F4A79"/>
    <w:rsid w:val="001F6D54"/>
    <w:rsid w:val="001F725C"/>
    <w:rsid w:val="001F771F"/>
    <w:rsid w:val="001F77A4"/>
    <w:rsid w:val="00202720"/>
    <w:rsid w:val="002027E9"/>
    <w:rsid w:val="00205EAF"/>
    <w:rsid w:val="0020630C"/>
    <w:rsid w:val="00206B7A"/>
    <w:rsid w:val="00207A89"/>
    <w:rsid w:val="002103A7"/>
    <w:rsid w:val="0021061D"/>
    <w:rsid w:val="00210FFF"/>
    <w:rsid w:val="0021127C"/>
    <w:rsid w:val="00213976"/>
    <w:rsid w:val="00214405"/>
    <w:rsid w:val="002149D3"/>
    <w:rsid w:val="0021513E"/>
    <w:rsid w:val="002153C8"/>
    <w:rsid w:val="00215A05"/>
    <w:rsid w:val="00216846"/>
    <w:rsid w:val="0021692D"/>
    <w:rsid w:val="00217A9F"/>
    <w:rsid w:val="00217B91"/>
    <w:rsid w:val="002202DD"/>
    <w:rsid w:val="00220D3C"/>
    <w:rsid w:val="00220D78"/>
    <w:rsid w:val="00220DEA"/>
    <w:rsid w:val="00220E3B"/>
    <w:rsid w:val="0022220F"/>
    <w:rsid w:val="00222FEE"/>
    <w:rsid w:val="00224701"/>
    <w:rsid w:val="00224763"/>
    <w:rsid w:val="00224A15"/>
    <w:rsid w:val="0022517C"/>
    <w:rsid w:val="00225A4C"/>
    <w:rsid w:val="00225D7A"/>
    <w:rsid w:val="002261B2"/>
    <w:rsid w:val="00226E8A"/>
    <w:rsid w:val="002277C6"/>
    <w:rsid w:val="00227B79"/>
    <w:rsid w:val="00230C10"/>
    <w:rsid w:val="00231575"/>
    <w:rsid w:val="002322E8"/>
    <w:rsid w:val="00232936"/>
    <w:rsid w:val="00234E1D"/>
    <w:rsid w:val="002365BE"/>
    <w:rsid w:val="00236870"/>
    <w:rsid w:val="00236E6A"/>
    <w:rsid w:val="00237B7D"/>
    <w:rsid w:val="002407A5"/>
    <w:rsid w:val="00241934"/>
    <w:rsid w:val="00241BFA"/>
    <w:rsid w:val="00242B85"/>
    <w:rsid w:val="002431CA"/>
    <w:rsid w:val="002437CF"/>
    <w:rsid w:val="00243942"/>
    <w:rsid w:val="00246A99"/>
    <w:rsid w:val="00250741"/>
    <w:rsid w:val="0025099C"/>
    <w:rsid w:val="002518AC"/>
    <w:rsid w:val="00251D96"/>
    <w:rsid w:val="00254197"/>
    <w:rsid w:val="00254EBF"/>
    <w:rsid w:val="00255D07"/>
    <w:rsid w:val="0025705F"/>
    <w:rsid w:val="00257C90"/>
    <w:rsid w:val="00257F1D"/>
    <w:rsid w:val="002601A4"/>
    <w:rsid w:val="002602B3"/>
    <w:rsid w:val="002605C2"/>
    <w:rsid w:val="0026171C"/>
    <w:rsid w:val="002637CB"/>
    <w:rsid w:val="00264863"/>
    <w:rsid w:val="00266421"/>
    <w:rsid w:val="0026747F"/>
    <w:rsid w:val="002675F6"/>
    <w:rsid w:val="00267B81"/>
    <w:rsid w:val="00267C6A"/>
    <w:rsid w:val="00270421"/>
    <w:rsid w:val="00271821"/>
    <w:rsid w:val="0027193E"/>
    <w:rsid w:val="00272C11"/>
    <w:rsid w:val="00272E76"/>
    <w:rsid w:val="002736BE"/>
    <w:rsid w:val="00273A00"/>
    <w:rsid w:val="00274A58"/>
    <w:rsid w:val="002759F6"/>
    <w:rsid w:val="00275B9C"/>
    <w:rsid w:val="00275C46"/>
    <w:rsid w:val="002800F6"/>
    <w:rsid w:val="00280371"/>
    <w:rsid w:val="00280635"/>
    <w:rsid w:val="002810CE"/>
    <w:rsid w:val="00281BB5"/>
    <w:rsid w:val="00281C74"/>
    <w:rsid w:val="002826FA"/>
    <w:rsid w:val="00282B67"/>
    <w:rsid w:val="002831B7"/>
    <w:rsid w:val="0028356C"/>
    <w:rsid w:val="00283E9B"/>
    <w:rsid w:val="00284AAD"/>
    <w:rsid w:val="002857AE"/>
    <w:rsid w:val="002861A8"/>
    <w:rsid w:val="0028629F"/>
    <w:rsid w:val="0028689B"/>
    <w:rsid w:val="00286E70"/>
    <w:rsid w:val="00287482"/>
    <w:rsid w:val="00287E6A"/>
    <w:rsid w:val="002912DC"/>
    <w:rsid w:val="002912F0"/>
    <w:rsid w:val="002913F1"/>
    <w:rsid w:val="00291AB8"/>
    <w:rsid w:val="00291BFF"/>
    <w:rsid w:val="00292107"/>
    <w:rsid w:val="0029266B"/>
    <w:rsid w:val="00292F6F"/>
    <w:rsid w:val="0029459D"/>
    <w:rsid w:val="002945CF"/>
    <w:rsid w:val="00294A22"/>
    <w:rsid w:val="0029595D"/>
    <w:rsid w:val="0029691F"/>
    <w:rsid w:val="00297B6B"/>
    <w:rsid w:val="00297D33"/>
    <w:rsid w:val="002A067E"/>
    <w:rsid w:val="002A0BC0"/>
    <w:rsid w:val="002A1769"/>
    <w:rsid w:val="002A1D9A"/>
    <w:rsid w:val="002A2457"/>
    <w:rsid w:val="002A2552"/>
    <w:rsid w:val="002A267A"/>
    <w:rsid w:val="002A36F1"/>
    <w:rsid w:val="002A5798"/>
    <w:rsid w:val="002A593A"/>
    <w:rsid w:val="002A5AE8"/>
    <w:rsid w:val="002A5B3E"/>
    <w:rsid w:val="002A5B94"/>
    <w:rsid w:val="002A6513"/>
    <w:rsid w:val="002A6BA9"/>
    <w:rsid w:val="002A7151"/>
    <w:rsid w:val="002B026C"/>
    <w:rsid w:val="002B127C"/>
    <w:rsid w:val="002B2B8A"/>
    <w:rsid w:val="002B2DAB"/>
    <w:rsid w:val="002B3345"/>
    <w:rsid w:val="002B46DD"/>
    <w:rsid w:val="002B513B"/>
    <w:rsid w:val="002B5B49"/>
    <w:rsid w:val="002B642D"/>
    <w:rsid w:val="002B6779"/>
    <w:rsid w:val="002B67EF"/>
    <w:rsid w:val="002B685F"/>
    <w:rsid w:val="002B6B9B"/>
    <w:rsid w:val="002B7ECF"/>
    <w:rsid w:val="002C14C3"/>
    <w:rsid w:val="002C17C0"/>
    <w:rsid w:val="002C2493"/>
    <w:rsid w:val="002C31A8"/>
    <w:rsid w:val="002C35B4"/>
    <w:rsid w:val="002C36AB"/>
    <w:rsid w:val="002C449A"/>
    <w:rsid w:val="002C4834"/>
    <w:rsid w:val="002C4E2B"/>
    <w:rsid w:val="002C540B"/>
    <w:rsid w:val="002C61C0"/>
    <w:rsid w:val="002C7411"/>
    <w:rsid w:val="002C785E"/>
    <w:rsid w:val="002D2EE8"/>
    <w:rsid w:val="002D31A3"/>
    <w:rsid w:val="002D423F"/>
    <w:rsid w:val="002D43A5"/>
    <w:rsid w:val="002D5674"/>
    <w:rsid w:val="002D5D13"/>
    <w:rsid w:val="002D5DAE"/>
    <w:rsid w:val="002D6464"/>
    <w:rsid w:val="002D649F"/>
    <w:rsid w:val="002D6B52"/>
    <w:rsid w:val="002D6CDB"/>
    <w:rsid w:val="002E0189"/>
    <w:rsid w:val="002E06C3"/>
    <w:rsid w:val="002E0BF7"/>
    <w:rsid w:val="002E1A9A"/>
    <w:rsid w:val="002E21D7"/>
    <w:rsid w:val="002E25F7"/>
    <w:rsid w:val="002E3880"/>
    <w:rsid w:val="002E3EE4"/>
    <w:rsid w:val="002E5786"/>
    <w:rsid w:val="002E5C83"/>
    <w:rsid w:val="002E5CDF"/>
    <w:rsid w:val="002E66A8"/>
    <w:rsid w:val="002E70F6"/>
    <w:rsid w:val="002F00FE"/>
    <w:rsid w:val="002F01EF"/>
    <w:rsid w:val="002F0CA7"/>
    <w:rsid w:val="002F127A"/>
    <w:rsid w:val="002F23BC"/>
    <w:rsid w:val="002F2429"/>
    <w:rsid w:val="002F25A4"/>
    <w:rsid w:val="002F2659"/>
    <w:rsid w:val="002F395D"/>
    <w:rsid w:val="002F3ECA"/>
    <w:rsid w:val="002F41DE"/>
    <w:rsid w:val="002F5C47"/>
    <w:rsid w:val="002F668C"/>
    <w:rsid w:val="003009A6"/>
    <w:rsid w:val="003010B9"/>
    <w:rsid w:val="003013BC"/>
    <w:rsid w:val="003043B0"/>
    <w:rsid w:val="00304B75"/>
    <w:rsid w:val="00306382"/>
    <w:rsid w:val="003072C9"/>
    <w:rsid w:val="00310746"/>
    <w:rsid w:val="00311087"/>
    <w:rsid w:val="0031297C"/>
    <w:rsid w:val="00312FE2"/>
    <w:rsid w:val="003135B0"/>
    <w:rsid w:val="00313725"/>
    <w:rsid w:val="00314861"/>
    <w:rsid w:val="00314AD5"/>
    <w:rsid w:val="003154B5"/>
    <w:rsid w:val="00315CBD"/>
    <w:rsid w:val="00316382"/>
    <w:rsid w:val="0032012A"/>
    <w:rsid w:val="00320220"/>
    <w:rsid w:val="00320574"/>
    <w:rsid w:val="0032065B"/>
    <w:rsid w:val="003206C1"/>
    <w:rsid w:val="00321065"/>
    <w:rsid w:val="0032224F"/>
    <w:rsid w:val="00322F9C"/>
    <w:rsid w:val="00323439"/>
    <w:rsid w:val="00323B56"/>
    <w:rsid w:val="003247A0"/>
    <w:rsid w:val="00325398"/>
    <w:rsid w:val="0032569D"/>
    <w:rsid w:val="00325A86"/>
    <w:rsid w:val="00326753"/>
    <w:rsid w:val="00331C5A"/>
    <w:rsid w:val="003320A2"/>
    <w:rsid w:val="00332302"/>
    <w:rsid w:val="003324DE"/>
    <w:rsid w:val="0033464D"/>
    <w:rsid w:val="003348B8"/>
    <w:rsid w:val="00335C0F"/>
    <w:rsid w:val="00335FA7"/>
    <w:rsid w:val="00336EB5"/>
    <w:rsid w:val="003375D8"/>
    <w:rsid w:val="0034001C"/>
    <w:rsid w:val="003404BB"/>
    <w:rsid w:val="00341605"/>
    <w:rsid w:val="003422B5"/>
    <w:rsid w:val="0034263D"/>
    <w:rsid w:val="00342966"/>
    <w:rsid w:val="00343F5A"/>
    <w:rsid w:val="00344B65"/>
    <w:rsid w:val="00344E2F"/>
    <w:rsid w:val="00345008"/>
    <w:rsid w:val="003464D2"/>
    <w:rsid w:val="00346FC7"/>
    <w:rsid w:val="00350123"/>
    <w:rsid w:val="0035032D"/>
    <w:rsid w:val="00350697"/>
    <w:rsid w:val="003507F9"/>
    <w:rsid w:val="00351034"/>
    <w:rsid w:val="003514A3"/>
    <w:rsid w:val="00351581"/>
    <w:rsid w:val="00352437"/>
    <w:rsid w:val="00352FF5"/>
    <w:rsid w:val="0035300C"/>
    <w:rsid w:val="00353630"/>
    <w:rsid w:val="003540A4"/>
    <w:rsid w:val="003545AA"/>
    <w:rsid w:val="00354A26"/>
    <w:rsid w:val="00354B4D"/>
    <w:rsid w:val="00355323"/>
    <w:rsid w:val="00356368"/>
    <w:rsid w:val="003563B9"/>
    <w:rsid w:val="003568B1"/>
    <w:rsid w:val="003606A4"/>
    <w:rsid w:val="00360F73"/>
    <w:rsid w:val="0036133E"/>
    <w:rsid w:val="00361958"/>
    <w:rsid w:val="00362926"/>
    <w:rsid w:val="00363F8C"/>
    <w:rsid w:val="00365A61"/>
    <w:rsid w:val="003661EA"/>
    <w:rsid w:val="00366B0D"/>
    <w:rsid w:val="00366E94"/>
    <w:rsid w:val="00367D02"/>
    <w:rsid w:val="003704E5"/>
    <w:rsid w:val="00371E93"/>
    <w:rsid w:val="00372D44"/>
    <w:rsid w:val="00373307"/>
    <w:rsid w:val="00373704"/>
    <w:rsid w:val="003740AB"/>
    <w:rsid w:val="00374312"/>
    <w:rsid w:val="003750CC"/>
    <w:rsid w:val="00375DD5"/>
    <w:rsid w:val="00375DE4"/>
    <w:rsid w:val="00377ED4"/>
    <w:rsid w:val="00380452"/>
    <w:rsid w:val="00380949"/>
    <w:rsid w:val="0038101F"/>
    <w:rsid w:val="003816ED"/>
    <w:rsid w:val="003826C2"/>
    <w:rsid w:val="003847A0"/>
    <w:rsid w:val="00385060"/>
    <w:rsid w:val="00385601"/>
    <w:rsid w:val="00385A48"/>
    <w:rsid w:val="0038603E"/>
    <w:rsid w:val="00386118"/>
    <w:rsid w:val="003864A8"/>
    <w:rsid w:val="00386AB6"/>
    <w:rsid w:val="00390C35"/>
    <w:rsid w:val="003922E9"/>
    <w:rsid w:val="00393428"/>
    <w:rsid w:val="00394A90"/>
    <w:rsid w:val="0039503A"/>
    <w:rsid w:val="0039535A"/>
    <w:rsid w:val="00397625"/>
    <w:rsid w:val="0039784C"/>
    <w:rsid w:val="003A0F82"/>
    <w:rsid w:val="003A12CD"/>
    <w:rsid w:val="003A13F5"/>
    <w:rsid w:val="003A1435"/>
    <w:rsid w:val="003A18D6"/>
    <w:rsid w:val="003A286A"/>
    <w:rsid w:val="003A2A0A"/>
    <w:rsid w:val="003A37AE"/>
    <w:rsid w:val="003A38C3"/>
    <w:rsid w:val="003A45D1"/>
    <w:rsid w:val="003A4A03"/>
    <w:rsid w:val="003A5183"/>
    <w:rsid w:val="003A540E"/>
    <w:rsid w:val="003A5844"/>
    <w:rsid w:val="003A7ECA"/>
    <w:rsid w:val="003B045C"/>
    <w:rsid w:val="003B13CA"/>
    <w:rsid w:val="003B1902"/>
    <w:rsid w:val="003B299B"/>
    <w:rsid w:val="003B35B5"/>
    <w:rsid w:val="003B426F"/>
    <w:rsid w:val="003B46C7"/>
    <w:rsid w:val="003B51D4"/>
    <w:rsid w:val="003B5A00"/>
    <w:rsid w:val="003B5AA9"/>
    <w:rsid w:val="003B7006"/>
    <w:rsid w:val="003C069D"/>
    <w:rsid w:val="003C133C"/>
    <w:rsid w:val="003C264D"/>
    <w:rsid w:val="003C30B5"/>
    <w:rsid w:val="003C361F"/>
    <w:rsid w:val="003C388F"/>
    <w:rsid w:val="003C3F44"/>
    <w:rsid w:val="003C4723"/>
    <w:rsid w:val="003C4C03"/>
    <w:rsid w:val="003C757D"/>
    <w:rsid w:val="003C7F41"/>
    <w:rsid w:val="003D0401"/>
    <w:rsid w:val="003D16C8"/>
    <w:rsid w:val="003D1C78"/>
    <w:rsid w:val="003D1EB0"/>
    <w:rsid w:val="003D3602"/>
    <w:rsid w:val="003D3C3F"/>
    <w:rsid w:val="003D413F"/>
    <w:rsid w:val="003D4711"/>
    <w:rsid w:val="003D4CDD"/>
    <w:rsid w:val="003D52E6"/>
    <w:rsid w:val="003D5456"/>
    <w:rsid w:val="003D5DFA"/>
    <w:rsid w:val="003D6FC6"/>
    <w:rsid w:val="003E021C"/>
    <w:rsid w:val="003E0284"/>
    <w:rsid w:val="003E051A"/>
    <w:rsid w:val="003E22FC"/>
    <w:rsid w:val="003E2B11"/>
    <w:rsid w:val="003E35D8"/>
    <w:rsid w:val="003E3B65"/>
    <w:rsid w:val="003F1049"/>
    <w:rsid w:val="003F28EC"/>
    <w:rsid w:val="003F2C56"/>
    <w:rsid w:val="003F30A0"/>
    <w:rsid w:val="003F320D"/>
    <w:rsid w:val="003F3F94"/>
    <w:rsid w:val="003F4005"/>
    <w:rsid w:val="003F49B0"/>
    <w:rsid w:val="003F5018"/>
    <w:rsid w:val="003F5712"/>
    <w:rsid w:val="003F65C4"/>
    <w:rsid w:val="003F67A4"/>
    <w:rsid w:val="003F6D4F"/>
    <w:rsid w:val="003F782E"/>
    <w:rsid w:val="004014DC"/>
    <w:rsid w:val="004014E4"/>
    <w:rsid w:val="004023D2"/>
    <w:rsid w:val="00403773"/>
    <w:rsid w:val="00403CD7"/>
    <w:rsid w:val="004044A8"/>
    <w:rsid w:val="0040563B"/>
    <w:rsid w:val="00405942"/>
    <w:rsid w:val="00406A76"/>
    <w:rsid w:val="004073A3"/>
    <w:rsid w:val="0040757A"/>
    <w:rsid w:val="004109DF"/>
    <w:rsid w:val="00410DFD"/>
    <w:rsid w:val="004122CB"/>
    <w:rsid w:val="00415203"/>
    <w:rsid w:val="00415585"/>
    <w:rsid w:val="0041585D"/>
    <w:rsid w:val="00415D23"/>
    <w:rsid w:val="00416419"/>
    <w:rsid w:val="0041690F"/>
    <w:rsid w:val="004170B1"/>
    <w:rsid w:val="0041722D"/>
    <w:rsid w:val="004218A0"/>
    <w:rsid w:val="004219A5"/>
    <w:rsid w:val="00422762"/>
    <w:rsid w:val="00423354"/>
    <w:rsid w:val="004249FF"/>
    <w:rsid w:val="00424CB4"/>
    <w:rsid w:val="00424E25"/>
    <w:rsid w:val="00425EC2"/>
    <w:rsid w:val="004267BD"/>
    <w:rsid w:val="004275A4"/>
    <w:rsid w:val="0042766C"/>
    <w:rsid w:val="004279E5"/>
    <w:rsid w:val="00430182"/>
    <w:rsid w:val="00430268"/>
    <w:rsid w:val="00431DC6"/>
    <w:rsid w:val="00431DF5"/>
    <w:rsid w:val="00431E42"/>
    <w:rsid w:val="0043256F"/>
    <w:rsid w:val="00432632"/>
    <w:rsid w:val="004329A9"/>
    <w:rsid w:val="00432E58"/>
    <w:rsid w:val="00433071"/>
    <w:rsid w:val="00433356"/>
    <w:rsid w:val="0043340A"/>
    <w:rsid w:val="0043459E"/>
    <w:rsid w:val="0043757F"/>
    <w:rsid w:val="00437867"/>
    <w:rsid w:val="0044029F"/>
    <w:rsid w:val="004412B5"/>
    <w:rsid w:val="00441700"/>
    <w:rsid w:val="00441E69"/>
    <w:rsid w:val="00442B71"/>
    <w:rsid w:val="00443CBB"/>
    <w:rsid w:val="00444520"/>
    <w:rsid w:val="00444BBC"/>
    <w:rsid w:val="00445DA4"/>
    <w:rsid w:val="00445E5E"/>
    <w:rsid w:val="004462B8"/>
    <w:rsid w:val="004463E0"/>
    <w:rsid w:val="004464ED"/>
    <w:rsid w:val="00447A8F"/>
    <w:rsid w:val="00447EA9"/>
    <w:rsid w:val="00451D1C"/>
    <w:rsid w:val="00452CB4"/>
    <w:rsid w:val="00453541"/>
    <w:rsid w:val="00453DE6"/>
    <w:rsid w:val="00453F4A"/>
    <w:rsid w:val="00454BDD"/>
    <w:rsid w:val="00455772"/>
    <w:rsid w:val="0045621C"/>
    <w:rsid w:val="0045653B"/>
    <w:rsid w:val="00456A90"/>
    <w:rsid w:val="004574F6"/>
    <w:rsid w:val="00457604"/>
    <w:rsid w:val="00457D92"/>
    <w:rsid w:val="004601E0"/>
    <w:rsid w:val="004602CE"/>
    <w:rsid w:val="00461596"/>
    <w:rsid w:val="00461734"/>
    <w:rsid w:val="00462734"/>
    <w:rsid w:val="00462F49"/>
    <w:rsid w:val="00463578"/>
    <w:rsid w:val="004639FB"/>
    <w:rsid w:val="004649C1"/>
    <w:rsid w:val="00465241"/>
    <w:rsid w:val="0046558D"/>
    <w:rsid w:val="00466FF2"/>
    <w:rsid w:val="00467194"/>
    <w:rsid w:val="00470EC4"/>
    <w:rsid w:val="00471506"/>
    <w:rsid w:val="00472405"/>
    <w:rsid w:val="0047251C"/>
    <w:rsid w:val="004749AE"/>
    <w:rsid w:val="00475447"/>
    <w:rsid w:val="004759CA"/>
    <w:rsid w:val="00475DDD"/>
    <w:rsid w:val="00477C66"/>
    <w:rsid w:val="00481AF4"/>
    <w:rsid w:val="00484024"/>
    <w:rsid w:val="004846C0"/>
    <w:rsid w:val="004847E1"/>
    <w:rsid w:val="00484A10"/>
    <w:rsid w:val="00485F1C"/>
    <w:rsid w:val="00486BF7"/>
    <w:rsid w:val="00487AC1"/>
    <w:rsid w:val="004903C9"/>
    <w:rsid w:val="00490980"/>
    <w:rsid w:val="00491346"/>
    <w:rsid w:val="004927A7"/>
    <w:rsid w:val="004927D0"/>
    <w:rsid w:val="00492A9A"/>
    <w:rsid w:val="00492F28"/>
    <w:rsid w:val="00493BD3"/>
    <w:rsid w:val="00494089"/>
    <w:rsid w:val="00494E5F"/>
    <w:rsid w:val="00495FB1"/>
    <w:rsid w:val="004962B2"/>
    <w:rsid w:val="00496AA6"/>
    <w:rsid w:val="00497BF9"/>
    <w:rsid w:val="004A0F28"/>
    <w:rsid w:val="004A1911"/>
    <w:rsid w:val="004A2996"/>
    <w:rsid w:val="004A3035"/>
    <w:rsid w:val="004A6D14"/>
    <w:rsid w:val="004A7032"/>
    <w:rsid w:val="004B0C87"/>
    <w:rsid w:val="004B1660"/>
    <w:rsid w:val="004B1B5E"/>
    <w:rsid w:val="004B3681"/>
    <w:rsid w:val="004B3952"/>
    <w:rsid w:val="004B6580"/>
    <w:rsid w:val="004B6C1C"/>
    <w:rsid w:val="004B738E"/>
    <w:rsid w:val="004B7AEC"/>
    <w:rsid w:val="004C0806"/>
    <w:rsid w:val="004C3362"/>
    <w:rsid w:val="004C341F"/>
    <w:rsid w:val="004C496A"/>
    <w:rsid w:val="004C49F2"/>
    <w:rsid w:val="004C5241"/>
    <w:rsid w:val="004C607D"/>
    <w:rsid w:val="004C6143"/>
    <w:rsid w:val="004C6494"/>
    <w:rsid w:val="004C68F6"/>
    <w:rsid w:val="004C6DB5"/>
    <w:rsid w:val="004C6F9D"/>
    <w:rsid w:val="004C7D13"/>
    <w:rsid w:val="004C7DCF"/>
    <w:rsid w:val="004D1A6C"/>
    <w:rsid w:val="004D422C"/>
    <w:rsid w:val="004D423D"/>
    <w:rsid w:val="004D4B94"/>
    <w:rsid w:val="004D5BB5"/>
    <w:rsid w:val="004D5E03"/>
    <w:rsid w:val="004D68D8"/>
    <w:rsid w:val="004D7399"/>
    <w:rsid w:val="004E0071"/>
    <w:rsid w:val="004E0B4D"/>
    <w:rsid w:val="004E15AB"/>
    <w:rsid w:val="004E16C9"/>
    <w:rsid w:val="004E247D"/>
    <w:rsid w:val="004E2BD3"/>
    <w:rsid w:val="004E2CDE"/>
    <w:rsid w:val="004E42A9"/>
    <w:rsid w:val="004E42C6"/>
    <w:rsid w:val="004E7463"/>
    <w:rsid w:val="004F03F2"/>
    <w:rsid w:val="004F0C6C"/>
    <w:rsid w:val="004F0FB0"/>
    <w:rsid w:val="004F29BB"/>
    <w:rsid w:val="004F3333"/>
    <w:rsid w:val="004F3A77"/>
    <w:rsid w:val="004F4F8C"/>
    <w:rsid w:val="004F582C"/>
    <w:rsid w:val="004F7863"/>
    <w:rsid w:val="00500679"/>
    <w:rsid w:val="0050070C"/>
    <w:rsid w:val="0050178A"/>
    <w:rsid w:val="00501AB2"/>
    <w:rsid w:val="005024A5"/>
    <w:rsid w:val="0050335D"/>
    <w:rsid w:val="00503943"/>
    <w:rsid w:val="00503CA0"/>
    <w:rsid w:val="00504BD7"/>
    <w:rsid w:val="00505162"/>
    <w:rsid w:val="0050549B"/>
    <w:rsid w:val="0050709A"/>
    <w:rsid w:val="0050752B"/>
    <w:rsid w:val="00507982"/>
    <w:rsid w:val="00507BFA"/>
    <w:rsid w:val="00512C4B"/>
    <w:rsid w:val="0051395E"/>
    <w:rsid w:val="00514F90"/>
    <w:rsid w:val="005154C8"/>
    <w:rsid w:val="005158D1"/>
    <w:rsid w:val="00516078"/>
    <w:rsid w:val="005160DF"/>
    <w:rsid w:val="00516539"/>
    <w:rsid w:val="00516E95"/>
    <w:rsid w:val="005172FC"/>
    <w:rsid w:val="00520FD0"/>
    <w:rsid w:val="005218C1"/>
    <w:rsid w:val="00521EB8"/>
    <w:rsid w:val="00521FA9"/>
    <w:rsid w:val="00522AFE"/>
    <w:rsid w:val="0052405B"/>
    <w:rsid w:val="00524D5A"/>
    <w:rsid w:val="00524E4D"/>
    <w:rsid w:val="00524F3B"/>
    <w:rsid w:val="0052550F"/>
    <w:rsid w:val="005256C2"/>
    <w:rsid w:val="00525DAF"/>
    <w:rsid w:val="00526894"/>
    <w:rsid w:val="005305EC"/>
    <w:rsid w:val="00530B46"/>
    <w:rsid w:val="005315AF"/>
    <w:rsid w:val="00531A39"/>
    <w:rsid w:val="00531B8A"/>
    <w:rsid w:val="005338DA"/>
    <w:rsid w:val="00533E0C"/>
    <w:rsid w:val="00535065"/>
    <w:rsid w:val="00536E0B"/>
    <w:rsid w:val="00537BF1"/>
    <w:rsid w:val="005402AF"/>
    <w:rsid w:val="0054066F"/>
    <w:rsid w:val="005407B5"/>
    <w:rsid w:val="005409CD"/>
    <w:rsid w:val="00540D62"/>
    <w:rsid w:val="0054169F"/>
    <w:rsid w:val="005427EC"/>
    <w:rsid w:val="00542B5B"/>
    <w:rsid w:val="00544508"/>
    <w:rsid w:val="00544BBD"/>
    <w:rsid w:val="00544BBF"/>
    <w:rsid w:val="00544C71"/>
    <w:rsid w:val="005450AB"/>
    <w:rsid w:val="00545667"/>
    <w:rsid w:val="00545AC1"/>
    <w:rsid w:val="005460AB"/>
    <w:rsid w:val="0054708B"/>
    <w:rsid w:val="005513B4"/>
    <w:rsid w:val="005527A3"/>
    <w:rsid w:val="0055391D"/>
    <w:rsid w:val="00553BE4"/>
    <w:rsid w:val="00553E08"/>
    <w:rsid w:val="0055533C"/>
    <w:rsid w:val="00555667"/>
    <w:rsid w:val="005563FD"/>
    <w:rsid w:val="00556E9E"/>
    <w:rsid w:val="00557889"/>
    <w:rsid w:val="00557B8E"/>
    <w:rsid w:val="0056049F"/>
    <w:rsid w:val="00560F09"/>
    <w:rsid w:val="0056128C"/>
    <w:rsid w:val="005615D6"/>
    <w:rsid w:val="00561D11"/>
    <w:rsid w:val="005629E6"/>
    <w:rsid w:val="00562BBE"/>
    <w:rsid w:val="00562D42"/>
    <w:rsid w:val="005633F1"/>
    <w:rsid w:val="00564C44"/>
    <w:rsid w:val="005650E1"/>
    <w:rsid w:val="00566091"/>
    <w:rsid w:val="00566B75"/>
    <w:rsid w:val="00567677"/>
    <w:rsid w:val="005708AE"/>
    <w:rsid w:val="0057177F"/>
    <w:rsid w:val="00571A79"/>
    <w:rsid w:val="0057240A"/>
    <w:rsid w:val="00572BAC"/>
    <w:rsid w:val="005737CE"/>
    <w:rsid w:val="00573A1F"/>
    <w:rsid w:val="0057485E"/>
    <w:rsid w:val="005749A3"/>
    <w:rsid w:val="00575650"/>
    <w:rsid w:val="005761C6"/>
    <w:rsid w:val="005766F8"/>
    <w:rsid w:val="0057754B"/>
    <w:rsid w:val="005803D3"/>
    <w:rsid w:val="00580477"/>
    <w:rsid w:val="0058058F"/>
    <w:rsid w:val="0058363A"/>
    <w:rsid w:val="005843B4"/>
    <w:rsid w:val="00591AA2"/>
    <w:rsid w:val="00592C67"/>
    <w:rsid w:val="00594886"/>
    <w:rsid w:val="00594DC0"/>
    <w:rsid w:val="0059524E"/>
    <w:rsid w:val="005975C6"/>
    <w:rsid w:val="005975D1"/>
    <w:rsid w:val="00597E9A"/>
    <w:rsid w:val="005A0586"/>
    <w:rsid w:val="005A05E9"/>
    <w:rsid w:val="005A0E02"/>
    <w:rsid w:val="005A1999"/>
    <w:rsid w:val="005A214D"/>
    <w:rsid w:val="005A2475"/>
    <w:rsid w:val="005A262A"/>
    <w:rsid w:val="005A3C0E"/>
    <w:rsid w:val="005A5192"/>
    <w:rsid w:val="005A58A2"/>
    <w:rsid w:val="005A58CA"/>
    <w:rsid w:val="005A7AB3"/>
    <w:rsid w:val="005B1750"/>
    <w:rsid w:val="005B27B7"/>
    <w:rsid w:val="005B465B"/>
    <w:rsid w:val="005B4DE3"/>
    <w:rsid w:val="005C0439"/>
    <w:rsid w:val="005C10C1"/>
    <w:rsid w:val="005C3296"/>
    <w:rsid w:val="005C39D8"/>
    <w:rsid w:val="005C4098"/>
    <w:rsid w:val="005C484A"/>
    <w:rsid w:val="005C5A02"/>
    <w:rsid w:val="005C6F31"/>
    <w:rsid w:val="005C77FD"/>
    <w:rsid w:val="005C7F5D"/>
    <w:rsid w:val="005D034A"/>
    <w:rsid w:val="005D0A78"/>
    <w:rsid w:val="005D1B31"/>
    <w:rsid w:val="005D1C78"/>
    <w:rsid w:val="005D4AF2"/>
    <w:rsid w:val="005D569C"/>
    <w:rsid w:val="005D5EA5"/>
    <w:rsid w:val="005D6B0E"/>
    <w:rsid w:val="005D7671"/>
    <w:rsid w:val="005D7677"/>
    <w:rsid w:val="005D798A"/>
    <w:rsid w:val="005D7F11"/>
    <w:rsid w:val="005E0026"/>
    <w:rsid w:val="005E051F"/>
    <w:rsid w:val="005E10B8"/>
    <w:rsid w:val="005E1C41"/>
    <w:rsid w:val="005E203D"/>
    <w:rsid w:val="005E2881"/>
    <w:rsid w:val="005E3435"/>
    <w:rsid w:val="005E6D8B"/>
    <w:rsid w:val="005E7A52"/>
    <w:rsid w:val="005F026F"/>
    <w:rsid w:val="005F03A5"/>
    <w:rsid w:val="005F04F4"/>
    <w:rsid w:val="005F0641"/>
    <w:rsid w:val="005F0A2C"/>
    <w:rsid w:val="005F0AE3"/>
    <w:rsid w:val="005F1653"/>
    <w:rsid w:val="005F20A5"/>
    <w:rsid w:val="005F25E8"/>
    <w:rsid w:val="005F26D3"/>
    <w:rsid w:val="005F44BE"/>
    <w:rsid w:val="005F45E0"/>
    <w:rsid w:val="005F46F7"/>
    <w:rsid w:val="005F4A1F"/>
    <w:rsid w:val="005F4AAE"/>
    <w:rsid w:val="005F4E80"/>
    <w:rsid w:val="005F5413"/>
    <w:rsid w:val="005F5E58"/>
    <w:rsid w:val="005F61F1"/>
    <w:rsid w:val="005F7998"/>
    <w:rsid w:val="0060066D"/>
    <w:rsid w:val="00601C0E"/>
    <w:rsid w:val="00601C29"/>
    <w:rsid w:val="00603A1B"/>
    <w:rsid w:val="0060429F"/>
    <w:rsid w:val="00606AD1"/>
    <w:rsid w:val="00606F9F"/>
    <w:rsid w:val="00607FED"/>
    <w:rsid w:val="00610105"/>
    <w:rsid w:val="006102CF"/>
    <w:rsid w:val="006109B8"/>
    <w:rsid w:val="00611EB1"/>
    <w:rsid w:val="0061332C"/>
    <w:rsid w:val="006139CB"/>
    <w:rsid w:val="006151AF"/>
    <w:rsid w:val="00615FCF"/>
    <w:rsid w:val="0061765A"/>
    <w:rsid w:val="006178C3"/>
    <w:rsid w:val="00617BAE"/>
    <w:rsid w:val="00617E68"/>
    <w:rsid w:val="00620072"/>
    <w:rsid w:val="006207D5"/>
    <w:rsid w:val="0062146B"/>
    <w:rsid w:val="00621BBC"/>
    <w:rsid w:val="00622022"/>
    <w:rsid w:val="00622A31"/>
    <w:rsid w:val="00622EED"/>
    <w:rsid w:val="0062513F"/>
    <w:rsid w:val="00625E2D"/>
    <w:rsid w:val="00625EF6"/>
    <w:rsid w:val="006263A5"/>
    <w:rsid w:val="006273AD"/>
    <w:rsid w:val="00630ACE"/>
    <w:rsid w:val="006315A0"/>
    <w:rsid w:val="00633C85"/>
    <w:rsid w:val="00634FAF"/>
    <w:rsid w:val="0063500F"/>
    <w:rsid w:val="006354DB"/>
    <w:rsid w:val="0063564B"/>
    <w:rsid w:val="00635949"/>
    <w:rsid w:val="00635995"/>
    <w:rsid w:val="00636EB4"/>
    <w:rsid w:val="006376FE"/>
    <w:rsid w:val="00637E62"/>
    <w:rsid w:val="0064031D"/>
    <w:rsid w:val="0064126C"/>
    <w:rsid w:val="0064230B"/>
    <w:rsid w:val="006427E6"/>
    <w:rsid w:val="00643109"/>
    <w:rsid w:val="006433FB"/>
    <w:rsid w:val="0064355C"/>
    <w:rsid w:val="00645D3C"/>
    <w:rsid w:val="00645EEC"/>
    <w:rsid w:val="00647255"/>
    <w:rsid w:val="0064751C"/>
    <w:rsid w:val="006505A0"/>
    <w:rsid w:val="0065239B"/>
    <w:rsid w:val="006534B6"/>
    <w:rsid w:val="006534CD"/>
    <w:rsid w:val="00653AE8"/>
    <w:rsid w:val="0065418C"/>
    <w:rsid w:val="00654BA0"/>
    <w:rsid w:val="00654D4C"/>
    <w:rsid w:val="006566CE"/>
    <w:rsid w:val="00656A9B"/>
    <w:rsid w:val="00656B7D"/>
    <w:rsid w:val="00657DFD"/>
    <w:rsid w:val="0066005A"/>
    <w:rsid w:val="006604CD"/>
    <w:rsid w:val="00661443"/>
    <w:rsid w:val="0066388D"/>
    <w:rsid w:val="00663C55"/>
    <w:rsid w:val="006654C2"/>
    <w:rsid w:val="00666AD0"/>
    <w:rsid w:val="0066717E"/>
    <w:rsid w:val="00667567"/>
    <w:rsid w:val="00667930"/>
    <w:rsid w:val="00667CB0"/>
    <w:rsid w:val="006702C5"/>
    <w:rsid w:val="00670D2A"/>
    <w:rsid w:val="00672BD2"/>
    <w:rsid w:val="006759EF"/>
    <w:rsid w:val="00676429"/>
    <w:rsid w:val="006774A2"/>
    <w:rsid w:val="00680534"/>
    <w:rsid w:val="00681597"/>
    <w:rsid w:val="0068240C"/>
    <w:rsid w:val="00682693"/>
    <w:rsid w:val="00683022"/>
    <w:rsid w:val="006837A7"/>
    <w:rsid w:val="00684E03"/>
    <w:rsid w:val="00685358"/>
    <w:rsid w:val="00685E53"/>
    <w:rsid w:val="0068791A"/>
    <w:rsid w:val="006879FC"/>
    <w:rsid w:val="006910D8"/>
    <w:rsid w:val="0069361F"/>
    <w:rsid w:val="0069374A"/>
    <w:rsid w:val="00693B16"/>
    <w:rsid w:val="00694929"/>
    <w:rsid w:val="00696634"/>
    <w:rsid w:val="006968D3"/>
    <w:rsid w:val="006A0A54"/>
    <w:rsid w:val="006A0DEE"/>
    <w:rsid w:val="006A0E1C"/>
    <w:rsid w:val="006A0E89"/>
    <w:rsid w:val="006A15E0"/>
    <w:rsid w:val="006A1676"/>
    <w:rsid w:val="006A19F4"/>
    <w:rsid w:val="006A1CDB"/>
    <w:rsid w:val="006A1EDB"/>
    <w:rsid w:val="006A2956"/>
    <w:rsid w:val="006A3790"/>
    <w:rsid w:val="006A3AEF"/>
    <w:rsid w:val="006A3BBB"/>
    <w:rsid w:val="006A463F"/>
    <w:rsid w:val="006A5E75"/>
    <w:rsid w:val="006A6040"/>
    <w:rsid w:val="006A62B9"/>
    <w:rsid w:val="006A6F72"/>
    <w:rsid w:val="006A75B9"/>
    <w:rsid w:val="006B1140"/>
    <w:rsid w:val="006B14A4"/>
    <w:rsid w:val="006B1A12"/>
    <w:rsid w:val="006B2E4A"/>
    <w:rsid w:val="006B2F92"/>
    <w:rsid w:val="006B31F3"/>
    <w:rsid w:val="006B33D8"/>
    <w:rsid w:val="006B4247"/>
    <w:rsid w:val="006B634B"/>
    <w:rsid w:val="006C0627"/>
    <w:rsid w:val="006C0A6E"/>
    <w:rsid w:val="006C10F3"/>
    <w:rsid w:val="006C169A"/>
    <w:rsid w:val="006C1EFA"/>
    <w:rsid w:val="006C33BD"/>
    <w:rsid w:val="006C442B"/>
    <w:rsid w:val="006C479A"/>
    <w:rsid w:val="006C4A36"/>
    <w:rsid w:val="006C626D"/>
    <w:rsid w:val="006C636F"/>
    <w:rsid w:val="006C66AC"/>
    <w:rsid w:val="006C71B7"/>
    <w:rsid w:val="006C7AE8"/>
    <w:rsid w:val="006D0159"/>
    <w:rsid w:val="006D0AB4"/>
    <w:rsid w:val="006D0DDC"/>
    <w:rsid w:val="006D1150"/>
    <w:rsid w:val="006D1655"/>
    <w:rsid w:val="006D2410"/>
    <w:rsid w:val="006D30E2"/>
    <w:rsid w:val="006D3151"/>
    <w:rsid w:val="006D4070"/>
    <w:rsid w:val="006D4200"/>
    <w:rsid w:val="006D51DD"/>
    <w:rsid w:val="006D5AB8"/>
    <w:rsid w:val="006D630A"/>
    <w:rsid w:val="006D71A7"/>
    <w:rsid w:val="006E17A5"/>
    <w:rsid w:val="006E3370"/>
    <w:rsid w:val="006E46A3"/>
    <w:rsid w:val="006E5249"/>
    <w:rsid w:val="006E604B"/>
    <w:rsid w:val="006E62FE"/>
    <w:rsid w:val="006E7076"/>
    <w:rsid w:val="006F040B"/>
    <w:rsid w:val="006F1795"/>
    <w:rsid w:val="006F1821"/>
    <w:rsid w:val="006F2671"/>
    <w:rsid w:val="006F33DD"/>
    <w:rsid w:val="006F3B95"/>
    <w:rsid w:val="006F497A"/>
    <w:rsid w:val="006F5358"/>
    <w:rsid w:val="006F5F93"/>
    <w:rsid w:val="006F6C7B"/>
    <w:rsid w:val="006F7381"/>
    <w:rsid w:val="006F74DD"/>
    <w:rsid w:val="006F7B9F"/>
    <w:rsid w:val="006F7E9F"/>
    <w:rsid w:val="006F7EDC"/>
    <w:rsid w:val="0070045F"/>
    <w:rsid w:val="00700A53"/>
    <w:rsid w:val="00701264"/>
    <w:rsid w:val="00701C3A"/>
    <w:rsid w:val="007021C4"/>
    <w:rsid w:val="00702936"/>
    <w:rsid w:val="007035A4"/>
    <w:rsid w:val="00703DFA"/>
    <w:rsid w:val="007043D9"/>
    <w:rsid w:val="0070588A"/>
    <w:rsid w:val="00705D09"/>
    <w:rsid w:val="00705ECB"/>
    <w:rsid w:val="00705F95"/>
    <w:rsid w:val="007061EE"/>
    <w:rsid w:val="007069A5"/>
    <w:rsid w:val="00707FBA"/>
    <w:rsid w:val="00710090"/>
    <w:rsid w:val="00710A51"/>
    <w:rsid w:val="00712335"/>
    <w:rsid w:val="007126E4"/>
    <w:rsid w:val="00712AE9"/>
    <w:rsid w:val="00712E0F"/>
    <w:rsid w:val="00714AF9"/>
    <w:rsid w:val="00715473"/>
    <w:rsid w:val="0071629A"/>
    <w:rsid w:val="00716915"/>
    <w:rsid w:val="00716B42"/>
    <w:rsid w:val="007173AE"/>
    <w:rsid w:val="00717817"/>
    <w:rsid w:val="00717C6F"/>
    <w:rsid w:val="00720965"/>
    <w:rsid w:val="00722762"/>
    <w:rsid w:val="007236ED"/>
    <w:rsid w:val="00723C1B"/>
    <w:rsid w:val="00725AAC"/>
    <w:rsid w:val="007264D9"/>
    <w:rsid w:val="0072726D"/>
    <w:rsid w:val="00727DB4"/>
    <w:rsid w:val="00731243"/>
    <w:rsid w:val="0073155B"/>
    <w:rsid w:val="0073317E"/>
    <w:rsid w:val="00733ACC"/>
    <w:rsid w:val="0073408E"/>
    <w:rsid w:val="007340BF"/>
    <w:rsid w:val="00734A12"/>
    <w:rsid w:val="00734E81"/>
    <w:rsid w:val="0073501B"/>
    <w:rsid w:val="007363DC"/>
    <w:rsid w:val="00736A0D"/>
    <w:rsid w:val="00736B5F"/>
    <w:rsid w:val="00736EEB"/>
    <w:rsid w:val="00740FD5"/>
    <w:rsid w:val="007410B3"/>
    <w:rsid w:val="007422CC"/>
    <w:rsid w:val="0074274E"/>
    <w:rsid w:val="00742F73"/>
    <w:rsid w:val="007437EF"/>
    <w:rsid w:val="00744AAE"/>
    <w:rsid w:val="00746567"/>
    <w:rsid w:val="007474BD"/>
    <w:rsid w:val="00750C37"/>
    <w:rsid w:val="00752461"/>
    <w:rsid w:val="0075252E"/>
    <w:rsid w:val="00752C68"/>
    <w:rsid w:val="00752C8E"/>
    <w:rsid w:val="007558C8"/>
    <w:rsid w:val="00756295"/>
    <w:rsid w:val="007610E4"/>
    <w:rsid w:val="007611CF"/>
    <w:rsid w:val="00762281"/>
    <w:rsid w:val="00763DD1"/>
    <w:rsid w:val="0076511D"/>
    <w:rsid w:val="00765282"/>
    <w:rsid w:val="00765A61"/>
    <w:rsid w:val="00765F37"/>
    <w:rsid w:val="007660E7"/>
    <w:rsid w:val="007669CC"/>
    <w:rsid w:val="00767741"/>
    <w:rsid w:val="007711B9"/>
    <w:rsid w:val="007718F5"/>
    <w:rsid w:val="00775232"/>
    <w:rsid w:val="007752E4"/>
    <w:rsid w:val="0077783E"/>
    <w:rsid w:val="00780099"/>
    <w:rsid w:val="00780199"/>
    <w:rsid w:val="007802DA"/>
    <w:rsid w:val="007802F5"/>
    <w:rsid w:val="0078034A"/>
    <w:rsid w:val="0078073B"/>
    <w:rsid w:val="00782485"/>
    <w:rsid w:val="007827A1"/>
    <w:rsid w:val="00784340"/>
    <w:rsid w:val="00784536"/>
    <w:rsid w:val="00784878"/>
    <w:rsid w:val="007859B3"/>
    <w:rsid w:val="00787075"/>
    <w:rsid w:val="00787FB9"/>
    <w:rsid w:val="00790843"/>
    <w:rsid w:val="00790FEE"/>
    <w:rsid w:val="0079290A"/>
    <w:rsid w:val="007939EB"/>
    <w:rsid w:val="00795700"/>
    <w:rsid w:val="00795AF1"/>
    <w:rsid w:val="00795F38"/>
    <w:rsid w:val="00796EE5"/>
    <w:rsid w:val="00797136"/>
    <w:rsid w:val="00797F20"/>
    <w:rsid w:val="007A017E"/>
    <w:rsid w:val="007A0E47"/>
    <w:rsid w:val="007A1431"/>
    <w:rsid w:val="007A15DF"/>
    <w:rsid w:val="007A209F"/>
    <w:rsid w:val="007A563F"/>
    <w:rsid w:val="007A66BE"/>
    <w:rsid w:val="007B0E89"/>
    <w:rsid w:val="007B13DA"/>
    <w:rsid w:val="007B1BB6"/>
    <w:rsid w:val="007B21DF"/>
    <w:rsid w:val="007B221D"/>
    <w:rsid w:val="007B24C5"/>
    <w:rsid w:val="007B2D3B"/>
    <w:rsid w:val="007B4476"/>
    <w:rsid w:val="007B4893"/>
    <w:rsid w:val="007B4D6B"/>
    <w:rsid w:val="007B59F9"/>
    <w:rsid w:val="007B65D4"/>
    <w:rsid w:val="007B7E18"/>
    <w:rsid w:val="007C09C8"/>
    <w:rsid w:val="007C22B4"/>
    <w:rsid w:val="007C3436"/>
    <w:rsid w:val="007C3FD4"/>
    <w:rsid w:val="007C407E"/>
    <w:rsid w:val="007C7CAA"/>
    <w:rsid w:val="007C7E22"/>
    <w:rsid w:val="007D1901"/>
    <w:rsid w:val="007D283D"/>
    <w:rsid w:val="007D2BA4"/>
    <w:rsid w:val="007D2C2A"/>
    <w:rsid w:val="007D3BB7"/>
    <w:rsid w:val="007D42C8"/>
    <w:rsid w:val="007D489C"/>
    <w:rsid w:val="007D5368"/>
    <w:rsid w:val="007D6F42"/>
    <w:rsid w:val="007D6FA2"/>
    <w:rsid w:val="007D7482"/>
    <w:rsid w:val="007D7557"/>
    <w:rsid w:val="007D77B6"/>
    <w:rsid w:val="007E04F8"/>
    <w:rsid w:val="007E0897"/>
    <w:rsid w:val="007E1514"/>
    <w:rsid w:val="007E1897"/>
    <w:rsid w:val="007E215B"/>
    <w:rsid w:val="007E2BA6"/>
    <w:rsid w:val="007E3875"/>
    <w:rsid w:val="007E3E2C"/>
    <w:rsid w:val="007E4809"/>
    <w:rsid w:val="007E499D"/>
    <w:rsid w:val="007E5460"/>
    <w:rsid w:val="007E5C9A"/>
    <w:rsid w:val="007E62BA"/>
    <w:rsid w:val="007E6849"/>
    <w:rsid w:val="007F0104"/>
    <w:rsid w:val="007F02D6"/>
    <w:rsid w:val="007F04B8"/>
    <w:rsid w:val="007F073B"/>
    <w:rsid w:val="007F08E0"/>
    <w:rsid w:val="007F1031"/>
    <w:rsid w:val="007F1BB5"/>
    <w:rsid w:val="007F1BCE"/>
    <w:rsid w:val="007F1D6E"/>
    <w:rsid w:val="007F1F15"/>
    <w:rsid w:val="007F2195"/>
    <w:rsid w:val="007F274C"/>
    <w:rsid w:val="007F29DE"/>
    <w:rsid w:val="007F52AC"/>
    <w:rsid w:val="007F6AA7"/>
    <w:rsid w:val="007F79A4"/>
    <w:rsid w:val="007F7B1D"/>
    <w:rsid w:val="00800DB4"/>
    <w:rsid w:val="008011BA"/>
    <w:rsid w:val="00801636"/>
    <w:rsid w:val="008029CC"/>
    <w:rsid w:val="00802F31"/>
    <w:rsid w:val="00803EFE"/>
    <w:rsid w:val="0080459D"/>
    <w:rsid w:val="0080484C"/>
    <w:rsid w:val="00804A39"/>
    <w:rsid w:val="00804CE4"/>
    <w:rsid w:val="00805D17"/>
    <w:rsid w:val="008063DD"/>
    <w:rsid w:val="00807F98"/>
    <w:rsid w:val="00810AC0"/>
    <w:rsid w:val="00811D7E"/>
    <w:rsid w:val="00812298"/>
    <w:rsid w:val="00812867"/>
    <w:rsid w:val="00813EE6"/>
    <w:rsid w:val="0081414B"/>
    <w:rsid w:val="00814743"/>
    <w:rsid w:val="00814A06"/>
    <w:rsid w:val="008161BE"/>
    <w:rsid w:val="008168D4"/>
    <w:rsid w:val="008179AE"/>
    <w:rsid w:val="00817C5C"/>
    <w:rsid w:val="00817DB6"/>
    <w:rsid w:val="00821842"/>
    <w:rsid w:val="00821AA2"/>
    <w:rsid w:val="00822CC5"/>
    <w:rsid w:val="0082451D"/>
    <w:rsid w:val="00824649"/>
    <w:rsid w:val="008257B3"/>
    <w:rsid w:val="00826346"/>
    <w:rsid w:val="00827737"/>
    <w:rsid w:val="00827A86"/>
    <w:rsid w:val="00830976"/>
    <w:rsid w:val="0083127A"/>
    <w:rsid w:val="00831314"/>
    <w:rsid w:val="00831F59"/>
    <w:rsid w:val="00832C38"/>
    <w:rsid w:val="00833E38"/>
    <w:rsid w:val="008344F8"/>
    <w:rsid w:val="008350D8"/>
    <w:rsid w:val="00835F7D"/>
    <w:rsid w:val="008362BF"/>
    <w:rsid w:val="008369CA"/>
    <w:rsid w:val="00837889"/>
    <w:rsid w:val="0084118B"/>
    <w:rsid w:val="008418AD"/>
    <w:rsid w:val="008419A9"/>
    <w:rsid w:val="00842CD2"/>
    <w:rsid w:val="00843180"/>
    <w:rsid w:val="00843C2F"/>
    <w:rsid w:val="008443AE"/>
    <w:rsid w:val="0084479B"/>
    <w:rsid w:val="008457F8"/>
    <w:rsid w:val="00846CCF"/>
    <w:rsid w:val="00846F27"/>
    <w:rsid w:val="008477C0"/>
    <w:rsid w:val="00847DCC"/>
    <w:rsid w:val="008501B9"/>
    <w:rsid w:val="00850622"/>
    <w:rsid w:val="00850BD7"/>
    <w:rsid w:val="00850D51"/>
    <w:rsid w:val="008512A6"/>
    <w:rsid w:val="00851594"/>
    <w:rsid w:val="00851E3D"/>
    <w:rsid w:val="0085211D"/>
    <w:rsid w:val="0085304D"/>
    <w:rsid w:val="008548C4"/>
    <w:rsid w:val="0085520F"/>
    <w:rsid w:val="00856549"/>
    <w:rsid w:val="008565B8"/>
    <w:rsid w:val="00856A97"/>
    <w:rsid w:val="00856E1F"/>
    <w:rsid w:val="00857939"/>
    <w:rsid w:val="00857DCF"/>
    <w:rsid w:val="00860B7F"/>
    <w:rsid w:val="00860C14"/>
    <w:rsid w:val="00861FEC"/>
    <w:rsid w:val="00862E0A"/>
    <w:rsid w:val="00863576"/>
    <w:rsid w:val="00864688"/>
    <w:rsid w:val="00864741"/>
    <w:rsid w:val="00864A4F"/>
    <w:rsid w:val="00865097"/>
    <w:rsid w:val="00865BEB"/>
    <w:rsid w:val="00866057"/>
    <w:rsid w:val="008677EC"/>
    <w:rsid w:val="00867C2B"/>
    <w:rsid w:val="0087018F"/>
    <w:rsid w:val="00871B1D"/>
    <w:rsid w:val="00871E21"/>
    <w:rsid w:val="00873508"/>
    <w:rsid w:val="008739DE"/>
    <w:rsid w:val="00874954"/>
    <w:rsid w:val="00875172"/>
    <w:rsid w:val="00875DD3"/>
    <w:rsid w:val="00876227"/>
    <w:rsid w:val="00876648"/>
    <w:rsid w:val="00877050"/>
    <w:rsid w:val="008774A6"/>
    <w:rsid w:val="008808AD"/>
    <w:rsid w:val="0088243E"/>
    <w:rsid w:val="0088303F"/>
    <w:rsid w:val="00884882"/>
    <w:rsid w:val="00884AB1"/>
    <w:rsid w:val="008864E1"/>
    <w:rsid w:val="00886626"/>
    <w:rsid w:val="0089263F"/>
    <w:rsid w:val="00892805"/>
    <w:rsid w:val="00892A0A"/>
    <w:rsid w:val="008941FB"/>
    <w:rsid w:val="008944C2"/>
    <w:rsid w:val="00895EE6"/>
    <w:rsid w:val="00897992"/>
    <w:rsid w:val="00897A1B"/>
    <w:rsid w:val="008A06B8"/>
    <w:rsid w:val="008A17F0"/>
    <w:rsid w:val="008A2AAD"/>
    <w:rsid w:val="008A2DBF"/>
    <w:rsid w:val="008A3F10"/>
    <w:rsid w:val="008A7103"/>
    <w:rsid w:val="008A7EAC"/>
    <w:rsid w:val="008B0BB6"/>
    <w:rsid w:val="008B151F"/>
    <w:rsid w:val="008B1D4A"/>
    <w:rsid w:val="008B2490"/>
    <w:rsid w:val="008B3BCB"/>
    <w:rsid w:val="008B46A3"/>
    <w:rsid w:val="008B6A9A"/>
    <w:rsid w:val="008B6C00"/>
    <w:rsid w:val="008B7710"/>
    <w:rsid w:val="008B7DDE"/>
    <w:rsid w:val="008C063C"/>
    <w:rsid w:val="008C14DD"/>
    <w:rsid w:val="008C31C0"/>
    <w:rsid w:val="008C50D1"/>
    <w:rsid w:val="008C54B9"/>
    <w:rsid w:val="008C7718"/>
    <w:rsid w:val="008D0388"/>
    <w:rsid w:val="008D0B20"/>
    <w:rsid w:val="008D0D6E"/>
    <w:rsid w:val="008D22B4"/>
    <w:rsid w:val="008D246F"/>
    <w:rsid w:val="008D28DD"/>
    <w:rsid w:val="008D2C8B"/>
    <w:rsid w:val="008D2E0F"/>
    <w:rsid w:val="008D3E67"/>
    <w:rsid w:val="008D3F25"/>
    <w:rsid w:val="008D4478"/>
    <w:rsid w:val="008D44EE"/>
    <w:rsid w:val="008D4656"/>
    <w:rsid w:val="008D474F"/>
    <w:rsid w:val="008D4BF7"/>
    <w:rsid w:val="008D4C43"/>
    <w:rsid w:val="008D5856"/>
    <w:rsid w:val="008D5F12"/>
    <w:rsid w:val="008D608B"/>
    <w:rsid w:val="008D6CFD"/>
    <w:rsid w:val="008D6FC2"/>
    <w:rsid w:val="008D756B"/>
    <w:rsid w:val="008D77F1"/>
    <w:rsid w:val="008D7FDE"/>
    <w:rsid w:val="008E1161"/>
    <w:rsid w:val="008E1D08"/>
    <w:rsid w:val="008E45BE"/>
    <w:rsid w:val="008E5334"/>
    <w:rsid w:val="008E5910"/>
    <w:rsid w:val="008E627F"/>
    <w:rsid w:val="008E68C7"/>
    <w:rsid w:val="008E7FBE"/>
    <w:rsid w:val="008F0CD5"/>
    <w:rsid w:val="008F1841"/>
    <w:rsid w:val="008F28CA"/>
    <w:rsid w:val="008F3420"/>
    <w:rsid w:val="008F451A"/>
    <w:rsid w:val="008F6284"/>
    <w:rsid w:val="00900AB5"/>
    <w:rsid w:val="00900E33"/>
    <w:rsid w:val="009028F7"/>
    <w:rsid w:val="0090486D"/>
    <w:rsid w:val="0090576E"/>
    <w:rsid w:val="00905860"/>
    <w:rsid w:val="00905D07"/>
    <w:rsid w:val="00905D62"/>
    <w:rsid w:val="009065E0"/>
    <w:rsid w:val="00906B62"/>
    <w:rsid w:val="00910395"/>
    <w:rsid w:val="0091095E"/>
    <w:rsid w:val="00911AE4"/>
    <w:rsid w:val="0091354F"/>
    <w:rsid w:val="00913AC2"/>
    <w:rsid w:val="00913FA4"/>
    <w:rsid w:val="00917087"/>
    <w:rsid w:val="00917B02"/>
    <w:rsid w:val="00917B49"/>
    <w:rsid w:val="00917EFB"/>
    <w:rsid w:val="009204A0"/>
    <w:rsid w:val="00921082"/>
    <w:rsid w:val="0092255E"/>
    <w:rsid w:val="00922911"/>
    <w:rsid w:val="00923E7B"/>
    <w:rsid w:val="009247BD"/>
    <w:rsid w:val="00924EEA"/>
    <w:rsid w:val="009251B5"/>
    <w:rsid w:val="00926FCB"/>
    <w:rsid w:val="0092775A"/>
    <w:rsid w:val="009308CC"/>
    <w:rsid w:val="00930B80"/>
    <w:rsid w:val="0093126F"/>
    <w:rsid w:val="00931C80"/>
    <w:rsid w:val="00931FD7"/>
    <w:rsid w:val="0093227F"/>
    <w:rsid w:val="009322CD"/>
    <w:rsid w:val="00932D42"/>
    <w:rsid w:val="0093307C"/>
    <w:rsid w:val="00933C31"/>
    <w:rsid w:val="00933F4A"/>
    <w:rsid w:val="0093710D"/>
    <w:rsid w:val="00937785"/>
    <w:rsid w:val="00937A73"/>
    <w:rsid w:val="00941899"/>
    <w:rsid w:val="009419E8"/>
    <w:rsid w:val="00941A4B"/>
    <w:rsid w:val="00942226"/>
    <w:rsid w:val="009427D1"/>
    <w:rsid w:val="00943178"/>
    <w:rsid w:val="00944ADC"/>
    <w:rsid w:val="00946FDD"/>
    <w:rsid w:val="00947048"/>
    <w:rsid w:val="00947373"/>
    <w:rsid w:val="00947E21"/>
    <w:rsid w:val="0095018F"/>
    <w:rsid w:val="00950632"/>
    <w:rsid w:val="00950B15"/>
    <w:rsid w:val="00950CF1"/>
    <w:rsid w:val="00950EE3"/>
    <w:rsid w:val="00952551"/>
    <w:rsid w:val="009540F4"/>
    <w:rsid w:val="00954CE1"/>
    <w:rsid w:val="0095611D"/>
    <w:rsid w:val="00956A8A"/>
    <w:rsid w:val="00960FC1"/>
    <w:rsid w:val="0096254C"/>
    <w:rsid w:val="0096298E"/>
    <w:rsid w:val="00962E32"/>
    <w:rsid w:val="009653D4"/>
    <w:rsid w:val="00965A8B"/>
    <w:rsid w:val="009662E3"/>
    <w:rsid w:val="00966C38"/>
    <w:rsid w:val="00967134"/>
    <w:rsid w:val="00967739"/>
    <w:rsid w:val="00967B5A"/>
    <w:rsid w:val="00967BE0"/>
    <w:rsid w:val="00967C6D"/>
    <w:rsid w:val="00970970"/>
    <w:rsid w:val="00971603"/>
    <w:rsid w:val="00971AFA"/>
    <w:rsid w:val="009721FA"/>
    <w:rsid w:val="00972449"/>
    <w:rsid w:val="00973315"/>
    <w:rsid w:val="00973DE6"/>
    <w:rsid w:val="00974DB9"/>
    <w:rsid w:val="0097509A"/>
    <w:rsid w:val="00975796"/>
    <w:rsid w:val="00976845"/>
    <w:rsid w:val="0097685E"/>
    <w:rsid w:val="00976A4D"/>
    <w:rsid w:val="00976FF8"/>
    <w:rsid w:val="009772E2"/>
    <w:rsid w:val="009772F4"/>
    <w:rsid w:val="00977558"/>
    <w:rsid w:val="009822B0"/>
    <w:rsid w:val="00982C46"/>
    <w:rsid w:val="00982EFD"/>
    <w:rsid w:val="009833B4"/>
    <w:rsid w:val="009842EE"/>
    <w:rsid w:val="00985491"/>
    <w:rsid w:val="00986291"/>
    <w:rsid w:val="00987422"/>
    <w:rsid w:val="0098749E"/>
    <w:rsid w:val="00987D14"/>
    <w:rsid w:val="00987D26"/>
    <w:rsid w:val="00990594"/>
    <w:rsid w:val="00991579"/>
    <w:rsid w:val="00991E9F"/>
    <w:rsid w:val="00992E9B"/>
    <w:rsid w:val="00992FDB"/>
    <w:rsid w:val="00993BF8"/>
    <w:rsid w:val="00993CAE"/>
    <w:rsid w:val="0099614F"/>
    <w:rsid w:val="00996711"/>
    <w:rsid w:val="00997C82"/>
    <w:rsid w:val="009A035A"/>
    <w:rsid w:val="009A07E1"/>
    <w:rsid w:val="009A1A22"/>
    <w:rsid w:val="009A2051"/>
    <w:rsid w:val="009A2608"/>
    <w:rsid w:val="009A2C95"/>
    <w:rsid w:val="009A2E99"/>
    <w:rsid w:val="009A3B08"/>
    <w:rsid w:val="009A3CD8"/>
    <w:rsid w:val="009A42E1"/>
    <w:rsid w:val="009A5F32"/>
    <w:rsid w:val="009A7079"/>
    <w:rsid w:val="009A786A"/>
    <w:rsid w:val="009B1036"/>
    <w:rsid w:val="009B42FB"/>
    <w:rsid w:val="009B4CDD"/>
    <w:rsid w:val="009B5D16"/>
    <w:rsid w:val="009C07A3"/>
    <w:rsid w:val="009C1B76"/>
    <w:rsid w:val="009C2F99"/>
    <w:rsid w:val="009C3B67"/>
    <w:rsid w:val="009C56BA"/>
    <w:rsid w:val="009C5DE3"/>
    <w:rsid w:val="009C647E"/>
    <w:rsid w:val="009C7A7F"/>
    <w:rsid w:val="009C7BEB"/>
    <w:rsid w:val="009D0213"/>
    <w:rsid w:val="009D024E"/>
    <w:rsid w:val="009D05B7"/>
    <w:rsid w:val="009D05E8"/>
    <w:rsid w:val="009D0E0E"/>
    <w:rsid w:val="009D0F81"/>
    <w:rsid w:val="009D0FB8"/>
    <w:rsid w:val="009D1A3B"/>
    <w:rsid w:val="009D247B"/>
    <w:rsid w:val="009D276F"/>
    <w:rsid w:val="009D4192"/>
    <w:rsid w:val="009D451F"/>
    <w:rsid w:val="009D4B5D"/>
    <w:rsid w:val="009D5F2E"/>
    <w:rsid w:val="009D7786"/>
    <w:rsid w:val="009E0149"/>
    <w:rsid w:val="009E0C40"/>
    <w:rsid w:val="009E1BBC"/>
    <w:rsid w:val="009E1CAB"/>
    <w:rsid w:val="009E28C6"/>
    <w:rsid w:val="009E354B"/>
    <w:rsid w:val="009E38F1"/>
    <w:rsid w:val="009E5908"/>
    <w:rsid w:val="009E5E54"/>
    <w:rsid w:val="009E6002"/>
    <w:rsid w:val="009E76AE"/>
    <w:rsid w:val="009E7773"/>
    <w:rsid w:val="009F0995"/>
    <w:rsid w:val="009F3F02"/>
    <w:rsid w:val="009F3F3D"/>
    <w:rsid w:val="009F4864"/>
    <w:rsid w:val="009F5AF9"/>
    <w:rsid w:val="009F5E7D"/>
    <w:rsid w:val="009F61C5"/>
    <w:rsid w:val="009F6AB8"/>
    <w:rsid w:val="00A0059E"/>
    <w:rsid w:val="00A01210"/>
    <w:rsid w:val="00A02077"/>
    <w:rsid w:val="00A034EF"/>
    <w:rsid w:val="00A036F7"/>
    <w:rsid w:val="00A03DD0"/>
    <w:rsid w:val="00A0442A"/>
    <w:rsid w:val="00A0456D"/>
    <w:rsid w:val="00A04E84"/>
    <w:rsid w:val="00A06583"/>
    <w:rsid w:val="00A065F3"/>
    <w:rsid w:val="00A0733C"/>
    <w:rsid w:val="00A07CDA"/>
    <w:rsid w:val="00A10325"/>
    <w:rsid w:val="00A10A85"/>
    <w:rsid w:val="00A11CD9"/>
    <w:rsid w:val="00A127EC"/>
    <w:rsid w:val="00A13174"/>
    <w:rsid w:val="00A13CB0"/>
    <w:rsid w:val="00A140F8"/>
    <w:rsid w:val="00A15E88"/>
    <w:rsid w:val="00A1631D"/>
    <w:rsid w:val="00A176F1"/>
    <w:rsid w:val="00A17E12"/>
    <w:rsid w:val="00A20209"/>
    <w:rsid w:val="00A208F6"/>
    <w:rsid w:val="00A21163"/>
    <w:rsid w:val="00A225CF"/>
    <w:rsid w:val="00A2268A"/>
    <w:rsid w:val="00A22B5D"/>
    <w:rsid w:val="00A23672"/>
    <w:rsid w:val="00A23DA6"/>
    <w:rsid w:val="00A25A68"/>
    <w:rsid w:val="00A25B8D"/>
    <w:rsid w:val="00A26174"/>
    <w:rsid w:val="00A26844"/>
    <w:rsid w:val="00A270F3"/>
    <w:rsid w:val="00A2729C"/>
    <w:rsid w:val="00A273E2"/>
    <w:rsid w:val="00A27E9E"/>
    <w:rsid w:val="00A30866"/>
    <w:rsid w:val="00A30F76"/>
    <w:rsid w:val="00A3102F"/>
    <w:rsid w:val="00A32B58"/>
    <w:rsid w:val="00A3314E"/>
    <w:rsid w:val="00A33BA9"/>
    <w:rsid w:val="00A3401C"/>
    <w:rsid w:val="00A340E5"/>
    <w:rsid w:val="00A342A3"/>
    <w:rsid w:val="00A34BF3"/>
    <w:rsid w:val="00A34EB3"/>
    <w:rsid w:val="00A35698"/>
    <w:rsid w:val="00A36730"/>
    <w:rsid w:val="00A36A2C"/>
    <w:rsid w:val="00A36B5A"/>
    <w:rsid w:val="00A371B0"/>
    <w:rsid w:val="00A3766E"/>
    <w:rsid w:val="00A37763"/>
    <w:rsid w:val="00A37EAB"/>
    <w:rsid w:val="00A40738"/>
    <w:rsid w:val="00A40782"/>
    <w:rsid w:val="00A4103E"/>
    <w:rsid w:val="00A41553"/>
    <w:rsid w:val="00A41D10"/>
    <w:rsid w:val="00A4246E"/>
    <w:rsid w:val="00A42723"/>
    <w:rsid w:val="00A429B9"/>
    <w:rsid w:val="00A43BA6"/>
    <w:rsid w:val="00A43E37"/>
    <w:rsid w:val="00A446E2"/>
    <w:rsid w:val="00A4498C"/>
    <w:rsid w:val="00A46306"/>
    <w:rsid w:val="00A46468"/>
    <w:rsid w:val="00A46583"/>
    <w:rsid w:val="00A46A02"/>
    <w:rsid w:val="00A46CCC"/>
    <w:rsid w:val="00A46FD3"/>
    <w:rsid w:val="00A47CAF"/>
    <w:rsid w:val="00A47F39"/>
    <w:rsid w:val="00A5024E"/>
    <w:rsid w:val="00A5060B"/>
    <w:rsid w:val="00A50F4A"/>
    <w:rsid w:val="00A51432"/>
    <w:rsid w:val="00A52189"/>
    <w:rsid w:val="00A52FA3"/>
    <w:rsid w:val="00A53B09"/>
    <w:rsid w:val="00A54945"/>
    <w:rsid w:val="00A562E9"/>
    <w:rsid w:val="00A56495"/>
    <w:rsid w:val="00A56733"/>
    <w:rsid w:val="00A569BB"/>
    <w:rsid w:val="00A5749C"/>
    <w:rsid w:val="00A578A7"/>
    <w:rsid w:val="00A60C9C"/>
    <w:rsid w:val="00A610AA"/>
    <w:rsid w:val="00A6157D"/>
    <w:rsid w:val="00A62041"/>
    <w:rsid w:val="00A622DA"/>
    <w:rsid w:val="00A62601"/>
    <w:rsid w:val="00A63746"/>
    <w:rsid w:val="00A67E77"/>
    <w:rsid w:val="00A70B99"/>
    <w:rsid w:val="00A71094"/>
    <w:rsid w:val="00A72F70"/>
    <w:rsid w:val="00A73389"/>
    <w:rsid w:val="00A740AE"/>
    <w:rsid w:val="00A75118"/>
    <w:rsid w:val="00A75D0A"/>
    <w:rsid w:val="00A75DA2"/>
    <w:rsid w:val="00A77122"/>
    <w:rsid w:val="00A80E6E"/>
    <w:rsid w:val="00A81B82"/>
    <w:rsid w:val="00A832A1"/>
    <w:rsid w:val="00A84739"/>
    <w:rsid w:val="00A873EE"/>
    <w:rsid w:val="00A87DC0"/>
    <w:rsid w:val="00A9118E"/>
    <w:rsid w:val="00A917A7"/>
    <w:rsid w:val="00A91F08"/>
    <w:rsid w:val="00A93A69"/>
    <w:rsid w:val="00A93E30"/>
    <w:rsid w:val="00A94697"/>
    <w:rsid w:val="00A94E94"/>
    <w:rsid w:val="00A95623"/>
    <w:rsid w:val="00A9564F"/>
    <w:rsid w:val="00A96553"/>
    <w:rsid w:val="00A976CA"/>
    <w:rsid w:val="00AA16CE"/>
    <w:rsid w:val="00AA1AF3"/>
    <w:rsid w:val="00AA2072"/>
    <w:rsid w:val="00AA366B"/>
    <w:rsid w:val="00AA39CC"/>
    <w:rsid w:val="00AA3A15"/>
    <w:rsid w:val="00AA3D20"/>
    <w:rsid w:val="00AA4146"/>
    <w:rsid w:val="00AA4697"/>
    <w:rsid w:val="00AA48E8"/>
    <w:rsid w:val="00AA4B92"/>
    <w:rsid w:val="00AA5807"/>
    <w:rsid w:val="00AA5E79"/>
    <w:rsid w:val="00AA60D5"/>
    <w:rsid w:val="00AA6294"/>
    <w:rsid w:val="00AA78FE"/>
    <w:rsid w:val="00AA7A2A"/>
    <w:rsid w:val="00AB0B0B"/>
    <w:rsid w:val="00AB1207"/>
    <w:rsid w:val="00AB2784"/>
    <w:rsid w:val="00AB27F3"/>
    <w:rsid w:val="00AB2D8E"/>
    <w:rsid w:val="00AB3669"/>
    <w:rsid w:val="00AB3C09"/>
    <w:rsid w:val="00AB5428"/>
    <w:rsid w:val="00AB5ADF"/>
    <w:rsid w:val="00AB61A3"/>
    <w:rsid w:val="00AB65D6"/>
    <w:rsid w:val="00AB722F"/>
    <w:rsid w:val="00AB7721"/>
    <w:rsid w:val="00AB7E10"/>
    <w:rsid w:val="00AC0AE4"/>
    <w:rsid w:val="00AC2D5F"/>
    <w:rsid w:val="00AC33DD"/>
    <w:rsid w:val="00AC39B7"/>
    <w:rsid w:val="00AC41D9"/>
    <w:rsid w:val="00AC4451"/>
    <w:rsid w:val="00AC4C86"/>
    <w:rsid w:val="00AC4E13"/>
    <w:rsid w:val="00AC54F1"/>
    <w:rsid w:val="00AC5A3A"/>
    <w:rsid w:val="00AC6657"/>
    <w:rsid w:val="00AC6DD4"/>
    <w:rsid w:val="00AC794C"/>
    <w:rsid w:val="00AD038E"/>
    <w:rsid w:val="00AD0DF0"/>
    <w:rsid w:val="00AD0F79"/>
    <w:rsid w:val="00AD1722"/>
    <w:rsid w:val="00AD1A07"/>
    <w:rsid w:val="00AD2638"/>
    <w:rsid w:val="00AD2AC0"/>
    <w:rsid w:val="00AD2B59"/>
    <w:rsid w:val="00AD366E"/>
    <w:rsid w:val="00AD3BA8"/>
    <w:rsid w:val="00AD41CB"/>
    <w:rsid w:val="00AD465A"/>
    <w:rsid w:val="00AD4B4F"/>
    <w:rsid w:val="00AD4CCE"/>
    <w:rsid w:val="00AD6E71"/>
    <w:rsid w:val="00AD7221"/>
    <w:rsid w:val="00AD7735"/>
    <w:rsid w:val="00AD7CE8"/>
    <w:rsid w:val="00AD7D7E"/>
    <w:rsid w:val="00AE0FEF"/>
    <w:rsid w:val="00AE1524"/>
    <w:rsid w:val="00AE1B87"/>
    <w:rsid w:val="00AE2063"/>
    <w:rsid w:val="00AE2907"/>
    <w:rsid w:val="00AE33DB"/>
    <w:rsid w:val="00AE4D61"/>
    <w:rsid w:val="00AE5776"/>
    <w:rsid w:val="00AF03F0"/>
    <w:rsid w:val="00AF0B26"/>
    <w:rsid w:val="00AF2A46"/>
    <w:rsid w:val="00AF33B9"/>
    <w:rsid w:val="00AF3ECE"/>
    <w:rsid w:val="00AF3EFA"/>
    <w:rsid w:val="00AF45AC"/>
    <w:rsid w:val="00AF5E7D"/>
    <w:rsid w:val="00AF6B0C"/>
    <w:rsid w:val="00AF7040"/>
    <w:rsid w:val="00B0099D"/>
    <w:rsid w:val="00B009B7"/>
    <w:rsid w:val="00B0120C"/>
    <w:rsid w:val="00B01295"/>
    <w:rsid w:val="00B01E6A"/>
    <w:rsid w:val="00B021B5"/>
    <w:rsid w:val="00B0380F"/>
    <w:rsid w:val="00B049EB"/>
    <w:rsid w:val="00B06671"/>
    <w:rsid w:val="00B074EA"/>
    <w:rsid w:val="00B1091A"/>
    <w:rsid w:val="00B112F4"/>
    <w:rsid w:val="00B11C46"/>
    <w:rsid w:val="00B12B42"/>
    <w:rsid w:val="00B13ACC"/>
    <w:rsid w:val="00B14559"/>
    <w:rsid w:val="00B1473F"/>
    <w:rsid w:val="00B16D06"/>
    <w:rsid w:val="00B209F0"/>
    <w:rsid w:val="00B20BE1"/>
    <w:rsid w:val="00B21035"/>
    <w:rsid w:val="00B21191"/>
    <w:rsid w:val="00B215CA"/>
    <w:rsid w:val="00B226FF"/>
    <w:rsid w:val="00B23B6A"/>
    <w:rsid w:val="00B23CD2"/>
    <w:rsid w:val="00B2504E"/>
    <w:rsid w:val="00B2550B"/>
    <w:rsid w:val="00B26332"/>
    <w:rsid w:val="00B26358"/>
    <w:rsid w:val="00B26555"/>
    <w:rsid w:val="00B27A3C"/>
    <w:rsid w:val="00B27A60"/>
    <w:rsid w:val="00B3012D"/>
    <w:rsid w:val="00B31BD7"/>
    <w:rsid w:val="00B3323C"/>
    <w:rsid w:val="00B3327B"/>
    <w:rsid w:val="00B3445D"/>
    <w:rsid w:val="00B3476D"/>
    <w:rsid w:val="00B35325"/>
    <w:rsid w:val="00B35BBB"/>
    <w:rsid w:val="00B362B8"/>
    <w:rsid w:val="00B377B0"/>
    <w:rsid w:val="00B37981"/>
    <w:rsid w:val="00B4023F"/>
    <w:rsid w:val="00B402B6"/>
    <w:rsid w:val="00B406C2"/>
    <w:rsid w:val="00B40DE7"/>
    <w:rsid w:val="00B43717"/>
    <w:rsid w:val="00B453DD"/>
    <w:rsid w:val="00B46276"/>
    <w:rsid w:val="00B46E52"/>
    <w:rsid w:val="00B511B8"/>
    <w:rsid w:val="00B53A8D"/>
    <w:rsid w:val="00B540CD"/>
    <w:rsid w:val="00B54AF0"/>
    <w:rsid w:val="00B5527E"/>
    <w:rsid w:val="00B5553D"/>
    <w:rsid w:val="00B56334"/>
    <w:rsid w:val="00B56A5C"/>
    <w:rsid w:val="00B56D78"/>
    <w:rsid w:val="00B574B2"/>
    <w:rsid w:val="00B57FBB"/>
    <w:rsid w:val="00B600F0"/>
    <w:rsid w:val="00B60331"/>
    <w:rsid w:val="00B6046D"/>
    <w:rsid w:val="00B62294"/>
    <w:rsid w:val="00B62408"/>
    <w:rsid w:val="00B631DB"/>
    <w:rsid w:val="00B63C7D"/>
    <w:rsid w:val="00B63FD4"/>
    <w:rsid w:val="00B63FE0"/>
    <w:rsid w:val="00B6511B"/>
    <w:rsid w:val="00B65913"/>
    <w:rsid w:val="00B65CC3"/>
    <w:rsid w:val="00B67BDD"/>
    <w:rsid w:val="00B706CF"/>
    <w:rsid w:val="00B728DB"/>
    <w:rsid w:val="00B72F41"/>
    <w:rsid w:val="00B748BD"/>
    <w:rsid w:val="00B759DE"/>
    <w:rsid w:val="00B75B9A"/>
    <w:rsid w:val="00B761DA"/>
    <w:rsid w:val="00B763B6"/>
    <w:rsid w:val="00B76D74"/>
    <w:rsid w:val="00B77B66"/>
    <w:rsid w:val="00B80ED2"/>
    <w:rsid w:val="00B8156D"/>
    <w:rsid w:val="00B81F53"/>
    <w:rsid w:val="00B81FFA"/>
    <w:rsid w:val="00B82725"/>
    <w:rsid w:val="00B831DF"/>
    <w:rsid w:val="00B8340E"/>
    <w:rsid w:val="00B83615"/>
    <w:rsid w:val="00B8424E"/>
    <w:rsid w:val="00B84F74"/>
    <w:rsid w:val="00B8553B"/>
    <w:rsid w:val="00B857C6"/>
    <w:rsid w:val="00B8656D"/>
    <w:rsid w:val="00B869D4"/>
    <w:rsid w:val="00B86B21"/>
    <w:rsid w:val="00B86D6E"/>
    <w:rsid w:val="00B870CE"/>
    <w:rsid w:val="00B907FF"/>
    <w:rsid w:val="00B9147C"/>
    <w:rsid w:val="00B92010"/>
    <w:rsid w:val="00B9246F"/>
    <w:rsid w:val="00B93676"/>
    <w:rsid w:val="00B94D95"/>
    <w:rsid w:val="00B9563B"/>
    <w:rsid w:val="00B96C27"/>
    <w:rsid w:val="00BA0438"/>
    <w:rsid w:val="00BA0C5E"/>
    <w:rsid w:val="00BA22F7"/>
    <w:rsid w:val="00BA3325"/>
    <w:rsid w:val="00BA56CD"/>
    <w:rsid w:val="00BA6C0C"/>
    <w:rsid w:val="00BA6C22"/>
    <w:rsid w:val="00BA6C3D"/>
    <w:rsid w:val="00BB0637"/>
    <w:rsid w:val="00BB0C2A"/>
    <w:rsid w:val="00BB181B"/>
    <w:rsid w:val="00BB1D16"/>
    <w:rsid w:val="00BB1D35"/>
    <w:rsid w:val="00BB24D5"/>
    <w:rsid w:val="00BB3092"/>
    <w:rsid w:val="00BB333F"/>
    <w:rsid w:val="00BB4563"/>
    <w:rsid w:val="00BB4BA2"/>
    <w:rsid w:val="00BB57D0"/>
    <w:rsid w:val="00BB6C94"/>
    <w:rsid w:val="00BC1260"/>
    <w:rsid w:val="00BC1C26"/>
    <w:rsid w:val="00BC237A"/>
    <w:rsid w:val="00BC307D"/>
    <w:rsid w:val="00BC3586"/>
    <w:rsid w:val="00BC3E1E"/>
    <w:rsid w:val="00BC5D79"/>
    <w:rsid w:val="00BC67B6"/>
    <w:rsid w:val="00BD0494"/>
    <w:rsid w:val="00BD1064"/>
    <w:rsid w:val="00BD12BC"/>
    <w:rsid w:val="00BD4243"/>
    <w:rsid w:val="00BD4750"/>
    <w:rsid w:val="00BD47EB"/>
    <w:rsid w:val="00BD5E56"/>
    <w:rsid w:val="00BD6F1F"/>
    <w:rsid w:val="00BD7072"/>
    <w:rsid w:val="00BD78B8"/>
    <w:rsid w:val="00BE1743"/>
    <w:rsid w:val="00BE26A9"/>
    <w:rsid w:val="00BE2E3A"/>
    <w:rsid w:val="00BE4857"/>
    <w:rsid w:val="00BE4B49"/>
    <w:rsid w:val="00BE61CF"/>
    <w:rsid w:val="00BE67AE"/>
    <w:rsid w:val="00BE6BBA"/>
    <w:rsid w:val="00BE7705"/>
    <w:rsid w:val="00BE7E35"/>
    <w:rsid w:val="00BF044E"/>
    <w:rsid w:val="00BF05BD"/>
    <w:rsid w:val="00BF1049"/>
    <w:rsid w:val="00BF117E"/>
    <w:rsid w:val="00BF1416"/>
    <w:rsid w:val="00BF14EC"/>
    <w:rsid w:val="00BF156B"/>
    <w:rsid w:val="00BF1F2D"/>
    <w:rsid w:val="00BF1FF2"/>
    <w:rsid w:val="00BF2245"/>
    <w:rsid w:val="00BF3141"/>
    <w:rsid w:val="00BF331E"/>
    <w:rsid w:val="00BF4BEB"/>
    <w:rsid w:val="00BF6649"/>
    <w:rsid w:val="00BF6D61"/>
    <w:rsid w:val="00BF70EE"/>
    <w:rsid w:val="00C003C5"/>
    <w:rsid w:val="00C00596"/>
    <w:rsid w:val="00C01042"/>
    <w:rsid w:val="00C011E4"/>
    <w:rsid w:val="00C012DA"/>
    <w:rsid w:val="00C01662"/>
    <w:rsid w:val="00C01715"/>
    <w:rsid w:val="00C01727"/>
    <w:rsid w:val="00C0177F"/>
    <w:rsid w:val="00C0180F"/>
    <w:rsid w:val="00C01960"/>
    <w:rsid w:val="00C01A16"/>
    <w:rsid w:val="00C01A42"/>
    <w:rsid w:val="00C02F84"/>
    <w:rsid w:val="00C039B2"/>
    <w:rsid w:val="00C0408A"/>
    <w:rsid w:val="00C055D3"/>
    <w:rsid w:val="00C05838"/>
    <w:rsid w:val="00C05FBC"/>
    <w:rsid w:val="00C0603E"/>
    <w:rsid w:val="00C06433"/>
    <w:rsid w:val="00C064FC"/>
    <w:rsid w:val="00C077C1"/>
    <w:rsid w:val="00C106BB"/>
    <w:rsid w:val="00C11729"/>
    <w:rsid w:val="00C11D9D"/>
    <w:rsid w:val="00C12203"/>
    <w:rsid w:val="00C12AC7"/>
    <w:rsid w:val="00C13373"/>
    <w:rsid w:val="00C13F7B"/>
    <w:rsid w:val="00C144E1"/>
    <w:rsid w:val="00C14B8D"/>
    <w:rsid w:val="00C15B57"/>
    <w:rsid w:val="00C16062"/>
    <w:rsid w:val="00C171A2"/>
    <w:rsid w:val="00C175BA"/>
    <w:rsid w:val="00C2273C"/>
    <w:rsid w:val="00C23669"/>
    <w:rsid w:val="00C24152"/>
    <w:rsid w:val="00C24430"/>
    <w:rsid w:val="00C244AC"/>
    <w:rsid w:val="00C24BAA"/>
    <w:rsid w:val="00C25678"/>
    <w:rsid w:val="00C25DD0"/>
    <w:rsid w:val="00C262C4"/>
    <w:rsid w:val="00C264DB"/>
    <w:rsid w:val="00C268A1"/>
    <w:rsid w:val="00C26A38"/>
    <w:rsid w:val="00C27016"/>
    <w:rsid w:val="00C3016F"/>
    <w:rsid w:val="00C33EC8"/>
    <w:rsid w:val="00C34096"/>
    <w:rsid w:val="00C348E0"/>
    <w:rsid w:val="00C34A0C"/>
    <w:rsid w:val="00C35DF9"/>
    <w:rsid w:val="00C35F2E"/>
    <w:rsid w:val="00C36144"/>
    <w:rsid w:val="00C36F17"/>
    <w:rsid w:val="00C373D5"/>
    <w:rsid w:val="00C378F3"/>
    <w:rsid w:val="00C37AC4"/>
    <w:rsid w:val="00C37E6B"/>
    <w:rsid w:val="00C40029"/>
    <w:rsid w:val="00C4185B"/>
    <w:rsid w:val="00C41FEF"/>
    <w:rsid w:val="00C422B7"/>
    <w:rsid w:val="00C424E2"/>
    <w:rsid w:val="00C424E4"/>
    <w:rsid w:val="00C42659"/>
    <w:rsid w:val="00C449DE"/>
    <w:rsid w:val="00C46000"/>
    <w:rsid w:val="00C46344"/>
    <w:rsid w:val="00C47C1A"/>
    <w:rsid w:val="00C509F6"/>
    <w:rsid w:val="00C50D86"/>
    <w:rsid w:val="00C50E55"/>
    <w:rsid w:val="00C537D4"/>
    <w:rsid w:val="00C54D76"/>
    <w:rsid w:val="00C55148"/>
    <w:rsid w:val="00C55971"/>
    <w:rsid w:val="00C56F54"/>
    <w:rsid w:val="00C57023"/>
    <w:rsid w:val="00C57690"/>
    <w:rsid w:val="00C61291"/>
    <w:rsid w:val="00C64B33"/>
    <w:rsid w:val="00C65E20"/>
    <w:rsid w:val="00C673D1"/>
    <w:rsid w:val="00C67DE8"/>
    <w:rsid w:val="00C71520"/>
    <w:rsid w:val="00C71DED"/>
    <w:rsid w:val="00C71ECD"/>
    <w:rsid w:val="00C72033"/>
    <w:rsid w:val="00C720D4"/>
    <w:rsid w:val="00C73A0C"/>
    <w:rsid w:val="00C73F5A"/>
    <w:rsid w:val="00C750A8"/>
    <w:rsid w:val="00C76146"/>
    <w:rsid w:val="00C7659E"/>
    <w:rsid w:val="00C76E9A"/>
    <w:rsid w:val="00C76F27"/>
    <w:rsid w:val="00C77442"/>
    <w:rsid w:val="00C774D3"/>
    <w:rsid w:val="00C77804"/>
    <w:rsid w:val="00C803A7"/>
    <w:rsid w:val="00C80587"/>
    <w:rsid w:val="00C817A7"/>
    <w:rsid w:val="00C82663"/>
    <w:rsid w:val="00C83362"/>
    <w:rsid w:val="00C85EDF"/>
    <w:rsid w:val="00C86357"/>
    <w:rsid w:val="00C910DB"/>
    <w:rsid w:val="00C93377"/>
    <w:rsid w:val="00C93D3C"/>
    <w:rsid w:val="00C9508B"/>
    <w:rsid w:val="00C95881"/>
    <w:rsid w:val="00C95BC3"/>
    <w:rsid w:val="00C9647A"/>
    <w:rsid w:val="00C96A1F"/>
    <w:rsid w:val="00C971CD"/>
    <w:rsid w:val="00C97A46"/>
    <w:rsid w:val="00CA0154"/>
    <w:rsid w:val="00CA32CA"/>
    <w:rsid w:val="00CA375F"/>
    <w:rsid w:val="00CA5364"/>
    <w:rsid w:val="00CA564D"/>
    <w:rsid w:val="00CA5B35"/>
    <w:rsid w:val="00CA63CD"/>
    <w:rsid w:val="00CA6A85"/>
    <w:rsid w:val="00CB04A5"/>
    <w:rsid w:val="00CB0D25"/>
    <w:rsid w:val="00CB0DD9"/>
    <w:rsid w:val="00CB13F6"/>
    <w:rsid w:val="00CB1EBD"/>
    <w:rsid w:val="00CB2556"/>
    <w:rsid w:val="00CB25B7"/>
    <w:rsid w:val="00CB3B33"/>
    <w:rsid w:val="00CB3C28"/>
    <w:rsid w:val="00CB45C4"/>
    <w:rsid w:val="00CB4609"/>
    <w:rsid w:val="00CB5198"/>
    <w:rsid w:val="00CB5593"/>
    <w:rsid w:val="00CB565A"/>
    <w:rsid w:val="00CB6ECB"/>
    <w:rsid w:val="00CB73CA"/>
    <w:rsid w:val="00CB75D8"/>
    <w:rsid w:val="00CB7A5E"/>
    <w:rsid w:val="00CB7C1A"/>
    <w:rsid w:val="00CB7E75"/>
    <w:rsid w:val="00CC093D"/>
    <w:rsid w:val="00CC1AA8"/>
    <w:rsid w:val="00CC2362"/>
    <w:rsid w:val="00CC37D7"/>
    <w:rsid w:val="00CC3E30"/>
    <w:rsid w:val="00CD026B"/>
    <w:rsid w:val="00CD05FB"/>
    <w:rsid w:val="00CD061B"/>
    <w:rsid w:val="00CD0E24"/>
    <w:rsid w:val="00CD18BF"/>
    <w:rsid w:val="00CD1D79"/>
    <w:rsid w:val="00CD27A1"/>
    <w:rsid w:val="00CD48FB"/>
    <w:rsid w:val="00CD4956"/>
    <w:rsid w:val="00CD5B60"/>
    <w:rsid w:val="00CD5FBC"/>
    <w:rsid w:val="00CD603C"/>
    <w:rsid w:val="00CD77CE"/>
    <w:rsid w:val="00CE0DA5"/>
    <w:rsid w:val="00CE0F07"/>
    <w:rsid w:val="00CE1BCE"/>
    <w:rsid w:val="00CE340F"/>
    <w:rsid w:val="00CE48FA"/>
    <w:rsid w:val="00CE577E"/>
    <w:rsid w:val="00CE685E"/>
    <w:rsid w:val="00CF08FB"/>
    <w:rsid w:val="00CF1D62"/>
    <w:rsid w:val="00CF2BDA"/>
    <w:rsid w:val="00CF3AA9"/>
    <w:rsid w:val="00CF49FB"/>
    <w:rsid w:val="00CF52FA"/>
    <w:rsid w:val="00CF6B9F"/>
    <w:rsid w:val="00CF6C4F"/>
    <w:rsid w:val="00CF7229"/>
    <w:rsid w:val="00CF7A75"/>
    <w:rsid w:val="00D00649"/>
    <w:rsid w:val="00D0065F"/>
    <w:rsid w:val="00D014EB"/>
    <w:rsid w:val="00D019B2"/>
    <w:rsid w:val="00D03ACA"/>
    <w:rsid w:val="00D03C47"/>
    <w:rsid w:val="00D04635"/>
    <w:rsid w:val="00D049F3"/>
    <w:rsid w:val="00D060C9"/>
    <w:rsid w:val="00D061B6"/>
    <w:rsid w:val="00D065FA"/>
    <w:rsid w:val="00D06E0A"/>
    <w:rsid w:val="00D10A10"/>
    <w:rsid w:val="00D10A96"/>
    <w:rsid w:val="00D10CCF"/>
    <w:rsid w:val="00D10F91"/>
    <w:rsid w:val="00D11692"/>
    <w:rsid w:val="00D12314"/>
    <w:rsid w:val="00D14027"/>
    <w:rsid w:val="00D14928"/>
    <w:rsid w:val="00D160AE"/>
    <w:rsid w:val="00D1775A"/>
    <w:rsid w:val="00D17C0C"/>
    <w:rsid w:val="00D211C8"/>
    <w:rsid w:val="00D22491"/>
    <w:rsid w:val="00D22516"/>
    <w:rsid w:val="00D225DF"/>
    <w:rsid w:val="00D22720"/>
    <w:rsid w:val="00D22B88"/>
    <w:rsid w:val="00D249B2"/>
    <w:rsid w:val="00D26705"/>
    <w:rsid w:val="00D275E6"/>
    <w:rsid w:val="00D27920"/>
    <w:rsid w:val="00D27A14"/>
    <w:rsid w:val="00D27B88"/>
    <w:rsid w:val="00D30860"/>
    <w:rsid w:val="00D30E5A"/>
    <w:rsid w:val="00D31179"/>
    <w:rsid w:val="00D31563"/>
    <w:rsid w:val="00D31E3B"/>
    <w:rsid w:val="00D3278A"/>
    <w:rsid w:val="00D32967"/>
    <w:rsid w:val="00D32A43"/>
    <w:rsid w:val="00D32D25"/>
    <w:rsid w:val="00D33A0D"/>
    <w:rsid w:val="00D36ADA"/>
    <w:rsid w:val="00D36C5F"/>
    <w:rsid w:val="00D37A75"/>
    <w:rsid w:val="00D37FBC"/>
    <w:rsid w:val="00D4076B"/>
    <w:rsid w:val="00D40B43"/>
    <w:rsid w:val="00D420CB"/>
    <w:rsid w:val="00D42FF9"/>
    <w:rsid w:val="00D4301D"/>
    <w:rsid w:val="00D43271"/>
    <w:rsid w:val="00D4334B"/>
    <w:rsid w:val="00D4363E"/>
    <w:rsid w:val="00D44975"/>
    <w:rsid w:val="00D457F6"/>
    <w:rsid w:val="00D45B94"/>
    <w:rsid w:val="00D46D6B"/>
    <w:rsid w:val="00D513BB"/>
    <w:rsid w:val="00D53CB1"/>
    <w:rsid w:val="00D54109"/>
    <w:rsid w:val="00D547C9"/>
    <w:rsid w:val="00D55031"/>
    <w:rsid w:val="00D5588D"/>
    <w:rsid w:val="00D55F71"/>
    <w:rsid w:val="00D56695"/>
    <w:rsid w:val="00D56FD2"/>
    <w:rsid w:val="00D602EA"/>
    <w:rsid w:val="00D61DF2"/>
    <w:rsid w:val="00D63D50"/>
    <w:rsid w:val="00D64A77"/>
    <w:rsid w:val="00D64B92"/>
    <w:rsid w:val="00D65B6C"/>
    <w:rsid w:val="00D65D55"/>
    <w:rsid w:val="00D66159"/>
    <w:rsid w:val="00D675CE"/>
    <w:rsid w:val="00D6765A"/>
    <w:rsid w:val="00D67D77"/>
    <w:rsid w:val="00D71D98"/>
    <w:rsid w:val="00D729AE"/>
    <w:rsid w:val="00D72C8C"/>
    <w:rsid w:val="00D72D88"/>
    <w:rsid w:val="00D73646"/>
    <w:rsid w:val="00D74E89"/>
    <w:rsid w:val="00D74F60"/>
    <w:rsid w:val="00D762F8"/>
    <w:rsid w:val="00D76CD4"/>
    <w:rsid w:val="00D77291"/>
    <w:rsid w:val="00D8010D"/>
    <w:rsid w:val="00D801EF"/>
    <w:rsid w:val="00D803C4"/>
    <w:rsid w:val="00D80A74"/>
    <w:rsid w:val="00D82A50"/>
    <w:rsid w:val="00D82D70"/>
    <w:rsid w:val="00D841F9"/>
    <w:rsid w:val="00D85785"/>
    <w:rsid w:val="00D8607F"/>
    <w:rsid w:val="00D86261"/>
    <w:rsid w:val="00D86342"/>
    <w:rsid w:val="00D868D2"/>
    <w:rsid w:val="00D87509"/>
    <w:rsid w:val="00D87A02"/>
    <w:rsid w:val="00D912E9"/>
    <w:rsid w:val="00D91678"/>
    <w:rsid w:val="00D91FD2"/>
    <w:rsid w:val="00D93373"/>
    <w:rsid w:val="00D93A7F"/>
    <w:rsid w:val="00D94528"/>
    <w:rsid w:val="00D94D04"/>
    <w:rsid w:val="00D95FA7"/>
    <w:rsid w:val="00D9652E"/>
    <w:rsid w:val="00D96A58"/>
    <w:rsid w:val="00D96B69"/>
    <w:rsid w:val="00D9774F"/>
    <w:rsid w:val="00D97B4C"/>
    <w:rsid w:val="00D97E72"/>
    <w:rsid w:val="00DA0941"/>
    <w:rsid w:val="00DA21BA"/>
    <w:rsid w:val="00DA2CD1"/>
    <w:rsid w:val="00DA2DB1"/>
    <w:rsid w:val="00DA3DE4"/>
    <w:rsid w:val="00DA4CDB"/>
    <w:rsid w:val="00DA5498"/>
    <w:rsid w:val="00DA5A23"/>
    <w:rsid w:val="00DA6609"/>
    <w:rsid w:val="00DA6644"/>
    <w:rsid w:val="00DA70A7"/>
    <w:rsid w:val="00DA753C"/>
    <w:rsid w:val="00DA793E"/>
    <w:rsid w:val="00DB05F8"/>
    <w:rsid w:val="00DB19CB"/>
    <w:rsid w:val="00DB2501"/>
    <w:rsid w:val="00DB2792"/>
    <w:rsid w:val="00DB3C7C"/>
    <w:rsid w:val="00DB41A5"/>
    <w:rsid w:val="00DB4C97"/>
    <w:rsid w:val="00DB5716"/>
    <w:rsid w:val="00DB5C63"/>
    <w:rsid w:val="00DB6B34"/>
    <w:rsid w:val="00DB7066"/>
    <w:rsid w:val="00DB70CA"/>
    <w:rsid w:val="00DC1376"/>
    <w:rsid w:val="00DC1B45"/>
    <w:rsid w:val="00DC23CD"/>
    <w:rsid w:val="00DC276F"/>
    <w:rsid w:val="00DC3311"/>
    <w:rsid w:val="00DC3B40"/>
    <w:rsid w:val="00DC45AA"/>
    <w:rsid w:val="00DC5463"/>
    <w:rsid w:val="00DC5BF8"/>
    <w:rsid w:val="00DC6808"/>
    <w:rsid w:val="00DC7335"/>
    <w:rsid w:val="00DD0CFF"/>
    <w:rsid w:val="00DD236C"/>
    <w:rsid w:val="00DD355A"/>
    <w:rsid w:val="00DD381F"/>
    <w:rsid w:val="00DD3C1E"/>
    <w:rsid w:val="00DD4656"/>
    <w:rsid w:val="00DD497C"/>
    <w:rsid w:val="00DD5C49"/>
    <w:rsid w:val="00DD5DA1"/>
    <w:rsid w:val="00DD6E8F"/>
    <w:rsid w:val="00DD6F81"/>
    <w:rsid w:val="00DD7546"/>
    <w:rsid w:val="00DD77D4"/>
    <w:rsid w:val="00DD7B91"/>
    <w:rsid w:val="00DE0004"/>
    <w:rsid w:val="00DE19E9"/>
    <w:rsid w:val="00DE1CB7"/>
    <w:rsid w:val="00DE1DF7"/>
    <w:rsid w:val="00DE22FE"/>
    <w:rsid w:val="00DE2843"/>
    <w:rsid w:val="00DE29DE"/>
    <w:rsid w:val="00DE2CDA"/>
    <w:rsid w:val="00DE2D62"/>
    <w:rsid w:val="00DE30D3"/>
    <w:rsid w:val="00DE46DE"/>
    <w:rsid w:val="00DE6915"/>
    <w:rsid w:val="00DE6EE1"/>
    <w:rsid w:val="00DE788B"/>
    <w:rsid w:val="00DF05B8"/>
    <w:rsid w:val="00DF141B"/>
    <w:rsid w:val="00DF1734"/>
    <w:rsid w:val="00DF2B10"/>
    <w:rsid w:val="00DF3070"/>
    <w:rsid w:val="00DF3207"/>
    <w:rsid w:val="00DF39AB"/>
    <w:rsid w:val="00DF4C8C"/>
    <w:rsid w:val="00DF622F"/>
    <w:rsid w:val="00DF65C2"/>
    <w:rsid w:val="00DF6604"/>
    <w:rsid w:val="00DF6E53"/>
    <w:rsid w:val="00DF7915"/>
    <w:rsid w:val="00E002ED"/>
    <w:rsid w:val="00E011CF"/>
    <w:rsid w:val="00E01200"/>
    <w:rsid w:val="00E0154F"/>
    <w:rsid w:val="00E02A39"/>
    <w:rsid w:val="00E03449"/>
    <w:rsid w:val="00E04241"/>
    <w:rsid w:val="00E04550"/>
    <w:rsid w:val="00E04723"/>
    <w:rsid w:val="00E04DDF"/>
    <w:rsid w:val="00E0512E"/>
    <w:rsid w:val="00E051EE"/>
    <w:rsid w:val="00E05978"/>
    <w:rsid w:val="00E06781"/>
    <w:rsid w:val="00E069FC"/>
    <w:rsid w:val="00E06F31"/>
    <w:rsid w:val="00E103F6"/>
    <w:rsid w:val="00E118CC"/>
    <w:rsid w:val="00E11D61"/>
    <w:rsid w:val="00E12924"/>
    <w:rsid w:val="00E13050"/>
    <w:rsid w:val="00E1352E"/>
    <w:rsid w:val="00E14DA9"/>
    <w:rsid w:val="00E16F57"/>
    <w:rsid w:val="00E17E86"/>
    <w:rsid w:val="00E203F6"/>
    <w:rsid w:val="00E206DE"/>
    <w:rsid w:val="00E22BF2"/>
    <w:rsid w:val="00E22EA8"/>
    <w:rsid w:val="00E23ABE"/>
    <w:rsid w:val="00E23E4E"/>
    <w:rsid w:val="00E245B8"/>
    <w:rsid w:val="00E24749"/>
    <w:rsid w:val="00E2549B"/>
    <w:rsid w:val="00E2565F"/>
    <w:rsid w:val="00E302BE"/>
    <w:rsid w:val="00E31984"/>
    <w:rsid w:val="00E31C0F"/>
    <w:rsid w:val="00E32620"/>
    <w:rsid w:val="00E33509"/>
    <w:rsid w:val="00E34B4A"/>
    <w:rsid w:val="00E35664"/>
    <w:rsid w:val="00E358FA"/>
    <w:rsid w:val="00E35A0D"/>
    <w:rsid w:val="00E36EF5"/>
    <w:rsid w:val="00E379B2"/>
    <w:rsid w:val="00E37C2A"/>
    <w:rsid w:val="00E37EB1"/>
    <w:rsid w:val="00E40231"/>
    <w:rsid w:val="00E40269"/>
    <w:rsid w:val="00E40BEC"/>
    <w:rsid w:val="00E40C8C"/>
    <w:rsid w:val="00E41198"/>
    <w:rsid w:val="00E41B92"/>
    <w:rsid w:val="00E42021"/>
    <w:rsid w:val="00E4399B"/>
    <w:rsid w:val="00E43B73"/>
    <w:rsid w:val="00E44ABE"/>
    <w:rsid w:val="00E4545C"/>
    <w:rsid w:val="00E46B62"/>
    <w:rsid w:val="00E47A6D"/>
    <w:rsid w:val="00E53383"/>
    <w:rsid w:val="00E53719"/>
    <w:rsid w:val="00E53BAC"/>
    <w:rsid w:val="00E54088"/>
    <w:rsid w:val="00E547F6"/>
    <w:rsid w:val="00E54EA2"/>
    <w:rsid w:val="00E56135"/>
    <w:rsid w:val="00E56708"/>
    <w:rsid w:val="00E579B4"/>
    <w:rsid w:val="00E61C71"/>
    <w:rsid w:val="00E62F1F"/>
    <w:rsid w:val="00E64C19"/>
    <w:rsid w:val="00E64D6F"/>
    <w:rsid w:val="00E66022"/>
    <w:rsid w:val="00E663F8"/>
    <w:rsid w:val="00E668C5"/>
    <w:rsid w:val="00E668E3"/>
    <w:rsid w:val="00E70A4C"/>
    <w:rsid w:val="00E70F5C"/>
    <w:rsid w:val="00E70FB4"/>
    <w:rsid w:val="00E7217F"/>
    <w:rsid w:val="00E728F2"/>
    <w:rsid w:val="00E734D6"/>
    <w:rsid w:val="00E734DC"/>
    <w:rsid w:val="00E7368C"/>
    <w:rsid w:val="00E73F81"/>
    <w:rsid w:val="00E76477"/>
    <w:rsid w:val="00E76478"/>
    <w:rsid w:val="00E7726F"/>
    <w:rsid w:val="00E80904"/>
    <w:rsid w:val="00E81251"/>
    <w:rsid w:val="00E822C6"/>
    <w:rsid w:val="00E82A27"/>
    <w:rsid w:val="00E83345"/>
    <w:rsid w:val="00E84007"/>
    <w:rsid w:val="00E8533E"/>
    <w:rsid w:val="00E85777"/>
    <w:rsid w:val="00E87BA9"/>
    <w:rsid w:val="00E90145"/>
    <w:rsid w:val="00E9040A"/>
    <w:rsid w:val="00E90690"/>
    <w:rsid w:val="00E90EBA"/>
    <w:rsid w:val="00E9209C"/>
    <w:rsid w:val="00E924B0"/>
    <w:rsid w:val="00E9266A"/>
    <w:rsid w:val="00E92B6C"/>
    <w:rsid w:val="00E93C82"/>
    <w:rsid w:val="00E946C1"/>
    <w:rsid w:val="00E94F86"/>
    <w:rsid w:val="00E956E1"/>
    <w:rsid w:val="00E95EF7"/>
    <w:rsid w:val="00E97392"/>
    <w:rsid w:val="00EA0AD7"/>
    <w:rsid w:val="00EA1462"/>
    <w:rsid w:val="00EA180F"/>
    <w:rsid w:val="00EA2525"/>
    <w:rsid w:val="00EA314D"/>
    <w:rsid w:val="00EA32FA"/>
    <w:rsid w:val="00EA353D"/>
    <w:rsid w:val="00EA3A9A"/>
    <w:rsid w:val="00EA69BA"/>
    <w:rsid w:val="00EB06F2"/>
    <w:rsid w:val="00EB087F"/>
    <w:rsid w:val="00EB0B66"/>
    <w:rsid w:val="00EB1932"/>
    <w:rsid w:val="00EB2085"/>
    <w:rsid w:val="00EB22E0"/>
    <w:rsid w:val="00EB2C42"/>
    <w:rsid w:val="00EB3824"/>
    <w:rsid w:val="00EB3977"/>
    <w:rsid w:val="00EB3D60"/>
    <w:rsid w:val="00EB4C9E"/>
    <w:rsid w:val="00EB4CA5"/>
    <w:rsid w:val="00EB5785"/>
    <w:rsid w:val="00EB57A5"/>
    <w:rsid w:val="00EB5DC6"/>
    <w:rsid w:val="00EB7842"/>
    <w:rsid w:val="00EC073F"/>
    <w:rsid w:val="00EC0ED0"/>
    <w:rsid w:val="00EC42ED"/>
    <w:rsid w:val="00EC45C1"/>
    <w:rsid w:val="00EC468D"/>
    <w:rsid w:val="00EC5303"/>
    <w:rsid w:val="00EC54B4"/>
    <w:rsid w:val="00EC66E0"/>
    <w:rsid w:val="00EC6757"/>
    <w:rsid w:val="00EC70D1"/>
    <w:rsid w:val="00ED00CF"/>
    <w:rsid w:val="00ED1AE4"/>
    <w:rsid w:val="00ED1E8B"/>
    <w:rsid w:val="00ED2274"/>
    <w:rsid w:val="00ED2C5A"/>
    <w:rsid w:val="00ED2E56"/>
    <w:rsid w:val="00ED40D9"/>
    <w:rsid w:val="00ED4594"/>
    <w:rsid w:val="00ED496D"/>
    <w:rsid w:val="00ED5215"/>
    <w:rsid w:val="00ED564D"/>
    <w:rsid w:val="00ED67E6"/>
    <w:rsid w:val="00ED713A"/>
    <w:rsid w:val="00ED7413"/>
    <w:rsid w:val="00ED741F"/>
    <w:rsid w:val="00EE1959"/>
    <w:rsid w:val="00EE1D8B"/>
    <w:rsid w:val="00EE1F0B"/>
    <w:rsid w:val="00EE273A"/>
    <w:rsid w:val="00EE2779"/>
    <w:rsid w:val="00EE31FC"/>
    <w:rsid w:val="00EE4380"/>
    <w:rsid w:val="00EE6CD2"/>
    <w:rsid w:val="00EE750A"/>
    <w:rsid w:val="00EF1036"/>
    <w:rsid w:val="00EF291D"/>
    <w:rsid w:val="00EF2A8D"/>
    <w:rsid w:val="00EF30FD"/>
    <w:rsid w:val="00EF319F"/>
    <w:rsid w:val="00EF48A7"/>
    <w:rsid w:val="00EF59FC"/>
    <w:rsid w:val="00EF68AC"/>
    <w:rsid w:val="00EF7C9F"/>
    <w:rsid w:val="00F000E5"/>
    <w:rsid w:val="00F00CED"/>
    <w:rsid w:val="00F01114"/>
    <w:rsid w:val="00F015CA"/>
    <w:rsid w:val="00F018A2"/>
    <w:rsid w:val="00F0193D"/>
    <w:rsid w:val="00F0268B"/>
    <w:rsid w:val="00F02B7D"/>
    <w:rsid w:val="00F03786"/>
    <w:rsid w:val="00F038D8"/>
    <w:rsid w:val="00F03BD1"/>
    <w:rsid w:val="00F04559"/>
    <w:rsid w:val="00F05C62"/>
    <w:rsid w:val="00F05C7F"/>
    <w:rsid w:val="00F06F5C"/>
    <w:rsid w:val="00F07562"/>
    <w:rsid w:val="00F076CD"/>
    <w:rsid w:val="00F10A80"/>
    <w:rsid w:val="00F10EF1"/>
    <w:rsid w:val="00F1151A"/>
    <w:rsid w:val="00F117C5"/>
    <w:rsid w:val="00F119B0"/>
    <w:rsid w:val="00F12188"/>
    <w:rsid w:val="00F12784"/>
    <w:rsid w:val="00F1293D"/>
    <w:rsid w:val="00F151FC"/>
    <w:rsid w:val="00F16168"/>
    <w:rsid w:val="00F165A8"/>
    <w:rsid w:val="00F16E5D"/>
    <w:rsid w:val="00F177B9"/>
    <w:rsid w:val="00F17B27"/>
    <w:rsid w:val="00F17F79"/>
    <w:rsid w:val="00F17F8C"/>
    <w:rsid w:val="00F200DA"/>
    <w:rsid w:val="00F2047D"/>
    <w:rsid w:val="00F216E7"/>
    <w:rsid w:val="00F23297"/>
    <w:rsid w:val="00F23412"/>
    <w:rsid w:val="00F2442C"/>
    <w:rsid w:val="00F25B67"/>
    <w:rsid w:val="00F26468"/>
    <w:rsid w:val="00F26BA7"/>
    <w:rsid w:val="00F271D9"/>
    <w:rsid w:val="00F2738A"/>
    <w:rsid w:val="00F27B2B"/>
    <w:rsid w:val="00F304B0"/>
    <w:rsid w:val="00F30E0D"/>
    <w:rsid w:val="00F30ED6"/>
    <w:rsid w:val="00F310DC"/>
    <w:rsid w:val="00F3207D"/>
    <w:rsid w:val="00F3250E"/>
    <w:rsid w:val="00F33415"/>
    <w:rsid w:val="00F33510"/>
    <w:rsid w:val="00F3363D"/>
    <w:rsid w:val="00F34093"/>
    <w:rsid w:val="00F341B5"/>
    <w:rsid w:val="00F34D95"/>
    <w:rsid w:val="00F352CC"/>
    <w:rsid w:val="00F36345"/>
    <w:rsid w:val="00F366E1"/>
    <w:rsid w:val="00F37DA3"/>
    <w:rsid w:val="00F4060C"/>
    <w:rsid w:val="00F40873"/>
    <w:rsid w:val="00F40C50"/>
    <w:rsid w:val="00F4227F"/>
    <w:rsid w:val="00F423A7"/>
    <w:rsid w:val="00F4245E"/>
    <w:rsid w:val="00F4287D"/>
    <w:rsid w:val="00F42AD5"/>
    <w:rsid w:val="00F44EC8"/>
    <w:rsid w:val="00F45DA1"/>
    <w:rsid w:val="00F465AC"/>
    <w:rsid w:val="00F466E6"/>
    <w:rsid w:val="00F4679A"/>
    <w:rsid w:val="00F46A3A"/>
    <w:rsid w:val="00F46F13"/>
    <w:rsid w:val="00F47041"/>
    <w:rsid w:val="00F477E2"/>
    <w:rsid w:val="00F479C8"/>
    <w:rsid w:val="00F47D39"/>
    <w:rsid w:val="00F50B21"/>
    <w:rsid w:val="00F52834"/>
    <w:rsid w:val="00F53314"/>
    <w:rsid w:val="00F55A17"/>
    <w:rsid w:val="00F57715"/>
    <w:rsid w:val="00F57AC5"/>
    <w:rsid w:val="00F62318"/>
    <w:rsid w:val="00F62884"/>
    <w:rsid w:val="00F639AD"/>
    <w:rsid w:val="00F63EF5"/>
    <w:rsid w:val="00F6581B"/>
    <w:rsid w:val="00F658B4"/>
    <w:rsid w:val="00F659CF"/>
    <w:rsid w:val="00F65C35"/>
    <w:rsid w:val="00F663FB"/>
    <w:rsid w:val="00F712E8"/>
    <w:rsid w:val="00F714A1"/>
    <w:rsid w:val="00F72035"/>
    <w:rsid w:val="00F727C3"/>
    <w:rsid w:val="00F72EAB"/>
    <w:rsid w:val="00F73D07"/>
    <w:rsid w:val="00F73E4D"/>
    <w:rsid w:val="00F7405D"/>
    <w:rsid w:val="00F743E0"/>
    <w:rsid w:val="00F74D9A"/>
    <w:rsid w:val="00F74EA4"/>
    <w:rsid w:val="00F7500C"/>
    <w:rsid w:val="00F76592"/>
    <w:rsid w:val="00F76FCE"/>
    <w:rsid w:val="00F77A4B"/>
    <w:rsid w:val="00F80ABB"/>
    <w:rsid w:val="00F817A8"/>
    <w:rsid w:val="00F825E8"/>
    <w:rsid w:val="00F82853"/>
    <w:rsid w:val="00F82DAD"/>
    <w:rsid w:val="00F82DB3"/>
    <w:rsid w:val="00F848DD"/>
    <w:rsid w:val="00F84E79"/>
    <w:rsid w:val="00F8710A"/>
    <w:rsid w:val="00F87768"/>
    <w:rsid w:val="00F87889"/>
    <w:rsid w:val="00F87CA5"/>
    <w:rsid w:val="00F90B54"/>
    <w:rsid w:val="00F924A4"/>
    <w:rsid w:val="00F94121"/>
    <w:rsid w:val="00F9496A"/>
    <w:rsid w:val="00F94EC4"/>
    <w:rsid w:val="00F97721"/>
    <w:rsid w:val="00FA0D12"/>
    <w:rsid w:val="00FA1C71"/>
    <w:rsid w:val="00FA22A8"/>
    <w:rsid w:val="00FA349E"/>
    <w:rsid w:val="00FA35B4"/>
    <w:rsid w:val="00FA4495"/>
    <w:rsid w:val="00FA4D5F"/>
    <w:rsid w:val="00FA639D"/>
    <w:rsid w:val="00FA67E8"/>
    <w:rsid w:val="00FA6B70"/>
    <w:rsid w:val="00FA6E59"/>
    <w:rsid w:val="00FA7404"/>
    <w:rsid w:val="00FA7599"/>
    <w:rsid w:val="00FB1091"/>
    <w:rsid w:val="00FB20E8"/>
    <w:rsid w:val="00FB225B"/>
    <w:rsid w:val="00FB25EB"/>
    <w:rsid w:val="00FB2902"/>
    <w:rsid w:val="00FB302E"/>
    <w:rsid w:val="00FB3648"/>
    <w:rsid w:val="00FB3A1E"/>
    <w:rsid w:val="00FB4305"/>
    <w:rsid w:val="00FB43B3"/>
    <w:rsid w:val="00FB456A"/>
    <w:rsid w:val="00FB4C92"/>
    <w:rsid w:val="00FB5A81"/>
    <w:rsid w:val="00FB5C13"/>
    <w:rsid w:val="00FC004F"/>
    <w:rsid w:val="00FC0683"/>
    <w:rsid w:val="00FC0707"/>
    <w:rsid w:val="00FC1AD5"/>
    <w:rsid w:val="00FC46D8"/>
    <w:rsid w:val="00FC4F60"/>
    <w:rsid w:val="00FC579B"/>
    <w:rsid w:val="00FC5BFE"/>
    <w:rsid w:val="00FC5F0E"/>
    <w:rsid w:val="00FC6171"/>
    <w:rsid w:val="00FC79D6"/>
    <w:rsid w:val="00FC7E64"/>
    <w:rsid w:val="00FD04ED"/>
    <w:rsid w:val="00FD0601"/>
    <w:rsid w:val="00FD227D"/>
    <w:rsid w:val="00FD238E"/>
    <w:rsid w:val="00FD42B4"/>
    <w:rsid w:val="00FD4418"/>
    <w:rsid w:val="00FD573E"/>
    <w:rsid w:val="00FD5AF9"/>
    <w:rsid w:val="00FD7942"/>
    <w:rsid w:val="00FD7D56"/>
    <w:rsid w:val="00FE02A9"/>
    <w:rsid w:val="00FE06DD"/>
    <w:rsid w:val="00FE0B6C"/>
    <w:rsid w:val="00FE0B77"/>
    <w:rsid w:val="00FE0BB1"/>
    <w:rsid w:val="00FE0BE3"/>
    <w:rsid w:val="00FE183D"/>
    <w:rsid w:val="00FE18B5"/>
    <w:rsid w:val="00FE24B1"/>
    <w:rsid w:val="00FE446D"/>
    <w:rsid w:val="00FE4674"/>
    <w:rsid w:val="00FE666E"/>
    <w:rsid w:val="00FF0D7F"/>
    <w:rsid w:val="00FF178E"/>
    <w:rsid w:val="00FF1A0B"/>
    <w:rsid w:val="00FF1EE0"/>
    <w:rsid w:val="00FF480B"/>
    <w:rsid w:val="00FF48C3"/>
    <w:rsid w:val="00FF50C0"/>
    <w:rsid w:val="00FF5ECC"/>
    <w:rsid w:val="00FF6ED7"/>
    <w:rsid w:val="00FF70B6"/>
    <w:rsid w:val="00FF7A01"/>
    <w:rsid w:val="00FF7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BD9C92"/>
  <w15:docId w15:val="{1D26843B-ECC9-4965-B0F5-1E5EA056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2A9"/>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6E3E"/>
    <w:pPr>
      <w:tabs>
        <w:tab w:val="center" w:pos="4153"/>
        <w:tab w:val="right" w:pos="8306"/>
      </w:tabs>
      <w:snapToGrid w:val="0"/>
    </w:pPr>
    <w:rPr>
      <w:sz w:val="20"/>
      <w:szCs w:val="20"/>
    </w:rPr>
  </w:style>
  <w:style w:type="character" w:customStyle="1" w:styleId="a4">
    <w:name w:val="頁首 字元"/>
    <w:basedOn w:val="a0"/>
    <w:link w:val="a3"/>
    <w:uiPriority w:val="99"/>
    <w:rsid w:val="000B6E3E"/>
    <w:rPr>
      <w:sz w:val="20"/>
      <w:szCs w:val="20"/>
      <w:lang w:val="en-GB"/>
    </w:rPr>
  </w:style>
  <w:style w:type="paragraph" w:styleId="a5">
    <w:name w:val="footer"/>
    <w:basedOn w:val="a"/>
    <w:link w:val="a6"/>
    <w:uiPriority w:val="99"/>
    <w:unhideWhenUsed/>
    <w:rsid w:val="000B6E3E"/>
    <w:pPr>
      <w:tabs>
        <w:tab w:val="center" w:pos="4153"/>
        <w:tab w:val="right" w:pos="8306"/>
      </w:tabs>
      <w:snapToGrid w:val="0"/>
    </w:pPr>
    <w:rPr>
      <w:sz w:val="20"/>
      <w:szCs w:val="20"/>
    </w:rPr>
  </w:style>
  <w:style w:type="character" w:customStyle="1" w:styleId="a6">
    <w:name w:val="頁尾 字元"/>
    <w:basedOn w:val="a0"/>
    <w:link w:val="a5"/>
    <w:uiPriority w:val="99"/>
    <w:rsid w:val="000B6E3E"/>
    <w:rPr>
      <w:sz w:val="20"/>
      <w:szCs w:val="20"/>
      <w:lang w:val="en-GB"/>
    </w:rPr>
  </w:style>
  <w:style w:type="character" w:styleId="a7">
    <w:name w:val="annotation reference"/>
    <w:basedOn w:val="a0"/>
    <w:uiPriority w:val="99"/>
    <w:semiHidden/>
    <w:unhideWhenUsed/>
    <w:rsid w:val="00BD12BC"/>
    <w:rPr>
      <w:sz w:val="16"/>
      <w:szCs w:val="16"/>
    </w:rPr>
  </w:style>
  <w:style w:type="paragraph" w:styleId="a8">
    <w:name w:val="annotation text"/>
    <w:basedOn w:val="a"/>
    <w:link w:val="a9"/>
    <w:uiPriority w:val="99"/>
    <w:unhideWhenUsed/>
    <w:rsid w:val="00BD12BC"/>
    <w:rPr>
      <w:rFonts w:ascii="Tahoma" w:hAnsi="Tahoma" w:cs="Tahoma"/>
      <w:sz w:val="16"/>
      <w:szCs w:val="20"/>
      <w:lang w:val="en-US"/>
    </w:rPr>
  </w:style>
  <w:style w:type="character" w:customStyle="1" w:styleId="a9">
    <w:name w:val="註解文字 字元"/>
    <w:basedOn w:val="a0"/>
    <w:link w:val="a8"/>
    <w:uiPriority w:val="99"/>
    <w:rsid w:val="00BD12BC"/>
    <w:rPr>
      <w:rFonts w:ascii="Tahoma" w:hAnsi="Tahoma" w:cs="Tahoma"/>
      <w:sz w:val="16"/>
      <w:szCs w:val="20"/>
    </w:rPr>
  </w:style>
  <w:style w:type="paragraph" w:styleId="aa">
    <w:name w:val="annotation subject"/>
    <w:basedOn w:val="a8"/>
    <w:next w:val="a8"/>
    <w:link w:val="ab"/>
    <w:uiPriority w:val="99"/>
    <w:semiHidden/>
    <w:unhideWhenUsed/>
    <w:rsid w:val="00BD12BC"/>
    <w:rPr>
      <w:b/>
      <w:bCs/>
    </w:rPr>
  </w:style>
  <w:style w:type="character" w:customStyle="1" w:styleId="ab">
    <w:name w:val="註解主旨 字元"/>
    <w:basedOn w:val="a9"/>
    <w:link w:val="aa"/>
    <w:uiPriority w:val="99"/>
    <w:semiHidden/>
    <w:rsid w:val="00BD12BC"/>
    <w:rPr>
      <w:rFonts w:ascii="Tahoma" w:hAnsi="Tahoma" w:cs="Tahoma"/>
      <w:b/>
      <w:bCs/>
      <w:sz w:val="20"/>
      <w:szCs w:val="20"/>
      <w:lang w:val="en-GB"/>
    </w:rPr>
  </w:style>
  <w:style w:type="paragraph" w:styleId="ac">
    <w:name w:val="Balloon Text"/>
    <w:basedOn w:val="a"/>
    <w:link w:val="ad"/>
    <w:uiPriority w:val="99"/>
    <w:semiHidden/>
    <w:unhideWhenUsed/>
    <w:rsid w:val="004846C0"/>
    <w:rPr>
      <w:rFonts w:ascii="Tahoma" w:hAnsi="Tahoma" w:cs="Tahoma"/>
      <w:sz w:val="16"/>
      <w:szCs w:val="16"/>
      <w:lang w:val="en-US"/>
    </w:rPr>
  </w:style>
  <w:style w:type="character" w:customStyle="1" w:styleId="ad">
    <w:name w:val="註解方塊文字 字元"/>
    <w:basedOn w:val="a0"/>
    <w:link w:val="ac"/>
    <w:uiPriority w:val="99"/>
    <w:semiHidden/>
    <w:rsid w:val="004846C0"/>
    <w:rPr>
      <w:rFonts w:ascii="Tahoma" w:hAnsi="Tahoma" w:cs="Tahoma"/>
      <w:sz w:val="16"/>
      <w:szCs w:val="16"/>
    </w:rPr>
  </w:style>
  <w:style w:type="paragraph" w:styleId="ae">
    <w:name w:val="Revision"/>
    <w:hidden/>
    <w:uiPriority w:val="99"/>
    <w:semiHidden/>
    <w:rsid w:val="00167B9F"/>
    <w:rPr>
      <w:lang w:val="en-GB"/>
    </w:rPr>
  </w:style>
  <w:style w:type="paragraph" w:styleId="af">
    <w:name w:val="List Paragraph"/>
    <w:basedOn w:val="a"/>
    <w:uiPriority w:val="34"/>
    <w:qFormat/>
    <w:rsid w:val="006C169A"/>
    <w:pPr>
      <w:ind w:left="720"/>
      <w:contextualSpacing/>
    </w:pPr>
  </w:style>
  <w:style w:type="character" w:styleId="af0">
    <w:name w:val="Placeholder Text"/>
    <w:basedOn w:val="a0"/>
    <w:uiPriority w:val="99"/>
    <w:semiHidden/>
    <w:rsid w:val="0008455B"/>
    <w:rPr>
      <w:color w:val="808080"/>
    </w:rPr>
  </w:style>
  <w:style w:type="character" w:styleId="af1">
    <w:name w:val="line number"/>
    <w:basedOn w:val="a0"/>
    <w:uiPriority w:val="99"/>
    <w:semiHidden/>
    <w:unhideWhenUsed/>
    <w:rsid w:val="0045621C"/>
  </w:style>
  <w:style w:type="character" w:styleId="af2">
    <w:name w:val="Hyperlink"/>
    <w:rsid w:val="00E35664"/>
    <w:rPr>
      <w:color w:val="0000FF"/>
      <w:u w:val="single"/>
    </w:rPr>
  </w:style>
  <w:style w:type="paragraph" w:customStyle="1" w:styleId="Default">
    <w:name w:val="Default"/>
    <w:rsid w:val="003F6D4F"/>
    <w:pPr>
      <w:widowControl w:val="0"/>
      <w:autoSpaceDE w:val="0"/>
      <w:autoSpaceDN w:val="0"/>
      <w:adjustRightInd w:val="0"/>
    </w:pPr>
    <w:rPr>
      <w:rFonts w:ascii="Times New Roman" w:hAnsi="Times New Roman" w:cs="Times New Roman"/>
      <w:color w:val="000000"/>
      <w:kern w:val="0"/>
      <w:szCs w:val="24"/>
    </w:rPr>
  </w:style>
  <w:style w:type="character" w:styleId="af3">
    <w:name w:val="Emphasis"/>
    <w:basedOn w:val="a0"/>
    <w:uiPriority w:val="20"/>
    <w:qFormat/>
    <w:rsid w:val="004C6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07643">
      <w:bodyDiv w:val="1"/>
      <w:marLeft w:val="0"/>
      <w:marRight w:val="0"/>
      <w:marTop w:val="0"/>
      <w:marBottom w:val="0"/>
      <w:divBdr>
        <w:top w:val="none" w:sz="0" w:space="0" w:color="auto"/>
        <w:left w:val="none" w:sz="0" w:space="0" w:color="auto"/>
        <w:bottom w:val="none" w:sz="0" w:space="0" w:color="auto"/>
        <w:right w:val="none" w:sz="0" w:space="0" w:color="auto"/>
      </w:divBdr>
    </w:div>
    <w:div w:id="44927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F3EE7-CAF8-4FDB-98EB-A5DE2927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Windows 使用者</cp:lastModifiedBy>
  <cp:revision>15</cp:revision>
  <cp:lastPrinted>2018-10-28T03:13:00Z</cp:lastPrinted>
  <dcterms:created xsi:type="dcterms:W3CDTF">2018-10-23T11:48:00Z</dcterms:created>
  <dcterms:modified xsi:type="dcterms:W3CDTF">2018-10-28T03:20:00Z</dcterms:modified>
</cp:coreProperties>
</file>