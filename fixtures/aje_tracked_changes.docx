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493B9" w14:textId="77777777" w:rsidR="004843F9" w:rsidRDefault="004843F9" w:rsidP="00E03943">
      <w:pPr>
        <w:pStyle w:val="instructionheadingNoNumber"/>
        <w:sectPr w:rsidR="004843F9" w:rsidSect="003261B0">
          <w:footerReference w:type="default" r:id="rId9"/>
          <w:type w:val="continuous"/>
          <w:pgSz w:w="12240" w:h="15840" w:code="1"/>
          <w:pgMar w:top="720" w:right="720" w:bottom="720" w:left="720" w:header="720" w:footer="720" w:gutter="0"/>
          <w:cols w:space="720"/>
          <w:docGrid w:linePitch="360"/>
        </w:sectPr>
      </w:pPr>
    </w:p>
    <w:p w14:paraId="18040510" w14:textId="77777777" w:rsidR="00E03943" w:rsidRDefault="00E03943" w:rsidP="00E03943">
      <w:pPr>
        <w:pStyle w:val="instructionheadingNoNumber"/>
      </w:pPr>
      <w:r w:rsidRPr="00690434">
        <w:lastRenderedPageBreak/>
        <w:t>Project Summary/Abstract</w:t>
      </w:r>
      <w:r w:rsidRPr="00E03943">
        <w:t xml:space="preserve"> </w:t>
      </w:r>
    </w:p>
    <w:p w14:paraId="6D42FD2B" w14:textId="77777777" w:rsidR="00E03943" w:rsidRPr="00690434" w:rsidRDefault="00E03943" w:rsidP="00E03943">
      <w:pPr>
        <w:pStyle w:val="instructionheadingNoNumber"/>
      </w:pPr>
      <w:r w:rsidRPr="00DD638B">
        <w:t>This section must be no longer than 30 lines of text,</w:t>
      </w:r>
    </w:p>
    <w:p w14:paraId="3DF749F7" w14:textId="77777777" w:rsidR="00E03943" w:rsidRDefault="00E03943">
      <w:pPr>
        <w:rPr>
          <w:rStyle w:val="Hyperlink"/>
          <w:b/>
          <w:color w:val="auto"/>
          <w:u w:val="none"/>
        </w:rPr>
      </w:pPr>
    </w:p>
    <w:p w14:paraId="52DD5F92" w14:textId="77777777" w:rsidR="0082318C" w:rsidRPr="004E7541" w:rsidRDefault="0082318C" w:rsidP="0082318C">
      <w:pPr>
        <w:rPr>
          <w:rStyle w:val="Hyperlink"/>
          <w:b/>
          <w:color w:val="auto"/>
          <w:sz w:val="24"/>
          <w:u w:val="none"/>
        </w:rPr>
      </w:pPr>
      <w:r w:rsidRPr="004E7541">
        <w:rPr>
          <w:rStyle w:val="Hyperlink"/>
          <w:b/>
          <w:color w:val="auto"/>
          <w:sz w:val="24"/>
          <w:u w:val="none"/>
        </w:rPr>
        <w:t xml:space="preserve">Abstract </w:t>
      </w:r>
    </w:p>
    <w:p w14:paraId="11A851E3" w14:textId="56D5A2F0" w:rsidR="0082318C" w:rsidRPr="001D54D4" w:rsidRDefault="0082318C" w:rsidP="0082318C">
      <w:pPr>
        <w:rPr>
          <w:rStyle w:val="Hyperlink"/>
          <w:b/>
          <w:color w:val="auto"/>
          <w:u w:val="none"/>
        </w:rPr>
      </w:pPr>
      <w:r>
        <w:rPr>
          <w:rStyle w:val="Hyperlink"/>
          <w:color w:val="auto"/>
          <w:u w:val="none"/>
        </w:rPr>
        <w:t>Genome instability drives the progression of benign neoplasias to life-threatening disease, but</w:t>
      </w:r>
      <w:r w:rsidRPr="000C728C">
        <w:rPr>
          <w:rStyle w:val="Hyperlink"/>
          <w:color w:val="auto"/>
          <w:u w:val="none"/>
        </w:rPr>
        <w:t xml:space="preserve"> </w:t>
      </w:r>
      <w:r>
        <w:rPr>
          <w:rStyle w:val="Hyperlink"/>
          <w:color w:val="auto"/>
          <w:u w:val="none"/>
        </w:rPr>
        <w:t xml:space="preserve">the causes of </w:t>
      </w:r>
      <w:del w:id="0" w:author="Team Manager" w:date="2018-08-10T12:45:00Z">
        <w:r w:rsidDel="00007DB1">
          <w:rPr>
            <w:rStyle w:val="Hyperlink"/>
            <w:color w:val="auto"/>
            <w:u w:val="none"/>
          </w:rPr>
          <w:delText xml:space="preserve">genome </w:delText>
        </w:r>
      </w:del>
      <w:r>
        <w:rPr>
          <w:rStyle w:val="Hyperlink"/>
          <w:color w:val="auto"/>
          <w:u w:val="none"/>
        </w:rPr>
        <w:t xml:space="preserve">instability are not fully understood. Since genome instability can promote development of metastasis angiogenesis, and chemotherapy resistance, it is urgent to understand the causes of genome instability in cancer and to predict future genome instability. Re-replication, the abnormal firing of DNA replication origins more than once per cell division cycle, causes genome instability in cultured human cells. </w:t>
      </w:r>
      <w:r w:rsidRPr="00C21C87">
        <w:rPr>
          <w:rStyle w:val="Hyperlink"/>
          <w:b/>
          <w:color w:val="auto"/>
          <w:u w:val="none"/>
        </w:rPr>
        <w:t xml:space="preserve">We hypothesize </w:t>
      </w:r>
      <w:r>
        <w:rPr>
          <w:rStyle w:val="Hyperlink"/>
          <w:b/>
          <w:color w:val="auto"/>
          <w:u w:val="none"/>
        </w:rPr>
        <w:t>that DNA</w:t>
      </w:r>
      <w:r w:rsidRPr="00C21C87">
        <w:rPr>
          <w:rStyle w:val="Hyperlink"/>
          <w:b/>
          <w:color w:val="auto"/>
          <w:u w:val="none"/>
        </w:rPr>
        <w:t xml:space="preserve"> re-replication</w:t>
      </w:r>
      <w:r>
        <w:rPr>
          <w:rStyle w:val="Hyperlink"/>
          <w:b/>
          <w:color w:val="auto"/>
          <w:u w:val="none"/>
        </w:rPr>
        <w:t xml:space="preserve"> is a source of genome instability in human tumors, and that differences in re-replication drive different courses of cancer progression</w:t>
      </w:r>
      <w:r w:rsidRPr="00C21C87">
        <w:rPr>
          <w:rStyle w:val="Hyperlink"/>
          <w:b/>
          <w:color w:val="auto"/>
          <w:u w:val="none"/>
        </w:rPr>
        <w:t>.</w:t>
      </w:r>
      <w:r>
        <w:rPr>
          <w:rStyle w:val="Hyperlink"/>
          <w:b/>
          <w:color w:val="auto"/>
          <w:u w:val="none"/>
        </w:rPr>
        <w:t xml:space="preserve"> </w:t>
      </w:r>
      <w:r>
        <w:rPr>
          <w:rStyle w:val="Hyperlink"/>
          <w:color w:val="auto"/>
          <w:u w:val="none"/>
        </w:rPr>
        <w:t>Though</w:t>
      </w:r>
      <w:r w:rsidRPr="00332673">
        <w:rPr>
          <w:rStyle w:val="Hyperlink"/>
          <w:color w:val="auto"/>
          <w:u w:val="none"/>
        </w:rPr>
        <w:t xml:space="preserve"> re-replication </w:t>
      </w:r>
      <w:r>
        <w:rPr>
          <w:rStyle w:val="Hyperlink"/>
          <w:color w:val="auto"/>
          <w:u w:val="none"/>
        </w:rPr>
        <w:t xml:space="preserve">cannot be directly measured </w:t>
      </w:r>
      <w:r w:rsidRPr="00332673">
        <w:rPr>
          <w:rStyle w:val="Hyperlink"/>
          <w:color w:val="auto"/>
          <w:u w:val="none"/>
        </w:rPr>
        <w:t xml:space="preserve">in </w:t>
      </w:r>
      <w:r>
        <w:rPr>
          <w:rStyle w:val="Hyperlink"/>
          <w:color w:val="auto"/>
          <w:u w:val="none"/>
        </w:rPr>
        <w:t>tumor biopsies</w:t>
      </w:r>
      <w:r w:rsidRPr="00332673">
        <w:rPr>
          <w:rStyle w:val="Hyperlink"/>
          <w:color w:val="auto"/>
          <w:u w:val="none"/>
        </w:rPr>
        <w:t>, we propose that</w:t>
      </w:r>
      <w:r>
        <w:rPr>
          <w:rStyle w:val="Hyperlink"/>
          <w:color w:val="auto"/>
          <w:u w:val="none"/>
        </w:rPr>
        <w:t xml:space="preserve"> the cellular response to</w:t>
      </w:r>
      <w:r w:rsidRPr="00332673">
        <w:rPr>
          <w:rStyle w:val="Hyperlink"/>
          <w:color w:val="auto"/>
          <w:u w:val="none"/>
        </w:rPr>
        <w:t xml:space="preserve"> re-replication</w:t>
      </w:r>
      <w:r>
        <w:rPr>
          <w:rStyle w:val="Hyperlink"/>
          <w:color w:val="auto"/>
          <w:u w:val="none"/>
        </w:rPr>
        <w:t xml:space="preserve"> is reflected in distinct </w:t>
      </w:r>
      <w:r w:rsidRPr="00332673">
        <w:rPr>
          <w:rStyle w:val="Hyperlink"/>
          <w:color w:val="auto"/>
          <w:u w:val="none"/>
        </w:rPr>
        <w:t>patterns of gene expression.</w:t>
      </w:r>
      <w:r>
        <w:rPr>
          <w:rStyle w:val="Hyperlink"/>
          <w:color w:val="auto"/>
          <w:u w:val="none"/>
        </w:rPr>
        <w:t xml:space="preserve"> We will therefore test an innovative strategy to detect re-replication in human </w:t>
      </w:r>
      <w:r w:rsidR="00AD5633">
        <w:rPr>
          <w:rStyle w:val="Hyperlink"/>
          <w:color w:val="auto"/>
          <w:u w:val="none"/>
        </w:rPr>
        <w:t>tumo</w:t>
      </w:r>
      <w:r>
        <w:rPr>
          <w:rStyle w:val="Hyperlink"/>
          <w:color w:val="auto"/>
          <w:u w:val="none"/>
        </w:rPr>
        <w:t xml:space="preserve">rs by gene expression profiling. We will induce re-replication in cultured normal mammary </w:t>
      </w:r>
      <w:r w:rsidR="00AD5633">
        <w:rPr>
          <w:rStyle w:val="Hyperlink"/>
          <w:color w:val="auto"/>
          <w:u w:val="none"/>
        </w:rPr>
        <w:t xml:space="preserve">or bronchial </w:t>
      </w:r>
      <w:r>
        <w:rPr>
          <w:rStyle w:val="Hyperlink"/>
          <w:color w:val="auto"/>
          <w:u w:val="none"/>
        </w:rPr>
        <w:t>epithelial cells, evaluate mRNA abundance by microarray analysis, and define a re-replication gene expression signature. We will then compare this signature to databases of mRNA abundance in breast tumors and to established oncogene mRNA signatures. This comparison will determine which oncogene pathways, cancer subtypes, and clinical parameters correlate with re-</w:t>
      </w:r>
      <w:del w:id="1" w:author="Team Manager" w:date="2018-08-10T12:45:00Z">
        <w:r w:rsidDel="00007DB1">
          <w:rPr>
            <w:rStyle w:val="Hyperlink"/>
            <w:color w:val="auto"/>
            <w:u w:val="none"/>
          </w:rPr>
          <w:delText>replication</w:delText>
        </w:r>
      </w:del>
      <w:r>
        <w:rPr>
          <w:rStyle w:val="Hyperlink"/>
          <w:color w:val="auto"/>
          <w:u w:val="none"/>
        </w:rPr>
        <w:t>. Although all cancers have mutations, tumors from individual patients show different degrees and types of chromosomal abnormalities.</w:t>
      </w:r>
      <w:r>
        <w:rPr>
          <w:rStyle w:val="Hyperlink"/>
          <w:b/>
          <w:color w:val="auto"/>
          <w:u w:val="none"/>
        </w:rPr>
        <w:t xml:space="preserve"> </w:t>
      </w:r>
      <w:r>
        <w:rPr>
          <w:rStyle w:val="Hyperlink"/>
          <w:color w:val="auto"/>
          <w:u w:val="none"/>
        </w:rPr>
        <w:t>Therefore, we will classify individual tumors for high or low genome instability using new cancer genome databases to determine if re-replication correlates with high genome instability or specific spectra of genetic alterations.</w:t>
      </w:r>
    </w:p>
    <w:p w14:paraId="015A2FE2" w14:textId="77777777" w:rsidR="0082318C" w:rsidRDefault="0082318C">
      <w:pPr>
        <w:rPr>
          <w:rStyle w:val="Hyperlink"/>
          <w:b/>
          <w:color w:val="auto"/>
          <w:u w:val="none"/>
        </w:rPr>
      </w:pPr>
    </w:p>
    <w:p w14:paraId="7BEBB056" w14:textId="77777777" w:rsidR="0082318C" w:rsidRDefault="0082318C">
      <w:pPr>
        <w:rPr>
          <w:rStyle w:val="Hyperlink"/>
          <w:b/>
          <w:color w:val="auto"/>
          <w:u w:val="none"/>
        </w:rPr>
      </w:pPr>
    </w:p>
    <w:p w14:paraId="1BD8DF23" w14:textId="77777777" w:rsidR="0082318C" w:rsidRDefault="0082318C">
      <w:pPr>
        <w:rPr>
          <w:rStyle w:val="Hyperlink"/>
          <w:b/>
          <w:color w:val="auto"/>
          <w:u w:val="none"/>
        </w:rPr>
      </w:pPr>
    </w:p>
    <w:p w14:paraId="69F50586" w14:textId="77777777" w:rsidR="0082318C" w:rsidRPr="000F3EB6" w:rsidRDefault="0082318C" w:rsidP="0082318C">
      <w:pPr>
        <w:rPr>
          <w:rStyle w:val="Hyperlink"/>
          <w:rFonts w:ascii="Times New Roman" w:hAnsi="Times New Roman" w:cs="Times New Roman"/>
          <w:b/>
          <w:color w:val="auto"/>
          <w:sz w:val="24"/>
          <w:szCs w:val="24"/>
          <w:u w:val="none"/>
        </w:rPr>
      </w:pPr>
      <w:r w:rsidRPr="000F3EB6">
        <w:rPr>
          <w:rStyle w:val="Hyperlink"/>
          <w:rFonts w:ascii="Times New Roman" w:hAnsi="Times New Roman" w:cs="Times New Roman"/>
          <w:b/>
          <w:color w:val="auto"/>
          <w:sz w:val="24"/>
          <w:szCs w:val="24"/>
          <w:u w:val="none"/>
        </w:rPr>
        <w:t>Lay summary (250 words)</w:t>
      </w:r>
    </w:p>
    <w:p w14:paraId="77E1CE47" w14:textId="5CD8C6D3" w:rsidR="0082318C" w:rsidRPr="000F3EB6" w:rsidRDefault="0082318C" w:rsidP="0082318C">
      <w:pPr>
        <w:rPr>
          <w:rStyle w:val="Hyperlink"/>
          <w:rFonts w:ascii="Times New Roman" w:hAnsi="Times New Roman" w:cs="Times New Roman"/>
          <w:color w:val="auto"/>
          <w:sz w:val="24"/>
          <w:szCs w:val="24"/>
          <w:u w:val="none"/>
        </w:rPr>
      </w:pPr>
      <w:r w:rsidRPr="000F3EB6">
        <w:rPr>
          <w:rStyle w:val="Hyperlink"/>
          <w:rFonts w:ascii="Times New Roman" w:hAnsi="Times New Roman" w:cs="Times New Roman"/>
          <w:color w:val="auto"/>
          <w:sz w:val="24"/>
          <w:szCs w:val="24"/>
          <w:u w:val="none"/>
        </w:rPr>
        <w:t xml:space="preserve">Cancer is a heterogeneous collection of distinct diseases and disease subtypes. One of the most challenging issues for treatment is predicting how an individual patient’s cancer will progress. Cancer cells give rise to new mutations faster than normal cells do, and are thus said to exhibit </w:t>
      </w:r>
      <w:proofErr w:type="spellStart"/>
      <w:ins w:id="2" w:author="Team Manager" w:date="2018-08-10T12:45:00Z">
        <w:r w:rsidR="00007DB1">
          <w:rPr>
            <w:rStyle w:val="Hyperlink"/>
            <w:rFonts w:ascii="Times New Roman" w:hAnsi="Times New Roman" w:cs="Times New Roman"/>
            <w:color w:val="auto"/>
            <w:sz w:val="24"/>
            <w:szCs w:val="24"/>
            <w:u w:val="none"/>
          </w:rPr>
          <w:t>jskdfhkfdjhg</w:t>
        </w:r>
        <w:proofErr w:type="spellEnd"/>
        <w:r w:rsidR="00007DB1">
          <w:rPr>
            <w:rStyle w:val="Hyperlink"/>
            <w:rFonts w:ascii="Times New Roman" w:hAnsi="Times New Roman" w:cs="Times New Roman"/>
            <w:color w:val="auto"/>
            <w:sz w:val="24"/>
            <w:szCs w:val="24"/>
            <w:u w:val="none"/>
          </w:rPr>
          <w:t xml:space="preserve"> </w:t>
        </w:r>
        <w:proofErr w:type="spellStart"/>
        <w:r w:rsidR="00007DB1">
          <w:rPr>
            <w:rStyle w:val="Hyperlink"/>
            <w:rFonts w:ascii="Times New Roman" w:hAnsi="Times New Roman" w:cs="Times New Roman"/>
            <w:color w:val="auto"/>
            <w:sz w:val="24"/>
            <w:szCs w:val="24"/>
            <w:u w:val="none"/>
          </w:rPr>
          <w:t>askdg</w:t>
        </w:r>
        <w:proofErr w:type="spellEnd"/>
        <w:r w:rsidR="00007DB1">
          <w:rPr>
            <w:rStyle w:val="Hyperlink"/>
            <w:rFonts w:ascii="Times New Roman" w:hAnsi="Times New Roman" w:cs="Times New Roman"/>
            <w:color w:val="auto"/>
            <w:sz w:val="24"/>
            <w:szCs w:val="24"/>
            <w:u w:val="none"/>
          </w:rPr>
          <w:t xml:space="preserve"> </w:t>
        </w:r>
        <w:proofErr w:type="spellStart"/>
        <w:r w:rsidR="00007DB1">
          <w:rPr>
            <w:rStyle w:val="Hyperlink"/>
            <w:rFonts w:ascii="Times New Roman" w:hAnsi="Times New Roman" w:cs="Times New Roman"/>
            <w:color w:val="auto"/>
            <w:sz w:val="24"/>
            <w:szCs w:val="24"/>
            <w:u w:val="none"/>
          </w:rPr>
          <w:t>aou</w:t>
        </w:r>
        <w:proofErr w:type="spellEnd"/>
        <w:r w:rsidR="00007DB1">
          <w:rPr>
            <w:rStyle w:val="Hyperlink"/>
            <w:rFonts w:ascii="Times New Roman" w:hAnsi="Times New Roman" w:cs="Times New Roman"/>
            <w:color w:val="auto"/>
            <w:sz w:val="24"/>
            <w:szCs w:val="24"/>
            <w:u w:val="none"/>
          </w:rPr>
          <w:t xml:space="preserve"> </w:t>
        </w:r>
        <w:proofErr w:type="spellStart"/>
        <w:r w:rsidR="00007DB1">
          <w:rPr>
            <w:rStyle w:val="Hyperlink"/>
            <w:rFonts w:ascii="Times New Roman" w:hAnsi="Times New Roman" w:cs="Times New Roman"/>
            <w:color w:val="auto"/>
            <w:sz w:val="24"/>
            <w:szCs w:val="24"/>
            <w:u w:val="none"/>
          </w:rPr>
          <w:t>awetaw</w:t>
        </w:r>
        <w:proofErr w:type="spellEnd"/>
        <w:r w:rsidR="00007DB1">
          <w:rPr>
            <w:rStyle w:val="Hyperlink"/>
            <w:rFonts w:ascii="Times New Roman" w:hAnsi="Times New Roman" w:cs="Times New Roman"/>
            <w:color w:val="auto"/>
            <w:sz w:val="24"/>
            <w:szCs w:val="24"/>
            <w:u w:val="none"/>
          </w:rPr>
          <w:t xml:space="preserve"> </w:t>
        </w:r>
      </w:ins>
      <w:r w:rsidRPr="000F3EB6">
        <w:rPr>
          <w:rStyle w:val="Hyperlink"/>
          <w:rFonts w:ascii="Times New Roman" w:hAnsi="Times New Roman" w:cs="Times New Roman"/>
          <w:color w:val="auto"/>
          <w:sz w:val="24"/>
          <w:szCs w:val="24"/>
          <w:u w:val="none"/>
        </w:rPr>
        <w:t xml:space="preserve">“genome instability.” Genome instability is a major driver of cancer metastasis, resistance to chemotherapy, and relapse. We do not yet fully understand the reasons for genome instability in cancers, nor do we have satisfactory methods to compare genome instability between tumors. </w:t>
      </w:r>
    </w:p>
    <w:p w14:paraId="2CB36983" w14:textId="77777777" w:rsidR="0082318C" w:rsidRPr="000F3EB6" w:rsidRDefault="0082318C" w:rsidP="0082318C">
      <w:pPr>
        <w:rPr>
          <w:rStyle w:val="Hyperlink"/>
          <w:rFonts w:ascii="Times New Roman" w:hAnsi="Times New Roman" w:cs="Times New Roman"/>
          <w:color w:val="auto"/>
          <w:sz w:val="24"/>
          <w:szCs w:val="24"/>
          <w:u w:val="none"/>
        </w:rPr>
      </w:pPr>
    </w:p>
    <w:p w14:paraId="79E399D5" w14:textId="77777777" w:rsidR="0082318C" w:rsidRPr="000F3EB6" w:rsidRDefault="0082318C" w:rsidP="0082318C">
      <w:pPr>
        <w:rPr>
          <w:rStyle w:val="Hyperlink"/>
          <w:rFonts w:ascii="Times New Roman" w:hAnsi="Times New Roman" w:cs="Times New Roman"/>
          <w:color w:val="auto"/>
          <w:sz w:val="24"/>
          <w:szCs w:val="24"/>
          <w:u w:val="none"/>
        </w:rPr>
      </w:pPr>
      <w:r w:rsidRPr="000F3EB6">
        <w:rPr>
          <w:rStyle w:val="Hyperlink"/>
          <w:rFonts w:ascii="Times New Roman" w:hAnsi="Times New Roman" w:cs="Times New Roman"/>
          <w:color w:val="auto"/>
          <w:sz w:val="24"/>
          <w:szCs w:val="24"/>
          <w:u w:val="none"/>
        </w:rPr>
        <w:t xml:space="preserve">Based on our work and the work of others, we hypothesize that a particular form of DNA replication mistake, known as “re-replication,” is a source of genome instability in human tumors, and that differences in re-replication drive different courses of disease progression. We propose an innovative approach to evaluate re-replication in human cancers that combines laboratory tests of cultured mammary epithelial cells with statistical analysis of human breast tumor databases. Our goal is to derive a signature of re-replication that can then be evaluated in any new tumor. Success will generate an entirely novel means to classify tumors. Moreover, we will identify sources of endogenous DNA damage and regulatory mechanisms driving genome instability </w:t>
      </w:r>
      <w:r w:rsidRPr="000F3EB6">
        <w:rPr>
          <w:rStyle w:val="Hyperlink"/>
          <w:rFonts w:ascii="Times New Roman" w:hAnsi="Times New Roman" w:cs="Times New Roman"/>
          <w:i/>
          <w:color w:val="auto"/>
          <w:sz w:val="24"/>
          <w:szCs w:val="24"/>
          <w:u w:val="none"/>
        </w:rPr>
        <w:t>in vivo</w:t>
      </w:r>
      <w:r w:rsidRPr="000F3EB6">
        <w:rPr>
          <w:rStyle w:val="Hyperlink"/>
          <w:rFonts w:ascii="Times New Roman" w:hAnsi="Times New Roman" w:cs="Times New Roman"/>
          <w:color w:val="auto"/>
          <w:sz w:val="24"/>
          <w:szCs w:val="24"/>
          <w:u w:val="none"/>
        </w:rPr>
        <w:t xml:space="preserve">, uncover potential activities for new targeted therapies, and create an enormously valuable tool for predicting disease progression. Our long-term goals for this project include determining precisely how re-replication contributes to the spectrum of genetic </w:t>
      </w:r>
      <w:commentRangeStart w:id="3"/>
      <w:r w:rsidRPr="000F3EB6">
        <w:rPr>
          <w:rStyle w:val="Hyperlink"/>
          <w:rFonts w:ascii="Times New Roman" w:hAnsi="Times New Roman" w:cs="Times New Roman"/>
          <w:color w:val="auto"/>
          <w:sz w:val="24"/>
          <w:szCs w:val="24"/>
          <w:u w:val="none"/>
        </w:rPr>
        <w:t xml:space="preserve">abnormalities </w:t>
      </w:r>
      <w:commentRangeEnd w:id="3"/>
      <w:r w:rsidR="00007DB1">
        <w:rPr>
          <w:rStyle w:val="CommentReference"/>
        </w:rPr>
        <w:commentReference w:id="3"/>
      </w:r>
      <w:r w:rsidRPr="000F3EB6">
        <w:rPr>
          <w:rStyle w:val="Hyperlink"/>
          <w:rFonts w:ascii="Times New Roman" w:hAnsi="Times New Roman" w:cs="Times New Roman"/>
          <w:color w:val="auto"/>
          <w:sz w:val="24"/>
          <w:szCs w:val="24"/>
          <w:u w:val="none"/>
        </w:rPr>
        <w:t>in breast cancer cells and extending the analysis to ovarian and cervical cancers.</w:t>
      </w:r>
    </w:p>
    <w:p w14:paraId="2B917904" w14:textId="77777777" w:rsidR="0082318C" w:rsidRDefault="0082318C">
      <w:pPr>
        <w:rPr>
          <w:rStyle w:val="Hyperlink"/>
          <w:b/>
          <w:color w:val="auto"/>
          <w:u w:val="none"/>
        </w:rPr>
      </w:pPr>
    </w:p>
    <w:p w14:paraId="06DC5304" w14:textId="77777777" w:rsidR="00E03943" w:rsidRDefault="00E03943" w:rsidP="00E03943">
      <w:pPr>
        <w:pStyle w:val="instructionagency"/>
      </w:pPr>
      <w:r>
        <w:t>Project Narrative</w:t>
      </w:r>
      <w:r>
        <w:tab/>
      </w:r>
      <w:r w:rsidRPr="00D6451B">
        <w:t xml:space="preserve">Using no more than two or three sentences, describe the relevance of this research to </w:t>
      </w:r>
      <w:r w:rsidRPr="00690434">
        <w:rPr>
          <w:rStyle w:val="Strong"/>
        </w:rPr>
        <w:t>public</w:t>
      </w:r>
      <w:r w:rsidRPr="00D6451B">
        <w:t xml:space="preserve"> health. In this section, be succinct and use plain language that can be understood by a general, lay audience.</w:t>
      </w:r>
    </w:p>
    <w:p w14:paraId="4D697BA5" w14:textId="77777777" w:rsidR="00E03943" w:rsidRDefault="00E03943" w:rsidP="00E03943">
      <w:pPr>
        <w:pStyle w:val="instructionheadingNoNumber"/>
        <w:tabs>
          <w:tab w:val="left" w:pos="2220"/>
        </w:tabs>
      </w:pPr>
    </w:p>
    <w:p w14:paraId="62B955CF" w14:textId="77777777" w:rsidR="00E03943" w:rsidRDefault="00E03943">
      <w:pPr>
        <w:rPr>
          <w:rStyle w:val="Hyperlink"/>
          <w:b/>
          <w:color w:val="auto"/>
          <w:u w:val="none"/>
        </w:rPr>
      </w:pPr>
      <w:r>
        <w:rPr>
          <w:rStyle w:val="Hyperlink"/>
          <w:b/>
          <w:color w:val="auto"/>
          <w:u w:val="none"/>
        </w:rPr>
        <w:br w:type="page"/>
      </w:r>
    </w:p>
    <w:p w14:paraId="7B1DE37A" w14:textId="64F2DD25" w:rsidR="0059323C" w:rsidRDefault="0059323C" w:rsidP="0059323C">
      <w:pPr>
        <w:spacing w:after="120"/>
        <w:rPr>
          <w:rStyle w:val="Hyperlink"/>
          <w:b/>
          <w:color w:val="auto"/>
          <w:u w:val="none"/>
        </w:rPr>
      </w:pPr>
      <w:r>
        <w:rPr>
          <w:rStyle w:val="Hyperlink"/>
          <w:b/>
          <w:color w:val="auto"/>
          <w:u w:val="none"/>
        </w:rPr>
        <w:lastRenderedPageBreak/>
        <w:t xml:space="preserve">Re-replication as a diagnostic and predictive tool to analyze </w:t>
      </w:r>
      <w:del w:id="4" w:author="Team Manager" w:date="2018-08-10T12:45:00Z">
        <w:r w:rsidDel="00007DB1">
          <w:rPr>
            <w:rStyle w:val="Hyperlink"/>
            <w:b/>
            <w:color w:val="auto"/>
            <w:u w:val="none"/>
          </w:rPr>
          <w:delText xml:space="preserve">genome </w:delText>
        </w:r>
      </w:del>
      <w:bookmarkStart w:id="5" w:name="_GoBack"/>
      <w:bookmarkEnd w:id="5"/>
      <w:r>
        <w:rPr>
          <w:rStyle w:val="Hyperlink"/>
          <w:b/>
          <w:color w:val="auto"/>
          <w:u w:val="none"/>
        </w:rPr>
        <w:t>instability in cancer</w:t>
      </w:r>
    </w:p>
    <w:p w14:paraId="44ACB422" w14:textId="77777777" w:rsidR="0059323C" w:rsidRPr="0029150F" w:rsidRDefault="0059323C" w:rsidP="0059323C">
      <w:pPr>
        <w:spacing w:after="120"/>
        <w:rPr>
          <w:rStyle w:val="Hyperlink"/>
          <w:b/>
          <w:color w:val="auto"/>
          <w:u w:val="none"/>
        </w:rPr>
      </w:pPr>
      <w:r>
        <w:rPr>
          <w:rStyle w:val="Hyperlink"/>
          <w:b/>
          <w:color w:val="auto"/>
          <w:u w:val="none"/>
        </w:rPr>
        <w:t xml:space="preserve">Specific Aims. </w:t>
      </w:r>
      <w:r w:rsidRPr="003261B0">
        <w:rPr>
          <w:rStyle w:val="Hyperlink"/>
          <w:color w:val="auto"/>
          <w:u w:val="none"/>
        </w:rPr>
        <w:t xml:space="preserve">The development of aggressive, resistant, or relapsing disease from a benign initiating tumor reflects the inherent genome instability of transformed cells. </w:t>
      </w:r>
      <w:r>
        <w:rPr>
          <w:rStyle w:val="Hyperlink"/>
          <w:color w:val="auto"/>
          <w:u w:val="none"/>
        </w:rPr>
        <w:t>G</w:t>
      </w:r>
      <w:r w:rsidRPr="003261B0">
        <w:rPr>
          <w:rStyle w:val="Hyperlink"/>
          <w:color w:val="auto"/>
          <w:u w:val="none"/>
        </w:rPr>
        <w:t>enome instability manifests as chromosome translocations, gene amplifications, insertions, deletions, point mutations, and changes in ploidy.</w:t>
      </w:r>
      <w:r>
        <w:rPr>
          <w:rStyle w:val="Hyperlink"/>
          <w:color w:val="auto"/>
          <w:u w:val="none"/>
        </w:rPr>
        <w:t xml:space="preserve"> </w:t>
      </w:r>
      <w:r w:rsidRPr="003261B0">
        <w:rPr>
          <w:rStyle w:val="Hyperlink"/>
          <w:color w:val="auto"/>
          <w:u w:val="none"/>
        </w:rPr>
        <w:t>Identifying the</w:t>
      </w:r>
      <w:r>
        <w:rPr>
          <w:rStyle w:val="Hyperlink"/>
          <w:color w:val="auto"/>
          <w:u w:val="none"/>
        </w:rPr>
        <w:t xml:space="preserve"> extent and</w:t>
      </w:r>
      <w:r w:rsidRPr="003261B0">
        <w:rPr>
          <w:rStyle w:val="Hyperlink"/>
          <w:color w:val="auto"/>
          <w:u w:val="none"/>
        </w:rPr>
        <w:t xml:space="preserve"> nature of a tumor’s genome instability at the time of diagnosis </w:t>
      </w:r>
      <w:r w:rsidR="00113139">
        <w:rPr>
          <w:rStyle w:val="Hyperlink"/>
          <w:color w:val="auto"/>
          <w:u w:val="none"/>
        </w:rPr>
        <w:t>represents</w:t>
      </w:r>
      <w:r w:rsidRPr="003261B0">
        <w:rPr>
          <w:rStyle w:val="Hyperlink"/>
          <w:color w:val="auto"/>
          <w:u w:val="none"/>
        </w:rPr>
        <w:t xml:space="preserve"> a </w:t>
      </w:r>
      <w:r w:rsidR="00113139">
        <w:rPr>
          <w:rStyle w:val="Hyperlink"/>
          <w:color w:val="auto"/>
          <w:u w:val="none"/>
        </w:rPr>
        <w:t xml:space="preserve">potentially </w:t>
      </w:r>
      <w:r w:rsidRPr="003261B0">
        <w:rPr>
          <w:rStyle w:val="Hyperlink"/>
          <w:color w:val="auto"/>
          <w:u w:val="none"/>
        </w:rPr>
        <w:t xml:space="preserve">powerful </w:t>
      </w:r>
      <w:r w:rsidR="00113139">
        <w:rPr>
          <w:rStyle w:val="Hyperlink"/>
          <w:color w:val="auto"/>
          <w:u w:val="none"/>
        </w:rPr>
        <w:t>biomarker</w:t>
      </w:r>
      <w:r w:rsidRPr="003261B0">
        <w:rPr>
          <w:rStyle w:val="Hyperlink"/>
          <w:color w:val="auto"/>
          <w:u w:val="none"/>
        </w:rPr>
        <w:t xml:space="preserve"> to predict the likelihood that </w:t>
      </w:r>
      <w:r w:rsidR="00113139">
        <w:rPr>
          <w:rStyle w:val="Hyperlink"/>
          <w:color w:val="auto"/>
          <w:u w:val="none"/>
        </w:rPr>
        <w:t>the tumor</w:t>
      </w:r>
      <w:r w:rsidRPr="003261B0">
        <w:rPr>
          <w:rStyle w:val="Hyperlink"/>
          <w:color w:val="auto"/>
          <w:u w:val="none"/>
        </w:rPr>
        <w:t xml:space="preserve"> will acquire the potential for angiogenesis and metastasis or develop drug resistance and relapse. We have shown that</w:t>
      </w:r>
      <w:r>
        <w:rPr>
          <w:rStyle w:val="Hyperlink"/>
          <w:color w:val="auto"/>
          <w:u w:val="none"/>
        </w:rPr>
        <w:t>, unlike normal cells,</w:t>
      </w:r>
      <w:r w:rsidRPr="003261B0">
        <w:rPr>
          <w:rStyle w:val="Hyperlink"/>
          <w:color w:val="auto"/>
          <w:u w:val="none"/>
        </w:rPr>
        <w:t xml:space="preserve"> transformed cells constitutively re-utilize DNA replication origins within a single cell division cycle, an abnormal phenomenon known as ‘</w:t>
      </w:r>
      <w:r w:rsidRPr="003261B0">
        <w:rPr>
          <w:rStyle w:val="Hyperlink"/>
          <w:i/>
          <w:color w:val="auto"/>
          <w:u w:val="none"/>
        </w:rPr>
        <w:t>re-replication</w:t>
      </w:r>
      <w:r w:rsidRPr="003261B0">
        <w:rPr>
          <w:rStyle w:val="Hyperlink"/>
          <w:color w:val="auto"/>
          <w:u w:val="none"/>
        </w:rPr>
        <w:t>.’</w:t>
      </w:r>
      <w:r w:rsidRPr="003261B0">
        <w:rPr>
          <w:rStyle w:val="Hyperlink"/>
          <w:color w:val="auto"/>
          <w:u w:val="none"/>
        </w:rPr>
        <w:fldChar w:fldCharType="begin">
          <w:fldData xml:space="preserve">PEVuZE5vdGU+PENpdGU+PEF1dGhvcj5Eb3JuPC9BdXRob3I+PFllYXI+MjAwOTwvWWVhcj48UmVj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==
</w:fldData>
        </w:fldChar>
      </w:r>
      <w:r w:rsidRPr="003261B0">
        <w:rPr>
          <w:rStyle w:val="Hyperlink"/>
          <w:color w:val="auto"/>
          <w:u w:val="none"/>
        </w:rPr>
        <w:instrText xml:space="preserve"> ADDIN EN.CITE </w:instrText>
      </w:r>
      <w:r w:rsidRPr="003261B0">
        <w:rPr>
          <w:rStyle w:val="Hyperlink"/>
          <w:color w:val="auto"/>
          <w:u w:val="none"/>
        </w:rPr>
        <w:fldChar w:fldCharType="begin">
          <w:fldData xml:space="preserve">PEVuZE5vdGU+PENpdGU+PEF1dGhvcj5Eb3JuPC9BdXRob3I+PFllYXI+MjAwOTwvWWVhcj48UmVj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==
</w:fldData>
        </w:fldChar>
      </w:r>
      <w:r w:rsidRPr="003261B0">
        <w:rPr>
          <w:rStyle w:val="Hyperlink"/>
          <w:color w:val="auto"/>
          <w:u w:val="none"/>
        </w:rPr>
        <w:instrText xml:space="preserve"> ADDIN EN.CITE.DATA </w:instrText>
      </w:r>
      <w:r w:rsidRPr="003261B0">
        <w:rPr>
          <w:rStyle w:val="Hyperlink"/>
          <w:color w:val="auto"/>
          <w:u w:val="none"/>
        </w:rPr>
      </w:r>
      <w:r w:rsidRPr="003261B0">
        <w:rPr>
          <w:rStyle w:val="Hyperlink"/>
          <w:color w:val="auto"/>
          <w:u w:val="none"/>
        </w:rPr>
        <w:fldChar w:fldCharType="end"/>
      </w:r>
      <w:r w:rsidRPr="003261B0">
        <w:rPr>
          <w:rStyle w:val="Hyperlink"/>
          <w:color w:val="auto"/>
          <w:u w:val="none"/>
        </w:rPr>
      </w:r>
      <w:r w:rsidRPr="003261B0">
        <w:rPr>
          <w:rStyle w:val="Hyperlink"/>
          <w:color w:val="auto"/>
          <w:u w:val="none"/>
        </w:rPr>
        <w:fldChar w:fldCharType="separate"/>
      </w:r>
      <w:hyperlink w:anchor="_ENREF_1" w:tooltip="Dorn, 2009 #547" w:history="1">
        <w:r w:rsidR="00ED6B4D" w:rsidRPr="003261B0">
          <w:rPr>
            <w:noProof/>
            <w:vertAlign w:val="superscript"/>
          </w:rPr>
          <w:t>1</w:t>
        </w:r>
      </w:hyperlink>
      <w:r w:rsidRPr="003261B0">
        <w:rPr>
          <w:rStyle w:val="Hyperlink"/>
          <w:noProof/>
          <w:color w:val="auto"/>
          <w:u w:val="none"/>
          <w:vertAlign w:val="superscript"/>
        </w:rPr>
        <w:t>,</w:t>
      </w:r>
      <w:hyperlink w:anchor="_ENREF_2" w:tooltip="Vaziri, 2003 #431" w:history="1">
        <w:r w:rsidR="00ED6B4D" w:rsidRPr="003261B0">
          <w:rPr>
            <w:noProof/>
            <w:vertAlign w:val="superscript"/>
          </w:rPr>
          <w:t>2</w:t>
        </w:r>
      </w:hyperlink>
      <w:r w:rsidRPr="003261B0">
        <w:rPr>
          <w:rStyle w:val="Hyperlink"/>
          <w:color w:val="auto"/>
          <w:u w:val="none"/>
        </w:rPr>
        <w:fldChar w:fldCharType="end"/>
      </w:r>
      <w:r w:rsidRPr="003261B0">
        <w:rPr>
          <w:rStyle w:val="Hyperlink"/>
          <w:color w:val="auto"/>
          <w:u w:val="none"/>
        </w:rPr>
        <w:t xml:space="preserve"> Uncontrolled</w:t>
      </w:r>
      <w:r w:rsidRPr="003261B0">
        <w:rPr>
          <w:rStyle w:val="Hyperlink"/>
          <w:i/>
          <w:color w:val="auto"/>
          <w:u w:val="none"/>
        </w:rPr>
        <w:t xml:space="preserve"> </w:t>
      </w:r>
      <w:r w:rsidRPr="00BD0F3C">
        <w:rPr>
          <w:rStyle w:val="Hyperlink"/>
          <w:color w:val="auto"/>
          <w:u w:val="none"/>
        </w:rPr>
        <w:t xml:space="preserve">re-replication </w:t>
      </w:r>
      <w:r w:rsidRPr="003261B0">
        <w:rPr>
          <w:rStyle w:val="Hyperlink"/>
          <w:color w:val="auto"/>
          <w:u w:val="none"/>
        </w:rPr>
        <w:t>is a potential source of endogenous double-strand DNA breaks that could drive many</w:t>
      </w:r>
      <w:r>
        <w:rPr>
          <w:rStyle w:val="Hyperlink"/>
          <w:color w:val="auto"/>
          <w:u w:val="none"/>
        </w:rPr>
        <w:t xml:space="preserve"> types of</w:t>
      </w:r>
      <w:r w:rsidRPr="003261B0">
        <w:rPr>
          <w:rStyle w:val="Hyperlink"/>
          <w:color w:val="auto"/>
          <w:u w:val="none"/>
        </w:rPr>
        <w:t xml:space="preserve"> chromosome alterations.</w:t>
      </w:r>
      <w:r>
        <w:rPr>
          <w:rStyle w:val="Hyperlink"/>
          <w:color w:val="auto"/>
          <w:u w:val="none"/>
        </w:rPr>
        <w:t xml:space="preserve"> Not all cancer cell lines have the same propensity to undergo re-replication however, suggesting that similar differences may exist among tumors </w:t>
      </w:r>
      <w:r w:rsidRPr="008A0CF2">
        <w:rPr>
          <w:rStyle w:val="Hyperlink"/>
          <w:i/>
          <w:color w:val="auto"/>
          <w:u w:val="none"/>
        </w:rPr>
        <w:t>in vivo</w:t>
      </w:r>
      <w:r>
        <w:rPr>
          <w:rStyle w:val="Hyperlink"/>
          <w:color w:val="auto"/>
          <w:u w:val="none"/>
        </w:rPr>
        <w:t>.</w:t>
      </w:r>
      <w:hyperlink w:anchor="_ENREF_3" w:tooltip="Aggarwal, 2010 #848" w:history="1">
        <w:r w:rsidR="00ED6B4D" w:rsidRPr="003261B0">
          <w:fldChar w:fldCharType="begin">
            <w:fldData xml:space="preserve">PEVuZE5vdGU+PENpdGU+PEF1dGhvcj5BZ2dhcndhbDwvQXV0aG9yPjxZZWFyPjIwMTA8L1llYXI+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=
</w:fldData>
          </w:fldChar>
        </w:r>
        <w:r w:rsidR="00ED6B4D">
          <w:instrText xml:space="preserve"> ADDIN EN.CITE </w:instrText>
        </w:r>
        <w:r w:rsidR="00ED6B4D">
          <w:fldChar w:fldCharType="begin">
            <w:fldData xml:space="preserve">PEVuZE5vdGU+PENpdGU+PEF1dGhvcj5BZ2dhcndhbDwvQXV0aG9yPjxZZWFyPjIwMTA8L1llYXI+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=
</w:fldData>
          </w:fldChar>
        </w:r>
        <w:r w:rsidR="00ED6B4D">
          <w:instrText xml:space="preserve"> ADDIN EN.CITE.DATA </w:instrText>
        </w:r>
        <w:r w:rsidR="00ED6B4D">
          <w:fldChar w:fldCharType="end"/>
        </w:r>
        <w:r w:rsidR="00ED6B4D" w:rsidRPr="003261B0">
          <w:fldChar w:fldCharType="separate"/>
        </w:r>
        <w:r w:rsidR="00ED6B4D" w:rsidRPr="00536793">
          <w:rPr>
            <w:noProof/>
            <w:vertAlign w:val="superscript"/>
          </w:rPr>
          <w:t>3-5</w:t>
        </w:r>
        <w:r w:rsidR="00ED6B4D" w:rsidRPr="003261B0">
          <w:fldChar w:fldCharType="end"/>
        </w:r>
      </w:hyperlink>
      <w:r w:rsidR="0082318C">
        <w:rPr>
          <w:rStyle w:val="Hyperlink"/>
          <w:color w:val="auto"/>
          <w:u w:val="none"/>
        </w:rPr>
        <w:t xml:space="preserve"> </w:t>
      </w:r>
      <w:r w:rsidRPr="003261B0">
        <w:rPr>
          <w:rStyle w:val="Hyperlink"/>
          <w:color w:val="auto"/>
        </w:rPr>
        <w:t>We hypothesize that different re-replication frequencies among tumors promote different mutation rates and mutation spectra that are relevant to cancer patient outcomes.</w:t>
      </w:r>
      <w:r w:rsidR="0082318C">
        <w:rPr>
          <w:rStyle w:val="Hyperlink"/>
          <w:color w:val="auto"/>
          <w:u w:val="none"/>
        </w:rPr>
        <w:t xml:space="preserve"> </w:t>
      </w:r>
    </w:p>
    <w:p w14:paraId="30875D16" w14:textId="77777777" w:rsidR="0059323C" w:rsidRPr="00CB0982" w:rsidRDefault="0059323C" w:rsidP="0059323C">
      <w:pPr>
        <w:rPr>
          <w:rStyle w:val="Hyperlink"/>
          <w:color w:val="auto"/>
          <w:u w:val="none"/>
        </w:rPr>
      </w:pPr>
      <w:r w:rsidRPr="003261B0">
        <w:rPr>
          <w:rStyle w:val="Hyperlink"/>
          <w:color w:val="auto"/>
          <w:u w:val="none"/>
        </w:rPr>
        <w:t xml:space="preserve">A challenge now facing the field is to determine </w:t>
      </w:r>
      <w:r>
        <w:rPr>
          <w:rStyle w:val="Hyperlink"/>
          <w:color w:val="auto"/>
          <w:u w:val="none"/>
        </w:rPr>
        <w:t>how frequently</w:t>
      </w:r>
      <w:r w:rsidRPr="003261B0">
        <w:rPr>
          <w:rStyle w:val="Hyperlink"/>
          <w:color w:val="auto"/>
          <w:u w:val="none"/>
        </w:rPr>
        <w:t xml:space="preserve"> re-replication </w:t>
      </w:r>
      <w:r>
        <w:rPr>
          <w:rStyle w:val="Hyperlink"/>
          <w:color w:val="auto"/>
          <w:u w:val="none"/>
        </w:rPr>
        <w:t>occurs in</w:t>
      </w:r>
      <w:r w:rsidRPr="003261B0">
        <w:rPr>
          <w:rStyle w:val="Hyperlink"/>
          <w:color w:val="auto"/>
          <w:u w:val="none"/>
        </w:rPr>
        <w:t xml:space="preserve"> </w:t>
      </w:r>
      <w:r>
        <w:rPr>
          <w:rStyle w:val="Hyperlink"/>
          <w:color w:val="auto"/>
          <w:u w:val="none"/>
        </w:rPr>
        <w:t>human</w:t>
      </w:r>
      <w:r w:rsidRPr="003261B0">
        <w:rPr>
          <w:rStyle w:val="Hyperlink"/>
          <w:color w:val="auto"/>
          <w:u w:val="none"/>
        </w:rPr>
        <w:t xml:space="preserve"> tumor cells</w:t>
      </w:r>
      <w:r w:rsidRPr="002902B2">
        <w:rPr>
          <w:rStyle w:val="Hyperlink"/>
          <w:i/>
          <w:color w:val="auto"/>
          <w:u w:val="none"/>
        </w:rPr>
        <w:t xml:space="preserve"> in vivo</w:t>
      </w:r>
      <w:r w:rsidRPr="003261B0">
        <w:rPr>
          <w:rStyle w:val="Hyperlink"/>
          <w:color w:val="auto"/>
          <w:u w:val="none"/>
        </w:rPr>
        <w:t xml:space="preserve"> and if re-replication</w:t>
      </w:r>
      <w:r>
        <w:rPr>
          <w:rStyle w:val="Hyperlink"/>
          <w:color w:val="auto"/>
          <w:u w:val="none"/>
        </w:rPr>
        <w:t xml:space="preserve"> is a useful biomarker that</w:t>
      </w:r>
      <w:r w:rsidRPr="003261B0">
        <w:rPr>
          <w:rStyle w:val="Hyperlink"/>
          <w:color w:val="auto"/>
          <w:u w:val="none"/>
        </w:rPr>
        <w:t xml:space="preserve"> predicts clinically-relevant aspects of genome instability.</w:t>
      </w:r>
      <w:r w:rsidRPr="002902B2">
        <w:rPr>
          <w:rStyle w:val="Hyperlink"/>
          <w:color w:val="auto"/>
          <w:u w:val="none"/>
        </w:rPr>
        <w:t xml:space="preserve"> </w:t>
      </w:r>
      <w:r>
        <w:rPr>
          <w:rStyle w:val="Hyperlink"/>
          <w:color w:val="auto"/>
          <w:u w:val="none"/>
        </w:rPr>
        <w:t>We</w:t>
      </w:r>
      <w:r w:rsidRPr="002902B2">
        <w:rPr>
          <w:rStyle w:val="Hyperlink"/>
          <w:color w:val="auto"/>
          <w:u w:val="none"/>
        </w:rPr>
        <w:t xml:space="preserve"> </w:t>
      </w:r>
      <w:r>
        <w:rPr>
          <w:rStyle w:val="Hyperlink"/>
          <w:color w:val="auto"/>
          <w:u w:val="none"/>
        </w:rPr>
        <w:t>intend</w:t>
      </w:r>
      <w:r w:rsidRPr="002902B2">
        <w:rPr>
          <w:rStyle w:val="Hyperlink"/>
          <w:color w:val="auto"/>
          <w:u w:val="none"/>
        </w:rPr>
        <w:t xml:space="preserve"> to address th</w:t>
      </w:r>
      <w:r>
        <w:rPr>
          <w:rStyle w:val="Hyperlink"/>
          <w:color w:val="auto"/>
          <w:u w:val="none"/>
        </w:rPr>
        <w:t>is challenge</w:t>
      </w:r>
      <w:r w:rsidRPr="002902B2">
        <w:rPr>
          <w:rStyle w:val="Hyperlink"/>
          <w:color w:val="auto"/>
          <w:u w:val="none"/>
        </w:rPr>
        <w:t xml:space="preserve"> by </w:t>
      </w:r>
      <w:r>
        <w:rPr>
          <w:rStyle w:val="Hyperlink"/>
          <w:color w:val="auto"/>
          <w:u w:val="none"/>
        </w:rPr>
        <w:t>testing</w:t>
      </w:r>
      <w:r w:rsidRPr="002902B2">
        <w:rPr>
          <w:rStyle w:val="Hyperlink"/>
          <w:color w:val="auto"/>
          <w:u w:val="none"/>
        </w:rPr>
        <w:t xml:space="preserve"> a n</w:t>
      </w:r>
      <w:r>
        <w:rPr>
          <w:rStyle w:val="Hyperlink"/>
          <w:color w:val="auto"/>
          <w:u w:val="none"/>
        </w:rPr>
        <w:t>ovel</w:t>
      </w:r>
      <w:r w:rsidRPr="002902B2">
        <w:rPr>
          <w:rStyle w:val="Hyperlink"/>
          <w:color w:val="auto"/>
          <w:u w:val="none"/>
        </w:rPr>
        <w:t xml:space="preserve"> strategy to interrogate </w:t>
      </w:r>
      <w:r>
        <w:rPr>
          <w:rStyle w:val="Hyperlink"/>
          <w:color w:val="auto"/>
          <w:u w:val="none"/>
        </w:rPr>
        <w:t xml:space="preserve">and quantify </w:t>
      </w:r>
      <w:r w:rsidRPr="002902B2">
        <w:rPr>
          <w:rStyle w:val="Hyperlink"/>
          <w:color w:val="auto"/>
          <w:u w:val="none"/>
        </w:rPr>
        <w:t>re-replication</w:t>
      </w:r>
      <w:r>
        <w:rPr>
          <w:rStyle w:val="Hyperlink"/>
          <w:color w:val="auto"/>
          <w:u w:val="none"/>
        </w:rPr>
        <w:t xml:space="preserve"> in human tumors</w:t>
      </w:r>
      <w:r w:rsidRPr="002902B2">
        <w:rPr>
          <w:rStyle w:val="Hyperlink"/>
          <w:color w:val="auto"/>
          <w:u w:val="none"/>
        </w:rPr>
        <w:t>.</w:t>
      </w:r>
      <w:r w:rsidR="0082318C">
        <w:rPr>
          <w:rStyle w:val="Hyperlink"/>
          <w:color w:val="auto"/>
          <w:u w:val="none"/>
        </w:rPr>
        <w:t xml:space="preserve"> </w:t>
      </w:r>
      <w:r>
        <w:rPr>
          <w:rStyle w:val="Hyperlink"/>
          <w:color w:val="auto"/>
          <w:u w:val="none"/>
        </w:rPr>
        <w:t xml:space="preserve">Although direct measurement of re-replication in biopsies is not technically feasible, information about both gene expression and genetic changes in tumors is now readily available. </w:t>
      </w:r>
      <w:r w:rsidRPr="00CB0982">
        <w:rPr>
          <w:rStyle w:val="Hyperlink"/>
          <w:color w:val="auto"/>
          <w:u w:val="none"/>
        </w:rPr>
        <w:t>We suggest that re-replication induces a cellular response that is reflected in a distinct pattern of gene expression.</w:t>
      </w:r>
      <w:r>
        <w:rPr>
          <w:rStyle w:val="Hyperlink"/>
          <w:color w:val="auto"/>
          <w:u w:val="none"/>
        </w:rPr>
        <w:t xml:space="preserve"> </w:t>
      </w:r>
      <w:r w:rsidRPr="00CB0982">
        <w:rPr>
          <w:rStyle w:val="Hyperlink"/>
          <w:color w:val="auto"/>
          <w:u w:val="none"/>
        </w:rPr>
        <w:t xml:space="preserve">We propose to identify these changes and then develop a gene expression signature of re-replication. We will then use this signature to interrogate databases of mRNA abundance </w:t>
      </w:r>
      <w:r w:rsidRPr="00EC4ABA">
        <w:rPr>
          <w:rStyle w:val="Hyperlink"/>
          <w:color w:val="auto"/>
          <w:u w:val="none"/>
        </w:rPr>
        <w:t>and</w:t>
      </w:r>
      <w:r w:rsidRPr="00CB0982">
        <w:rPr>
          <w:rStyle w:val="Hyperlink"/>
          <w:color w:val="auto"/>
          <w:u w:val="none"/>
        </w:rPr>
        <w:t xml:space="preserve"> genetic </w:t>
      </w:r>
      <w:r>
        <w:rPr>
          <w:rStyle w:val="Hyperlink"/>
          <w:color w:val="auto"/>
          <w:u w:val="none"/>
        </w:rPr>
        <w:t>alterations</w:t>
      </w:r>
      <w:r w:rsidRPr="00CB0982">
        <w:rPr>
          <w:rStyle w:val="Hyperlink"/>
          <w:color w:val="auto"/>
          <w:u w:val="none"/>
        </w:rPr>
        <w:t xml:space="preserve"> in </w:t>
      </w:r>
      <w:r>
        <w:rPr>
          <w:rStyle w:val="Hyperlink"/>
          <w:color w:val="auto"/>
          <w:u w:val="none"/>
        </w:rPr>
        <w:t>tumors</w:t>
      </w:r>
      <w:r w:rsidRPr="00CB0982">
        <w:rPr>
          <w:rStyle w:val="Hyperlink"/>
          <w:color w:val="auto"/>
          <w:u w:val="none"/>
        </w:rPr>
        <w:t xml:space="preserve"> to answer the following: </w:t>
      </w:r>
    </w:p>
    <w:p w14:paraId="540ADB93" w14:textId="77777777" w:rsidR="0059323C" w:rsidRDefault="0059323C" w:rsidP="0059323C">
      <w:pPr>
        <w:pStyle w:val="ListParagraph"/>
        <w:numPr>
          <w:ilvl w:val="0"/>
          <w:numId w:val="1"/>
        </w:numPr>
        <w:ind w:left="540"/>
        <w:rPr>
          <w:rStyle w:val="Hyperlink"/>
          <w:color w:val="auto"/>
          <w:u w:val="none"/>
        </w:rPr>
      </w:pPr>
      <w:r w:rsidRPr="00FC17B1">
        <w:rPr>
          <w:rStyle w:val="Hyperlink"/>
          <w:color w:val="auto"/>
          <w:u w:val="none"/>
        </w:rPr>
        <w:t xml:space="preserve">Is re-replication a common feature of </w:t>
      </w:r>
      <w:r>
        <w:rPr>
          <w:rStyle w:val="Hyperlink"/>
          <w:color w:val="auto"/>
          <w:u w:val="none"/>
        </w:rPr>
        <w:t>a particular cancer stage or subtype</w:t>
      </w:r>
      <w:r w:rsidRPr="00FC17B1">
        <w:rPr>
          <w:rStyle w:val="Hyperlink"/>
          <w:color w:val="auto"/>
          <w:u w:val="none"/>
        </w:rPr>
        <w:t>?</w:t>
      </w:r>
    </w:p>
    <w:p w14:paraId="3F96744A" w14:textId="77777777" w:rsidR="0059323C" w:rsidRDefault="0059323C" w:rsidP="0059323C">
      <w:pPr>
        <w:pStyle w:val="ListParagraph"/>
        <w:numPr>
          <w:ilvl w:val="0"/>
          <w:numId w:val="1"/>
        </w:numPr>
        <w:ind w:left="540"/>
        <w:rPr>
          <w:rStyle w:val="Hyperlink"/>
          <w:color w:val="auto"/>
          <w:u w:val="none"/>
        </w:rPr>
      </w:pPr>
      <w:r>
        <w:rPr>
          <w:rStyle w:val="Hyperlink"/>
          <w:color w:val="auto"/>
          <w:u w:val="none"/>
        </w:rPr>
        <w:t>Is there a correlation between the re-replication gene expression signature in tumors and the type or number of genetic changes (i.e. genome instability) in those same tumors?</w:t>
      </w:r>
    </w:p>
    <w:p w14:paraId="09F80537" w14:textId="77777777" w:rsidR="0059323C" w:rsidRPr="00BD0F3C" w:rsidRDefault="0059323C" w:rsidP="0059323C">
      <w:pPr>
        <w:pStyle w:val="ListParagraph"/>
        <w:numPr>
          <w:ilvl w:val="0"/>
          <w:numId w:val="1"/>
        </w:numPr>
        <w:ind w:left="540"/>
        <w:rPr>
          <w:rStyle w:val="Hyperlink"/>
          <w:color w:val="auto"/>
          <w:u w:val="none"/>
        </w:rPr>
      </w:pPr>
      <w:r>
        <w:rPr>
          <w:rStyle w:val="Hyperlink"/>
          <w:color w:val="auto"/>
          <w:u w:val="none"/>
        </w:rPr>
        <w:t>What is the relationship of the re-replication signature to established gene expression signatures of individual activated oncogene pathways?</w:t>
      </w:r>
    </w:p>
    <w:p w14:paraId="0AECC9A7" w14:textId="77777777" w:rsidR="0059323C" w:rsidRDefault="0059323C" w:rsidP="0059323C">
      <w:pPr>
        <w:pStyle w:val="ListParagraph"/>
        <w:numPr>
          <w:ilvl w:val="0"/>
          <w:numId w:val="1"/>
        </w:numPr>
        <w:spacing w:after="120"/>
        <w:ind w:left="547"/>
        <w:rPr>
          <w:rStyle w:val="Hyperlink"/>
          <w:color w:val="auto"/>
          <w:u w:val="none"/>
        </w:rPr>
      </w:pPr>
      <w:r>
        <w:rPr>
          <w:rStyle w:val="Hyperlink"/>
          <w:color w:val="auto"/>
          <w:u w:val="none"/>
        </w:rPr>
        <w:t xml:space="preserve">Does re-replication predict clinical parameters such as metastasis, relapse, drug sensitivity, and survival? </w:t>
      </w:r>
    </w:p>
    <w:p w14:paraId="3900C7C3" w14:textId="77777777" w:rsidR="0059323C" w:rsidRDefault="0059323C" w:rsidP="0059323C">
      <w:r w:rsidRPr="00110269">
        <w:rPr>
          <w:rStyle w:val="Hyperlink"/>
          <w:b/>
          <w:color w:val="auto"/>
          <w:u w:val="none"/>
        </w:rPr>
        <w:t>Aim 1.</w:t>
      </w:r>
      <w:r w:rsidR="0082318C">
        <w:rPr>
          <w:rStyle w:val="Hyperlink"/>
          <w:b/>
          <w:color w:val="auto"/>
          <w:u w:val="none"/>
        </w:rPr>
        <w:t xml:space="preserve"> </w:t>
      </w:r>
      <w:r w:rsidRPr="00110269">
        <w:rPr>
          <w:rStyle w:val="Hyperlink"/>
          <w:b/>
          <w:color w:val="auto"/>
          <w:u w:val="none"/>
        </w:rPr>
        <w:t xml:space="preserve">Determine gene expression changes </w:t>
      </w:r>
      <w:r>
        <w:rPr>
          <w:rStyle w:val="Hyperlink"/>
          <w:b/>
          <w:color w:val="auto"/>
          <w:u w:val="none"/>
        </w:rPr>
        <w:t xml:space="preserve">induced by </w:t>
      </w:r>
      <w:r w:rsidRPr="00110269">
        <w:rPr>
          <w:rStyle w:val="Hyperlink"/>
          <w:b/>
          <w:color w:val="auto"/>
          <w:u w:val="none"/>
        </w:rPr>
        <w:t>re-replication.</w:t>
      </w:r>
      <w:r w:rsidR="0082318C">
        <w:rPr>
          <w:rStyle w:val="Hyperlink"/>
          <w:b/>
          <w:color w:val="auto"/>
          <w:u w:val="none"/>
        </w:rPr>
        <w:t xml:space="preserve"> </w:t>
      </w:r>
      <w:r>
        <w:rPr>
          <w:rStyle w:val="Hyperlink"/>
          <w:color w:val="auto"/>
          <w:u w:val="none"/>
        </w:rPr>
        <w:t>We have induced</w:t>
      </w:r>
      <w:r w:rsidRPr="00110269">
        <w:rPr>
          <w:rStyle w:val="Hyperlink"/>
          <w:i/>
          <w:color w:val="auto"/>
          <w:u w:val="none"/>
        </w:rPr>
        <w:t xml:space="preserve"> bona fide</w:t>
      </w:r>
      <w:r>
        <w:rPr>
          <w:rStyle w:val="Hyperlink"/>
          <w:color w:val="auto"/>
          <w:u w:val="none"/>
        </w:rPr>
        <w:t xml:space="preserve"> re-replication in normal mammary epithelial cells and primary bronchial epithelial cells by precisely manipulating key DNA replication proteins. RNA from these cells and parallel control cells will be hybridized to microarrays to derive a gene expression signature that is common to re-replication in at least two cell types. </w:t>
      </w:r>
      <w:r w:rsidRPr="003261B0">
        <w:rPr>
          <w:rStyle w:val="Hyperlink"/>
          <w:color w:val="auto"/>
          <w:u w:val="none"/>
        </w:rPr>
        <w:t xml:space="preserve">Emerging evidence suggests that </w:t>
      </w:r>
      <w:r>
        <w:rPr>
          <w:rStyle w:val="Hyperlink"/>
          <w:color w:val="auto"/>
          <w:u w:val="none"/>
        </w:rPr>
        <w:t xml:space="preserve">activated </w:t>
      </w:r>
      <w:r w:rsidRPr="003261B0">
        <w:rPr>
          <w:rStyle w:val="Hyperlink"/>
          <w:color w:val="auto"/>
          <w:u w:val="none"/>
        </w:rPr>
        <w:t>oncogene</w:t>
      </w:r>
      <w:r>
        <w:rPr>
          <w:rStyle w:val="Hyperlink"/>
          <w:color w:val="auto"/>
          <w:u w:val="none"/>
        </w:rPr>
        <w:t xml:space="preserve"> pathways</w:t>
      </w:r>
      <w:r w:rsidRPr="003261B0">
        <w:rPr>
          <w:rStyle w:val="Hyperlink"/>
          <w:color w:val="auto"/>
          <w:u w:val="none"/>
        </w:rPr>
        <w:t xml:space="preserve"> not only stimulate cell proliferation, but </w:t>
      </w:r>
      <w:r>
        <w:rPr>
          <w:rStyle w:val="Hyperlink"/>
          <w:color w:val="auto"/>
          <w:u w:val="none"/>
        </w:rPr>
        <w:t xml:space="preserve">may </w:t>
      </w:r>
      <w:r w:rsidRPr="003261B0">
        <w:rPr>
          <w:rStyle w:val="Hyperlink"/>
          <w:color w:val="auto"/>
          <w:u w:val="none"/>
        </w:rPr>
        <w:t>also directly induc</w:t>
      </w:r>
      <w:r>
        <w:rPr>
          <w:rStyle w:val="Hyperlink"/>
          <w:color w:val="auto"/>
          <w:u w:val="none"/>
        </w:rPr>
        <w:t>e</w:t>
      </w:r>
      <w:r w:rsidRPr="003261B0">
        <w:rPr>
          <w:rStyle w:val="Hyperlink"/>
          <w:color w:val="auto"/>
          <w:u w:val="none"/>
        </w:rPr>
        <w:t xml:space="preserve"> re-replication.</w:t>
      </w:r>
      <w:r w:rsidRPr="003261B0">
        <w:fldChar w:fldCharType="begin">
          <w:fldData xml:space="preserve">PEVuZE5vdGU+PENpdGU+PEF1dGhvcj5EaSBNaWNjbzwvQXV0aG9yPjxZZWFyPjIwMDY8L1llYXI+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</w:fldData>
        </w:fldChar>
      </w:r>
      <w:r w:rsidR="00536793">
        <w:instrText xml:space="preserve"> ADDIN EN.CITE </w:instrText>
      </w:r>
      <w:r w:rsidR="00536793">
        <w:fldChar w:fldCharType="begin">
          <w:fldData xml:space="preserve">PEVuZE5vdGU+PENpdGU+PEF1dGhvcj5EaSBNaWNjbzwvQXV0aG9yPjxZZWFyPjIwMDY8L1llYXI+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</w:fldData>
        </w:fldChar>
      </w:r>
      <w:r w:rsidR="00536793">
        <w:instrText xml:space="preserve"> ADDIN EN.CITE.DATA </w:instrText>
      </w:r>
      <w:r w:rsidR="00536793">
        <w:fldChar w:fldCharType="end"/>
      </w:r>
      <w:r w:rsidRPr="003261B0">
        <w:fldChar w:fldCharType="separate"/>
      </w:r>
      <w:hyperlink w:anchor="_ENREF_6" w:tooltip="Di Micco, 2006 #739" w:history="1">
        <w:r w:rsidR="00ED6B4D" w:rsidRPr="00536793">
          <w:rPr>
            <w:noProof/>
            <w:vertAlign w:val="superscript"/>
          </w:rPr>
          <w:t>6</w:t>
        </w:r>
      </w:hyperlink>
      <w:r w:rsidR="00536793" w:rsidRPr="00536793">
        <w:rPr>
          <w:noProof/>
          <w:vertAlign w:val="superscript"/>
        </w:rPr>
        <w:t>,</w:t>
      </w:r>
      <w:hyperlink w:anchor="_ENREF_7" w:tooltip="Halazonetis, 2008 #676" w:history="1">
        <w:r w:rsidR="00ED6B4D" w:rsidRPr="00536793">
          <w:rPr>
            <w:noProof/>
            <w:vertAlign w:val="superscript"/>
          </w:rPr>
          <w:t>7</w:t>
        </w:r>
      </w:hyperlink>
      <w:r w:rsidRPr="003261B0">
        <w:fldChar w:fldCharType="end"/>
      </w:r>
      <w:r w:rsidR="0082318C">
        <w:t xml:space="preserve"> </w:t>
      </w:r>
      <w:r>
        <w:t xml:space="preserve">We will compare the re-replication signature to established gene expression profiles to determine which oncogene pathways are most likely to promote re-replication. </w:t>
      </w:r>
    </w:p>
    <w:p w14:paraId="6DFC513D" w14:textId="77777777" w:rsidR="0059323C" w:rsidRDefault="0059323C" w:rsidP="0059323C">
      <w:pPr>
        <w:rPr>
          <w:rStyle w:val="Hyperlink"/>
          <w:color w:val="auto"/>
          <w:u w:val="none"/>
        </w:rPr>
      </w:pPr>
    </w:p>
    <w:p w14:paraId="03C5835B" w14:textId="77777777" w:rsidR="0059323C" w:rsidRDefault="0059323C" w:rsidP="0059323C">
      <w:pPr>
        <w:rPr>
          <w:rStyle w:val="Hyperlink"/>
          <w:color w:val="auto"/>
          <w:u w:val="none"/>
        </w:rPr>
      </w:pPr>
      <w:r w:rsidRPr="00110269">
        <w:rPr>
          <w:rStyle w:val="Hyperlink"/>
          <w:b/>
          <w:color w:val="auto"/>
          <w:u w:val="none"/>
        </w:rPr>
        <w:t>Aim 2.</w:t>
      </w:r>
      <w:r w:rsidR="0082318C">
        <w:rPr>
          <w:rStyle w:val="Hyperlink"/>
          <w:b/>
          <w:color w:val="auto"/>
          <w:u w:val="none"/>
        </w:rPr>
        <w:t xml:space="preserve"> </w:t>
      </w:r>
      <w:r w:rsidRPr="00110269">
        <w:rPr>
          <w:rStyle w:val="Hyperlink"/>
          <w:b/>
          <w:color w:val="auto"/>
          <w:u w:val="none"/>
        </w:rPr>
        <w:t>Determine the relationship between re-replication and parameters of genome instability and clinical outcome in cancer patients.</w:t>
      </w:r>
      <w:r>
        <w:rPr>
          <w:rStyle w:val="Hyperlink"/>
          <w:color w:val="auto"/>
          <w:u w:val="none"/>
        </w:rPr>
        <w:t xml:space="preserve"> </w:t>
      </w:r>
      <w:r w:rsidRPr="003261B0">
        <w:rPr>
          <w:rStyle w:val="Hyperlink"/>
          <w:color w:val="auto"/>
          <w:u w:val="none"/>
        </w:rPr>
        <w:t>We will take advantage of extensive databases of mRNA and DNA from human breast</w:t>
      </w:r>
      <w:r>
        <w:rPr>
          <w:rStyle w:val="Hyperlink"/>
          <w:color w:val="auto"/>
          <w:u w:val="none"/>
        </w:rPr>
        <w:t xml:space="preserve"> and lung</w:t>
      </w:r>
      <w:r w:rsidRPr="003261B0">
        <w:rPr>
          <w:rStyle w:val="Hyperlink"/>
          <w:color w:val="auto"/>
          <w:u w:val="none"/>
        </w:rPr>
        <w:t xml:space="preserve"> tumors to probe</w:t>
      </w:r>
      <w:r>
        <w:rPr>
          <w:rStyle w:val="Hyperlink"/>
          <w:color w:val="auto"/>
          <w:u w:val="none"/>
        </w:rPr>
        <w:t xml:space="preserve"> the contribution of re-replication to tumor progression</w:t>
      </w:r>
      <w:r w:rsidRPr="003261B0">
        <w:rPr>
          <w:rStyle w:val="Hyperlink"/>
          <w:color w:val="auto"/>
          <w:u w:val="none"/>
        </w:rPr>
        <w:t xml:space="preserve"> </w:t>
      </w:r>
      <w:r w:rsidRPr="003261B0">
        <w:rPr>
          <w:rStyle w:val="Hyperlink"/>
          <w:i/>
          <w:color w:val="auto"/>
          <w:u w:val="none"/>
        </w:rPr>
        <w:t>in vivo</w:t>
      </w:r>
      <w:r w:rsidRPr="003261B0">
        <w:rPr>
          <w:rStyle w:val="Hyperlink"/>
          <w:color w:val="auto"/>
          <w:u w:val="none"/>
        </w:rPr>
        <w:t>.</w:t>
      </w:r>
      <w:r w:rsidR="0082318C">
        <w:rPr>
          <w:rStyle w:val="Hyperlink"/>
          <w:color w:val="auto"/>
          <w:u w:val="none"/>
        </w:rPr>
        <w:t xml:space="preserve"> </w:t>
      </w:r>
      <w:r>
        <w:rPr>
          <w:rStyle w:val="Hyperlink"/>
          <w:color w:val="auto"/>
          <w:u w:val="none"/>
        </w:rPr>
        <w:t>In particular we will search for the re-replication signature in the mRNA databases and determine if it predicts the number and/or types of genetic alterations in tumors.</w:t>
      </w:r>
      <w:r w:rsidR="0082318C">
        <w:rPr>
          <w:rStyle w:val="Hyperlink"/>
          <w:color w:val="auto"/>
          <w:u w:val="none"/>
        </w:rPr>
        <w:t xml:space="preserve"> </w:t>
      </w:r>
      <w:r>
        <w:rPr>
          <w:rStyle w:val="Hyperlink"/>
          <w:color w:val="auto"/>
          <w:u w:val="none"/>
        </w:rPr>
        <w:t xml:space="preserve">We anticipate that high levels of re-replication will </w:t>
      </w:r>
      <w:r w:rsidR="00113139">
        <w:rPr>
          <w:rStyle w:val="Hyperlink"/>
          <w:color w:val="auto"/>
          <w:u w:val="none"/>
        </w:rPr>
        <w:t>prove to be a biomarker for</w:t>
      </w:r>
      <w:r>
        <w:rPr>
          <w:rStyle w:val="Hyperlink"/>
          <w:color w:val="auto"/>
          <w:u w:val="none"/>
        </w:rPr>
        <w:t xml:space="preserve"> the highly aggressive disease subtypes, higher numbers of genetic alterations, and a higher likelihood of drug resistance and relapse.</w:t>
      </w:r>
    </w:p>
    <w:p w14:paraId="4B4CE6A4" w14:textId="77777777" w:rsidR="0059323C" w:rsidRDefault="0059323C" w:rsidP="0059323C">
      <w:pPr>
        <w:rPr>
          <w:rStyle w:val="Hyperlink"/>
          <w:color w:val="auto"/>
          <w:u w:val="none"/>
        </w:rPr>
      </w:pPr>
    </w:p>
    <w:p w14:paraId="6038FE56" w14:textId="77777777" w:rsidR="001803E2" w:rsidRPr="00874B26" w:rsidRDefault="0059323C">
      <w:pPr>
        <w:rPr>
          <w:rStyle w:val="Hyperlink"/>
          <w:color w:val="auto"/>
        </w:rPr>
      </w:pPr>
      <w:r w:rsidRPr="003261B0">
        <w:rPr>
          <w:rStyle w:val="Hyperlink"/>
          <w:color w:val="auto"/>
          <w:u w:val="none"/>
        </w:rPr>
        <w:t xml:space="preserve">Our goal is to </w:t>
      </w:r>
      <w:r>
        <w:rPr>
          <w:rStyle w:val="Hyperlink"/>
          <w:color w:val="auto"/>
          <w:u w:val="none"/>
        </w:rPr>
        <w:t xml:space="preserve">both </w:t>
      </w:r>
      <w:r w:rsidRPr="003261B0">
        <w:rPr>
          <w:rStyle w:val="Hyperlink"/>
          <w:color w:val="auto"/>
          <w:u w:val="none"/>
        </w:rPr>
        <w:t>identify useful correlations between re-re</w:t>
      </w:r>
      <w:r>
        <w:rPr>
          <w:rStyle w:val="Hyperlink"/>
          <w:color w:val="auto"/>
          <w:u w:val="none"/>
        </w:rPr>
        <w:t>plication and clinical outcomes</w:t>
      </w:r>
      <w:r w:rsidRPr="003261B0">
        <w:rPr>
          <w:rStyle w:val="Hyperlink"/>
          <w:color w:val="auto"/>
          <w:u w:val="none"/>
        </w:rPr>
        <w:t xml:space="preserve"> </w:t>
      </w:r>
      <w:r>
        <w:rPr>
          <w:rStyle w:val="Hyperlink"/>
          <w:color w:val="auto"/>
          <w:u w:val="none"/>
        </w:rPr>
        <w:t>and</w:t>
      </w:r>
      <w:r w:rsidRPr="003261B0">
        <w:rPr>
          <w:rStyle w:val="Hyperlink"/>
          <w:color w:val="auto"/>
          <w:u w:val="none"/>
        </w:rPr>
        <w:t xml:space="preserve"> to </w:t>
      </w:r>
      <w:r>
        <w:rPr>
          <w:rStyle w:val="Hyperlink"/>
          <w:color w:val="auto"/>
          <w:u w:val="none"/>
        </w:rPr>
        <w:t xml:space="preserve">evaluate the predictive power of re-replication for future incorporation into clinical assays. We expect that the gene expression signature can be distilled to a small number of genes whose expression reflects authentic re-replication </w:t>
      </w:r>
      <w:r w:rsidRPr="00623888">
        <w:rPr>
          <w:rStyle w:val="Hyperlink"/>
          <w:i/>
          <w:color w:val="auto"/>
          <w:u w:val="none"/>
        </w:rPr>
        <w:t>in vivo</w:t>
      </w:r>
      <w:r>
        <w:rPr>
          <w:rStyle w:val="Hyperlink"/>
          <w:color w:val="auto"/>
          <w:u w:val="none"/>
        </w:rPr>
        <w:t>.</w:t>
      </w:r>
      <w:r w:rsidR="0082318C">
        <w:rPr>
          <w:rStyle w:val="Hyperlink"/>
          <w:color w:val="auto"/>
          <w:u w:val="none"/>
        </w:rPr>
        <w:t xml:space="preserve"> </w:t>
      </w:r>
      <w:r>
        <w:rPr>
          <w:rStyle w:val="Hyperlink"/>
          <w:color w:val="auto"/>
          <w:u w:val="none"/>
        </w:rPr>
        <w:t xml:space="preserve">The addition of re-replication parameters to current profiling strategies (e.g. </w:t>
      </w:r>
      <w:proofErr w:type="spellStart"/>
      <w:r>
        <w:rPr>
          <w:rStyle w:val="Hyperlink"/>
          <w:color w:val="auto"/>
          <w:u w:val="none"/>
        </w:rPr>
        <w:t>MammaPrint</w:t>
      </w:r>
      <w:proofErr w:type="spellEnd"/>
      <w:r>
        <w:rPr>
          <w:rStyle w:val="Hyperlink"/>
          <w:color w:val="auto"/>
          <w:u w:val="none"/>
        </w:rPr>
        <w:t xml:space="preserve"> and </w:t>
      </w:r>
      <w:proofErr w:type="spellStart"/>
      <w:r>
        <w:rPr>
          <w:rStyle w:val="Hyperlink"/>
          <w:color w:val="auto"/>
          <w:u w:val="none"/>
        </w:rPr>
        <w:t>Oncotype</w:t>
      </w:r>
      <w:proofErr w:type="spellEnd"/>
      <w:r>
        <w:rPr>
          <w:rStyle w:val="Hyperlink"/>
          <w:color w:val="auto"/>
          <w:u w:val="none"/>
        </w:rPr>
        <w:t xml:space="preserve"> DX) will add an entirely new dimension to individualized tumor profiling that is linked to a mechanism of genome instability.</w:t>
      </w:r>
      <w:r w:rsidRPr="000E3F26">
        <w:rPr>
          <w:rStyle w:val="Hyperlink"/>
          <w:color w:val="auto"/>
          <w:u w:val="none"/>
        </w:rPr>
        <w:t xml:space="preserve"> </w:t>
      </w:r>
      <w:r>
        <w:rPr>
          <w:rStyle w:val="Hyperlink"/>
          <w:color w:val="auto"/>
          <w:u w:val="none"/>
        </w:rPr>
        <w:t xml:space="preserve">Biopsies of future cancer patients can then be screened for these key markers of re-replication and tied to predictions of disease progression that will inform clinical decision making. </w:t>
      </w:r>
      <w:r w:rsidRPr="0029150F">
        <w:rPr>
          <w:rStyle w:val="Hyperlink"/>
          <w:color w:val="auto"/>
        </w:rPr>
        <w:t>Ultimately this work will 1) provide an improved means to precisely define tumor subtypes at highest risk for rapid development of aggressive, resistant, or relapsing disease, and 2) uncover cellular pathways unique to re-replicating cells that are both biomarkers and targets for novel therapies.</w:t>
      </w:r>
      <w:r w:rsidR="00971AA6">
        <w:rPr>
          <w:rStyle w:val="Hyperlink"/>
          <w:b/>
          <w:color w:val="auto"/>
          <w:u w:val="none"/>
        </w:rPr>
        <w:br w:type="page"/>
      </w:r>
    </w:p>
    <w:p w14:paraId="05822481" w14:textId="77777777" w:rsidR="00971AA6" w:rsidRDefault="00971AA6" w:rsidP="00F5536F">
      <w:pPr>
        <w:spacing w:after="120"/>
        <w:rPr>
          <w:rStyle w:val="Hyperlink"/>
          <w:b/>
          <w:color w:val="auto"/>
          <w:u w:val="none"/>
        </w:rPr>
      </w:pPr>
      <w:r>
        <w:rPr>
          <w:rStyle w:val="Hyperlink"/>
          <w:b/>
          <w:color w:val="auto"/>
          <w:u w:val="none"/>
        </w:rPr>
        <w:lastRenderedPageBreak/>
        <w:t>Research Strategy</w:t>
      </w:r>
    </w:p>
    <w:p w14:paraId="6CBF149E" w14:textId="77777777" w:rsidR="00CB4386" w:rsidRDefault="00E03943" w:rsidP="00CB4386">
      <w:pPr>
        <w:spacing w:after="120"/>
        <w:rPr>
          <w:rStyle w:val="Hyperlink"/>
          <w:color w:val="auto"/>
          <w:u w:val="none"/>
        </w:rPr>
      </w:pPr>
      <w:r>
        <w:rPr>
          <w:rStyle w:val="Hyperlink"/>
          <w:b/>
          <w:color w:val="auto"/>
          <w:u w:val="none"/>
        </w:rPr>
        <w:t>A. Significance</w:t>
      </w:r>
      <w:r w:rsidR="00495D7B">
        <w:rPr>
          <w:rStyle w:val="Hyperlink"/>
          <w:b/>
          <w:color w:val="auto"/>
          <w:u w:val="none"/>
        </w:rPr>
        <w:t>.</w:t>
      </w:r>
      <w:r w:rsidR="0082318C">
        <w:rPr>
          <w:rStyle w:val="Hyperlink"/>
          <w:b/>
          <w:color w:val="auto"/>
          <w:u w:val="none"/>
        </w:rPr>
        <w:t xml:space="preserve"> </w:t>
      </w:r>
      <w:r w:rsidR="00CB4386">
        <w:rPr>
          <w:rStyle w:val="Hyperlink"/>
          <w:color w:val="auto"/>
          <w:u w:val="none"/>
        </w:rPr>
        <w:t xml:space="preserve">Cancer is a heterogeneous collection of distinct disease subtypes. One of the most challenging aspects for treatment is the need to predict how a particular cancer will progress. Since cancers have inherently unstable genomes, the “target” is constantly changing such that an early benign tumor could soon give rise to highly aggressive cells. Some cancers rapidly develop resistance to chemotherapies through amplification of drug resistance genes or mutations in the drug-targeted pathways, and genome instability drives these changes. </w:t>
      </w:r>
      <w:r w:rsidR="0053749A" w:rsidRPr="0053749A">
        <w:rPr>
          <w:rStyle w:val="Hyperlink"/>
          <w:color w:val="auto"/>
          <w:u w:val="none"/>
        </w:rPr>
        <w:t xml:space="preserve">At least one cause of genome instability is DNA repair defects such as those associated with </w:t>
      </w:r>
      <w:r w:rsidR="0053749A">
        <w:rPr>
          <w:rStyle w:val="Hyperlink"/>
          <w:color w:val="auto"/>
          <w:u w:val="none"/>
        </w:rPr>
        <w:t xml:space="preserve">inherited cancer predispositions. </w:t>
      </w:r>
      <w:r w:rsidR="0053749A" w:rsidRPr="0053749A">
        <w:rPr>
          <w:rStyle w:val="Hyperlink"/>
          <w:color w:val="auto"/>
          <w:u w:val="none"/>
        </w:rPr>
        <w:t>The endogenous source of the damage that is not efficiently repaired has not yet been fully elucidated, but understanding such drivers of genome instability is crucial to developing effective diagnostic and therapeutic tools.</w:t>
      </w:r>
      <w:r w:rsidR="0053749A">
        <w:rPr>
          <w:rStyle w:val="Hyperlink"/>
          <w:color w:val="auto"/>
          <w:u w:val="none"/>
        </w:rPr>
        <w:t xml:space="preserve"> </w:t>
      </w:r>
      <w:r w:rsidR="00CB4386">
        <w:rPr>
          <w:rStyle w:val="Hyperlink"/>
          <w:color w:val="auto"/>
          <w:u w:val="none"/>
        </w:rPr>
        <w:t xml:space="preserve">Thus far however, specific knowledge about the mechanisms of genome instability has not been </w:t>
      </w:r>
      <w:r w:rsidR="0053749A">
        <w:rPr>
          <w:rStyle w:val="Hyperlink"/>
          <w:color w:val="auto"/>
          <w:u w:val="none"/>
        </w:rPr>
        <w:t xml:space="preserve">fully </w:t>
      </w:r>
      <w:r w:rsidR="00CB4386">
        <w:rPr>
          <w:rStyle w:val="Hyperlink"/>
          <w:color w:val="auto"/>
          <w:u w:val="none"/>
        </w:rPr>
        <w:t xml:space="preserve">incorporated into clinical tumor profiling strategies. </w:t>
      </w:r>
      <w:r w:rsidR="00CB4386" w:rsidRPr="0082318C">
        <w:rPr>
          <w:rStyle w:val="Hyperlink"/>
          <w:i/>
          <w:color w:val="auto"/>
          <w:u w:val="none"/>
        </w:rPr>
        <w:t>The tools we develop here may be able to predict future genome instability in tumors that have not yet shown extensive chromosomal changes providing critical information for prognosis and early intervention.</w:t>
      </w:r>
      <w:r w:rsidR="00CB4386">
        <w:rPr>
          <w:rStyle w:val="Hyperlink"/>
          <w:i/>
          <w:color w:val="auto"/>
          <w:u w:val="none"/>
        </w:rPr>
        <w:t xml:space="preserve"> </w:t>
      </w:r>
      <w:r w:rsidR="00CB4386">
        <w:rPr>
          <w:rStyle w:val="Hyperlink"/>
          <w:color w:val="auto"/>
          <w:u w:val="none"/>
        </w:rPr>
        <w:t xml:space="preserve">This project takes advantage of the newest databases of both mRNA and DNA in human tumors to specifically test the idea that uncontrolled DNA replication is a major source of genome instability </w:t>
      </w:r>
      <w:r w:rsidR="00CB4386" w:rsidRPr="00352617">
        <w:rPr>
          <w:rStyle w:val="Hyperlink"/>
          <w:i/>
          <w:color w:val="auto"/>
          <w:u w:val="none"/>
        </w:rPr>
        <w:t>in vivo</w:t>
      </w:r>
      <w:r w:rsidR="00CB4386">
        <w:rPr>
          <w:rStyle w:val="Hyperlink"/>
          <w:color w:val="auto"/>
          <w:u w:val="none"/>
        </w:rPr>
        <w:t xml:space="preserve">. </w:t>
      </w:r>
    </w:p>
    <w:p w14:paraId="7986F498" w14:textId="77777777" w:rsidR="00C3696A" w:rsidRDefault="007964EE" w:rsidP="00231B4E">
      <w:pPr>
        <w:spacing w:after="120"/>
        <w:rPr>
          <w:b/>
        </w:rPr>
      </w:pPr>
      <w:r>
        <w:rPr>
          <w:i/>
          <w:noProof/>
          <w:u w:val="single"/>
        </w:rPr>
        <mc:AlternateContent>
          <mc:Choice Requires="wpg">
            <w:drawing>
              <wp:anchor distT="0" distB="0" distL="114300" distR="114300" simplePos="0" relativeHeight="251691007" behindDoc="1" locked="0" layoutInCell="1" allowOverlap="1" wp14:anchorId="324D29BD" wp14:editId="5546F540">
                <wp:simplePos x="0" y="0"/>
                <wp:positionH relativeFrom="margin">
                  <wp:align>right</wp:align>
                </wp:positionH>
                <wp:positionV relativeFrom="margin">
                  <wp:align>bottom</wp:align>
                </wp:positionV>
                <wp:extent cx="4395470" cy="3625215"/>
                <wp:effectExtent l="0" t="0" r="24130" b="13335"/>
                <wp:wrapSquare wrapText="bothSides"/>
                <wp:docPr id="15" name="Group 15"/>
                <wp:cNvGraphicFramePr/>
                <a:graphic xmlns:a="http://schemas.openxmlformats.org/drawingml/2006/main">
                  <a:graphicData uri="http://schemas.microsoft.com/office/word/2010/wordprocessingGroup">
                    <wpg:wgp>
                      <wpg:cNvGrpSpPr/>
                      <wpg:grpSpPr>
                        <a:xfrm>
                          <a:off x="0" y="0"/>
                          <a:ext cx="4395470" cy="3625215"/>
                          <a:chOff x="0" y="0"/>
                          <a:chExt cx="4395470" cy="3625215"/>
                        </a:xfrm>
                      </wpg:grpSpPr>
                      <wps:wsp>
                        <wps:cNvPr id="14" name="Text Box 14"/>
                        <wps:cNvSpPr txBox="1">
                          <a:spLocks noChangeArrowheads="1"/>
                        </wps:cNvSpPr>
                        <wps:spPr bwMode="auto">
                          <a:xfrm>
                            <a:off x="0" y="2600325"/>
                            <a:ext cx="4395470" cy="1024890"/>
                          </a:xfrm>
                          <a:prstGeom prst="rect">
                            <a:avLst/>
                          </a:prstGeom>
                          <a:solidFill>
                            <a:schemeClr val="bg1"/>
                          </a:solidFill>
                          <a:ln w="9525">
                            <a:solidFill>
                              <a:srgbClr val="000000"/>
                            </a:solidFill>
                            <a:miter lim="800000"/>
                            <a:headEnd/>
                            <a:tailEnd/>
                          </a:ln>
                        </wps:spPr>
                        <wps:txbx>
                          <w:txbxContent>
                            <w:p w14:paraId="0CC42AB9" w14:textId="77777777" w:rsidR="00095AC4" w:rsidRPr="00D114D0" w:rsidRDefault="00095AC4" w:rsidP="0007162E">
                              <w:pPr>
                                <w:rPr>
                                  <w:sz w:val="18"/>
                                  <w:szCs w:val="18"/>
                                </w:rPr>
                              </w:pPr>
                              <w:r w:rsidRPr="00D114D0">
                                <w:rPr>
                                  <w:b/>
                                  <w:sz w:val="18"/>
                                  <w:szCs w:val="18"/>
                                </w:rPr>
                                <w:t>Fig</w:t>
                              </w:r>
                              <w:r>
                                <w:rPr>
                                  <w:b/>
                                  <w:sz w:val="18"/>
                                  <w:szCs w:val="18"/>
                                </w:rPr>
                                <w:t>.</w:t>
                              </w:r>
                              <w:r w:rsidRPr="00D114D0">
                                <w:rPr>
                                  <w:b/>
                                  <w:sz w:val="18"/>
                                  <w:szCs w:val="18"/>
                                </w:rPr>
                                <w:t>1</w:t>
                              </w:r>
                              <w:r>
                                <w:rPr>
                                  <w:b/>
                                  <w:sz w:val="18"/>
                                  <w:szCs w:val="18"/>
                                </w:rPr>
                                <w:t xml:space="preserve"> </w:t>
                              </w:r>
                              <w:r w:rsidRPr="00D114D0">
                                <w:rPr>
                                  <w:b/>
                                  <w:sz w:val="18"/>
                                  <w:szCs w:val="18"/>
                                </w:rPr>
                                <w:t xml:space="preserve">A) </w:t>
                              </w:r>
                              <w:r>
                                <w:rPr>
                                  <w:sz w:val="18"/>
                                  <w:szCs w:val="18"/>
                                </w:rPr>
                                <w:t>L</w:t>
                              </w:r>
                              <w:r w:rsidRPr="00D114D0">
                                <w:rPr>
                                  <w:sz w:val="18"/>
                                  <w:szCs w:val="18"/>
                                </w:rPr>
                                <w:t>evels</w:t>
                              </w:r>
                              <w:r>
                                <w:rPr>
                                  <w:sz w:val="18"/>
                                  <w:szCs w:val="18"/>
                                </w:rPr>
                                <w:t xml:space="preserve"> of the Cdt1 licensing protein</w:t>
                              </w:r>
                              <w:r w:rsidRPr="00D114D0">
                                <w:rPr>
                                  <w:sz w:val="18"/>
                                  <w:szCs w:val="18"/>
                                </w:rPr>
                                <w:t xml:space="preserve"> ar</w:t>
                              </w:r>
                              <w:r>
                                <w:rPr>
                                  <w:sz w:val="18"/>
                                  <w:szCs w:val="18"/>
                                </w:rPr>
                                <w:t xml:space="preserve">e high in G1 but low in S phase; </w:t>
                              </w:r>
                              <w:r w:rsidRPr="00D114D0">
                                <w:rPr>
                                  <w:sz w:val="18"/>
                                  <w:szCs w:val="18"/>
                                </w:rPr>
                                <w:t xml:space="preserve">the Cdt1 inhibitor, geminin, is low in G1 </w:t>
                              </w:r>
                              <w:r>
                                <w:rPr>
                                  <w:sz w:val="18"/>
                                  <w:szCs w:val="18"/>
                                </w:rPr>
                                <w:t>but</w:t>
                              </w:r>
                              <w:r w:rsidRPr="00D114D0">
                                <w:rPr>
                                  <w:sz w:val="18"/>
                                  <w:szCs w:val="18"/>
                                </w:rPr>
                                <w:t xml:space="preserve"> high </w:t>
                              </w:r>
                              <w:r>
                                <w:rPr>
                                  <w:sz w:val="18"/>
                                  <w:szCs w:val="18"/>
                                </w:rPr>
                                <w:t>in</w:t>
                              </w:r>
                              <w:r w:rsidRPr="00D114D0">
                                <w:rPr>
                                  <w:sz w:val="18"/>
                                  <w:szCs w:val="18"/>
                                </w:rPr>
                                <w:t xml:space="preserve"> S phase</w:t>
                              </w:r>
                              <w:r>
                                <w:rPr>
                                  <w:sz w:val="18"/>
                                  <w:szCs w:val="18"/>
                                </w:rPr>
                                <w:t>/</w:t>
                              </w:r>
                              <w:r w:rsidRPr="00D114D0">
                                <w:rPr>
                                  <w:sz w:val="18"/>
                                  <w:szCs w:val="18"/>
                                </w:rPr>
                                <w:t xml:space="preserve"> G2. </w:t>
                              </w:r>
                              <w:r>
                                <w:rPr>
                                  <w:sz w:val="18"/>
                                  <w:szCs w:val="18"/>
                                </w:rPr>
                                <w:t>These fluctuations promote precise DNA replication.</w:t>
                              </w:r>
                              <w:r w:rsidRPr="00D114D0">
                                <w:rPr>
                                  <w:sz w:val="18"/>
                                  <w:szCs w:val="18"/>
                                </w:rPr>
                                <w:t xml:space="preserve"> </w:t>
                              </w:r>
                              <w:r w:rsidRPr="00D114D0">
                                <w:rPr>
                                  <w:b/>
                                  <w:sz w:val="18"/>
                                  <w:szCs w:val="18"/>
                                </w:rPr>
                                <w:t>B)</w:t>
                              </w:r>
                              <w:r>
                                <w:rPr>
                                  <w:sz w:val="18"/>
                                  <w:szCs w:val="18"/>
                                </w:rPr>
                                <w:t xml:space="preserve"> </w:t>
                              </w:r>
                              <w:r w:rsidRPr="00D114D0">
                                <w:rPr>
                                  <w:sz w:val="18"/>
                                  <w:szCs w:val="18"/>
                                </w:rPr>
                                <w:t xml:space="preserve">Excess Cdt1 </w:t>
                              </w:r>
                              <w:r>
                                <w:rPr>
                                  <w:sz w:val="18"/>
                                  <w:szCs w:val="18"/>
                                </w:rPr>
                                <w:t>causes</w:t>
                              </w:r>
                              <w:r w:rsidRPr="00D114D0">
                                <w:rPr>
                                  <w:sz w:val="18"/>
                                  <w:szCs w:val="18"/>
                                </w:rPr>
                                <w:t xml:space="preserve"> re-licensing </w:t>
                              </w:r>
                              <w:r>
                                <w:rPr>
                                  <w:sz w:val="18"/>
                                  <w:szCs w:val="18"/>
                                </w:rPr>
                                <w:t>and re-replication,</w:t>
                              </w:r>
                              <w:r w:rsidRPr="00D114D0">
                                <w:rPr>
                                  <w:sz w:val="18"/>
                                  <w:szCs w:val="18"/>
                                </w:rPr>
                                <w:t xml:space="preserve"> a </w:t>
                              </w:r>
                              <w:r>
                                <w:rPr>
                                  <w:sz w:val="18"/>
                                  <w:szCs w:val="18"/>
                                </w:rPr>
                                <w:t>form</w:t>
                              </w:r>
                              <w:r w:rsidRPr="00D114D0">
                                <w:rPr>
                                  <w:sz w:val="18"/>
                                  <w:szCs w:val="18"/>
                                </w:rPr>
                                <w:t xml:space="preserve"> of </w:t>
                              </w:r>
                              <w:r>
                                <w:rPr>
                                  <w:sz w:val="18"/>
                                  <w:szCs w:val="18"/>
                                </w:rPr>
                                <w:t xml:space="preserve">DNA damage that promotes </w:t>
                              </w:r>
                              <w:r w:rsidRPr="00D114D0">
                                <w:rPr>
                                  <w:sz w:val="18"/>
                                  <w:szCs w:val="18"/>
                                </w:rPr>
                                <w:t>genome instability.</w:t>
                              </w:r>
                              <w:r>
                                <w:rPr>
                                  <w:sz w:val="18"/>
                                  <w:szCs w:val="18"/>
                                </w:rPr>
                                <w:t xml:space="preserve"> </w:t>
                              </w:r>
                              <w:r w:rsidRPr="00AF2D03">
                                <w:rPr>
                                  <w:b/>
                                  <w:sz w:val="18"/>
                                  <w:szCs w:val="18"/>
                                </w:rPr>
                                <w:t>C)</w:t>
                              </w:r>
                              <w:r>
                                <w:rPr>
                                  <w:sz w:val="18"/>
                                  <w:szCs w:val="18"/>
                                </w:rPr>
                                <w:t xml:space="preserve"> Normal replication of a single DNA fiber (left) compared to re-replicated DNA from cervical carcinoma cells (right). Re-replication during both sequential pulses of different dNTP analogs leads to double labeling of a single locus. (Dorn </w:t>
                              </w:r>
                              <w:r w:rsidRPr="00AF2D03">
                                <w:rPr>
                                  <w:i/>
                                  <w:sz w:val="18"/>
                                  <w:szCs w:val="18"/>
                                </w:rPr>
                                <w:t>et al.</w:t>
                              </w:r>
                              <w:r>
                                <w:rPr>
                                  <w:sz w:val="18"/>
                                  <w:szCs w:val="18"/>
                                </w:rPr>
                                <w:t xml:space="preserve"> 2009.)</w:t>
                              </w:r>
                            </w:p>
                          </w:txbxContent>
                        </wps:txbx>
                        <wps:bodyPr rot="0" vert="horz" wrap="square" lIns="45720" tIns="45720" rIns="45720" bIns="45720" anchor="t" anchorCtr="0" upright="1">
                          <a:noAutofit/>
                        </wps:bodyPr>
                      </wps:wsp>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9525" y="0"/>
                            <a:ext cx="4381500" cy="260032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15" o:spid="_x0000_s1026" style="position:absolute;margin-left:294.9pt;margin-top:0;width:346.1pt;height:285.45pt;z-index:-251625473;mso-position-horizontal:right;mso-position-horizontal-relative:margin;mso-position-vertical:bottom;mso-position-vertical-relative:margin;mso-width-relative:margin;mso-height-relative:margin" coordsize="43954,362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">
                <v:shapetype id="_x0000_t202" coordsize="21600,21600" o:spt="202" path="m,l,21600r21600,l21600,xe">
                  <v:stroke joinstyle="miter"/>
                  <v:path gradientshapeok="t" o:connecttype="rect"/>
                </v:shapetype>
                <v:shape id="Text Box 14" o:spid="_x0000_s1027" type="#_x0000_t202" style="position:absolute;top:26003;width:43954;height:10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ZznMEA&#10;AADbAAAADwAAAGRycy9kb3ducmV2LnhtbERP3WrCMBS+H/gO4QjezdQhMqpRxmTgz2C0+gCH5th2&#10;a05CErV9ezMY7O58fL9ntelNJ27kQ2tZwWyagSCurG65VnA+fTy/gggRWWNnmRQMFGCzHj2tMNf2&#10;zgXdyliLFMIhRwVNjC6XMlQNGQxT64gTd7HeYEzQ11J7vKdw08mXLFtIgy2nhgYdvTdU/ZRXo8AN&#10;h+2X1+XxUrr9MN99V8Wx+FRqMu7fliAi9fFf/Ofe6TR/Dr+/p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mc5zBAAAA2wAAAA8AAAAAAAAAAAAAAAAAmAIAAGRycy9kb3du&#10;cmV2LnhtbFBLBQYAAAAABAAEAPUAAACGAwAAAAA=&#10;" fillcolor="white [3212]">
                  <v:textbox inset="3.6pt,,3.6pt">
                    <w:txbxContent>
                      <w:p w:rsidR="00095AC4" w:rsidRPr="00D114D0" w:rsidRDefault="00095AC4" w:rsidP="0007162E">
                        <w:pPr>
                          <w:rPr>
                            <w:sz w:val="18"/>
                            <w:szCs w:val="18"/>
                          </w:rPr>
                        </w:pPr>
                        <w:r w:rsidRPr="00D114D0">
                          <w:rPr>
                            <w:b/>
                            <w:sz w:val="18"/>
                            <w:szCs w:val="18"/>
                          </w:rPr>
                          <w:t>Fig</w:t>
                        </w:r>
                        <w:r>
                          <w:rPr>
                            <w:b/>
                            <w:sz w:val="18"/>
                            <w:szCs w:val="18"/>
                          </w:rPr>
                          <w:t>.</w:t>
                        </w:r>
                        <w:r w:rsidRPr="00D114D0">
                          <w:rPr>
                            <w:b/>
                            <w:sz w:val="18"/>
                            <w:szCs w:val="18"/>
                          </w:rPr>
                          <w:t>1</w:t>
                        </w:r>
                        <w:r>
                          <w:rPr>
                            <w:b/>
                            <w:sz w:val="18"/>
                            <w:szCs w:val="18"/>
                          </w:rPr>
                          <w:t xml:space="preserve"> </w:t>
                        </w:r>
                        <w:r w:rsidRPr="00D114D0">
                          <w:rPr>
                            <w:b/>
                            <w:sz w:val="18"/>
                            <w:szCs w:val="18"/>
                          </w:rPr>
                          <w:t xml:space="preserve">A) </w:t>
                        </w:r>
                        <w:r>
                          <w:rPr>
                            <w:sz w:val="18"/>
                            <w:szCs w:val="18"/>
                          </w:rPr>
                          <w:t>L</w:t>
                        </w:r>
                        <w:r w:rsidRPr="00D114D0">
                          <w:rPr>
                            <w:sz w:val="18"/>
                            <w:szCs w:val="18"/>
                          </w:rPr>
                          <w:t>evels</w:t>
                        </w:r>
                        <w:r>
                          <w:rPr>
                            <w:sz w:val="18"/>
                            <w:szCs w:val="18"/>
                          </w:rPr>
                          <w:t xml:space="preserve"> of the Cdt1 licensing protein</w:t>
                        </w:r>
                        <w:r w:rsidRPr="00D114D0">
                          <w:rPr>
                            <w:sz w:val="18"/>
                            <w:szCs w:val="18"/>
                          </w:rPr>
                          <w:t xml:space="preserve"> ar</w:t>
                        </w:r>
                        <w:r>
                          <w:rPr>
                            <w:sz w:val="18"/>
                            <w:szCs w:val="18"/>
                          </w:rPr>
                          <w:t xml:space="preserve">e high in G1 but low in S phase; </w:t>
                        </w:r>
                        <w:r w:rsidRPr="00D114D0">
                          <w:rPr>
                            <w:sz w:val="18"/>
                            <w:szCs w:val="18"/>
                          </w:rPr>
                          <w:t xml:space="preserve">the Cdt1 inhibitor, geminin, is low in G1 </w:t>
                        </w:r>
                        <w:r>
                          <w:rPr>
                            <w:sz w:val="18"/>
                            <w:szCs w:val="18"/>
                          </w:rPr>
                          <w:t>but</w:t>
                        </w:r>
                        <w:r w:rsidRPr="00D114D0">
                          <w:rPr>
                            <w:sz w:val="18"/>
                            <w:szCs w:val="18"/>
                          </w:rPr>
                          <w:t xml:space="preserve"> high </w:t>
                        </w:r>
                        <w:r>
                          <w:rPr>
                            <w:sz w:val="18"/>
                            <w:szCs w:val="18"/>
                          </w:rPr>
                          <w:t>in</w:t>
                        </w:r>
                        <w:r w:rsidRPr="00D114D0">
                          <w:rPr>
                            <w:sz w:val="18"/>
                            <w:szCs w:val="18"/>
                          </w:rPr>
                          <w:t xml:space="preserve"> S phase</w:t>
                        </w:r>
                        <w:r>
                          <w:rPr>
                            <w:sz w:val="18"/>
                            <w:szCs w:val="18"/>
                          </w:rPr>
                          <w:t>/</w:t>
                        </w:r>
                        <w:r w:rsidRPr="00D114D0">
                          <w:rPr>
                            <w:sz w:val="18"/>
                            <w:szCs w:val="18"/>
                          </w:rPr>
                          <w:t xml:space="preserve"> G2. </w:t>
                        </w:r>
                        <w:r>
                          <w:rPr>
                            <w:sz w:val="18"/>
                            <w:szCs w:val="18"/>
                          </w:rPr>
                          <w:t>These fluctuations promote precise DNA replication.</w:t>
                        </w:r>
                        <w:r w:rsidRPr="00D114D0">
                          <w:rPr>
                            <w:sz w:val="18"/>
                            <w:szCs w:val="18"/>
                          </w:rPr>
                          <w:t xml:space="preserve"> </w:t>
                        </w:r>
                        <w:r w:rsidRPr="00D114D0">
                          <w:rPr>
                            <w:b/>
                            <w:sz w:val="18"/>
                            <w:szCs w:val="18"/>
                          </w:rPr>
                          <w:t>B)</w:t>
                        </w:r>
                        <w:r>
                          <w:rPr>
                            <w:sz w:val="18"/>
                            <w:szCs w:val="18"/>
                          </w:rPr>
                          <w:t xml:space="preserve"> </w:t>
                        </w:r>
                        <w:r w:rsidRPr="00D114D0">
                          <w:rPr>
                            <w:sz w:val="18"/>
                            <w:szCs w:val="18"/>
                          </w:rPr>
                          <w:t xml:space="preserve">Excess Cdt1 </w:t>
                        </w:r>
                        <w:r>
                          <w:rPr>
                            <w:sz w:val="18"/>
                            <w:szCs w:val="18"/>
                          </w:rPr>
                          <w:t>causes</w:t>
                        </w:r>
                        <w:r w:rsidRPr="00D114D0">
                          <w:rPr>
                            <w:sz w:val="18"/>
                            <w:szCs w:val="18"/>
                          </w:rPr>
                          <w:t xml:space="preserve"> re-licensing </w:t>
                        </w:r>
                        <w:r>
                          <w:rPr>
                            <w:sz w:val="18"/>
                            <w:szCs w:val="18"/>
                          </w:rPr>
                          <w:t>and re-replication,</w:t>
                        </w:r>
                        <w:r w:rsidRPr="00D114D0">
                          <w:rPr>
                            <w:sz w:val="18"/>
                            <w:szCs w:val="18"/>
                          </w:rPr>
                          <w:t xml:space="preserve"> a </w:t>
                        </w:r>
                        <w:r>
                          <w:rPr>
                            <w:sz w:val="18"/>
                            <w:szCs w:val="18"/>
                          </w:rPr>
                          <w:t>form</w:t>
                        </w:r>
                        <w:r w:rsidRPr="00D114D0">
                          <w:rPr>
                            <w:sz w:val="18"/>
                            <w:szCs w:val="18"/>
                          </w:rPr>
                          <w:t xml:space="preserve"> of </w:t>
                        </w:r>
                        <w:r>
                          <w:rPr>
                            <w:sz w:val="18"/>
                            <w:szCs w:val="18"/>
                          </w:rPr>
                          <w:t xml:space="preserve">DNA damage that promotes </w:t>
                        </w:r>
                        <w:r w:rsidRPr="00D114D0">
                          <w:rPr>
                            <w:sz w:val="18"/>
                            <w:szCs w:val="18"/>
                          </w:rPr>
                          <w:t>genome instability.</w:t>
                        </w:r>
                        <w:r>
                          <w:rPr>
                            <w:sz w:val="18"/>
                            <w:szCs w:val="18"/>
                          </w:rPr>
                          <w:t xml:space="preserve"> </w:t>
                        </w:r>
                        <w:r w:rsidRPr="00AF2D03">
                          <w:rPr>
                            <w:b/>
                            <w:sz w:val="18"/>
                            <w:szCs w:val="18"/>
                          </w:rPr>
                          <w:t>C)</w:t>
                        </w:r>
                        <w:r>
                          <w:rPr>
                            <w:sz w:val="18"/>
                            <w:szCs w:val="18"/>
                          </w:rPr>
                          <w:t xml:space="preserve"> Normal replication of a single DNA fiber (left) compared to re-replicated DNA from cervical carcinoma cells (right). Re-replication during both sequential pulses of different dNTP analogs leads to double labeling of a single locus. </w:t>
                        </w:r>
                        <w:proofErr w:type="gramStart"/>
                        <w:r>
                          <w:rPr>
                            <w:sz w:val="18"/>
                            <w:szCs w:val="18"/>
                          </w:rPr>
                          <w:t xml:space="preserve">(Dorn </w:t>
                        </w:r>
                        <w:r w:rsidRPr="00AF2D03">
                          <w:rPr>
                            <w:i/>
                            <w:sz w:val="18"/>
                            <w:szCs w:val="18"/>
                          </w:rPr>
                          <w:t>et al.</w:t>
                        </w:r>
                        <w:r>
                          <w:rPr>
                            <w:sz w:val="18"/>
                            <w:szCs w:val="18"/>
                          </w:rPr>
                          <w:t xml:space="preserve"> 2009.)</w:t>
                        </w:r>
                        <w:proofErr w:type="gram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95;width:43815;height:26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7o2y/AAAA2wAAAA8AAABkcnMvZG93bnJldi54bWxET0uLwjAQvgv7H8II3mzqSstSjSLCgicX&#10;q4c9Ds30gc2kJFmt/94sCN7m43vOejuaXtzI+c6ygkWSgiCurO64UXA5f8+/QPiArLG3TAoe5GG7&#10;+ZissdD2zie6laERMYR9gQraEIZCSl+1ZNAndiCOXG2dwRCha6R2eI/hppefaZpLgx3HhhYH2rdU&#10;Xcs/o6D/yR+5r/el1tnoju43u9bLTKnZdNytQAQaw1v8ch90nL+E/1/iAXLz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xe6NsvwAAANsAAAAPAAAAAAAAAAAAAAAAAJ8CAABk&#10;cnMvZG93bnJldi54bWxQSwUGAAAAAAQABAD3AAAAiwMAAAAA&#10;">
                  <v:imagedata r:id="rId12" o:title=""/>
                  <v:path arrowok="t"/>
                </v:shape>
                <w10:wrap type="square" anchorx="margin" anchory="margin"/>
              </v:group>
            </w:pict>
          </mc:Fallback>
        </mc:AlternateContent>
      </w:r>
      <w:proofErr w:type="gramStart"/>
      <w:r w:rsidR="000513C4" w:rsidRPr="003261B0">
        <w:rPr>
          <w:rStyle w:val="Hyperlink"/>
          <w:i/>
          <w:color w:val="auto"/>
        </w:rPr>
        <w:t>Replication licensing control</w:t>
      </w:r>
      <w:r w:rsidR="00F714E0" w:rsidRPr="003261B0">
        <w:rPr>
          <w:rStyle w:val="Hyperlink"/>
          <w:i/>
          <w:color w:val="auto"/>
        </w:rPr>
        <w:t>.</w:t>
      </w:r>
      <w:proofErr w:type="gramEnd"/>
      <w:r w:rsidR="00847E27" w:rsidRPr="003261B0">
        <w:t xml:space="preserve"> </w:t>
      </w:r>
      <w:r w:rsidR="00F23276" w:rsidRPr="003261B0">
        <w:t xml:space="preserve">DNA replication origins </w:t>
      </w:r>
      <w:r w:rsidR="00BB70AA" w:rsidRPr="003261B0">
        <w:t>proceed</w:t>
      </w:r>
      <w:r w:rsidR="00F23276" w:rsidRPr="003261B0">
        <w:t xml:space="preserve"> through</w:t>
      </w:r>
      <w:r w:rsidR="00F622BD" w:rsidRPr="003261B0">
        <w:t xml:space="preserve"> a </w:t>
      </w:r>
      <w:r w:rsidR="00C21DA2" w:rsidRPr="003261B0">
        <w:t>rhythm</w:t>
      </w:r>
      <w:r w:rsidR="00F622BD" w:rsidRPr="003261B0">
        <w:t xml:space="preserve"> of licensing and firing </w:t>
      </w:r>
      <w:r w:rsidR="00C21DA2" w:rsidRPr="003261B0">
        <w:t>to ensure</w:t>
      </w:r>
      <w:r w:rsidR="00F622BD" w:rsidRPr="003261B0">
        <w:t xml:space="preserve"> precise “once, and only once” genome duplication</w:t>
      </w:r>
      <w:r w:rsidR="006120C4" w:rsidRPr="003261B0">
        <w:fldChar w:fldCharType="begin">
          <w:fldData xml:space="preserve">PEVuZE5vdGU+PENpdGU+PEF1dGhvcj5EaWZmbGV5PC9BdXRob3I+PFllYXI+MjAwNDwvWWVhcj48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</w:fldData>
        </w:fldChar>
      </w:r>
      <w:r w:rsidR="00536793">
        <w:instrText xml:space="preserve"> ADDIN EN.CITE </w:instrText>
      </w:r>
      <w:r w:rsidR="00536793">
        <w:fldChar w:fldCharType="begin">
          <w:fldData xml:space="preserve">PEVuZE5vdGU+PENpdGU+PEF1dGhvcj5EaWZmbGV5PC9BdXRob3I+PFllYXI+MjAwNDwvWWVhcj48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</w:fldData>
        </w:fldChar>
      </w:r>
      <w:r w:rsidR="00536793">
        <w:instrText xml:space="preserve"> ADDIN EN.CITE.DATA </w:instrText>
      </w:r>
      <w:r w:rsidR="00536793">
        <w:fldChar w:fldCharType="end"/>
      </w:r>
      <w:r w:rsidR="006120C4" w:rsidRPr="003261B0">
        <w:fldChar w:fldCharType="separate"/>
      </w:r>
      <w:hyperlink w:anchor="_ENREF_8" w:tooltip="Diffley, 2004 #100" w:history="1">
        <w:r w:rsidR="00ED6B4D" w:rsidRPr="00536793">
          <w:rPr>
            <w:noProof/>
            <w:vertAlign w:val="superscript"/>
          </w:rPr>
          <w:t>8</w:t>
        </w:r>
      </w:hyperlink>
      <w:r w:rsidR="00536793" w:rsidRPr="00536793">
        <w:rPr>
          <w:noProof/>
          <w:vertAlign w:val="superscript"/>
        </w:rPr>
        <w:t>,</w:t>
      </w:r>
      <w:hyperlink w:anchor="_ENREF_9" w:tooltip="Sclafani, 2007 #538" w:history="1">
        <w:r w:rsidR="00ED6B4D" w:rsidRPr="00536793">
          <w:rPr>
            <w:noProof/>
            <w:vertAlign w:val="superscript"/>
          </w:rPr>
          <w:t>9</w:t>
        </w:r>
      </w:hyperlink>
      <w:r w:rsidR="006120C4" w:rsidRPr="003261B0">
        <w:fldChar w:fldCharType="end"/>
      </w:r>
      <w:hyperlink w:anchor="_ENREF_6" w:tooltip="Sclafani, 2007 #538" w:history="1"/>
      <w:r w:rsidR="00F622BD" w:rsidRPr="003261B0">
        <w:t xml:space="preserve"> </w:t>
      </w:r>
      <w:r w:rsidR="00F714E0" w:rsidRPr="003261B0">
        <w:t>(Fig. 1A).</w:t>
      </w:r>
      <w:r w:rsidR="00847E27" w:rsidRPr="003261B0">
        <w:t xml:space="preserve"> </w:t>
      </w:r>
    </w:p>
    <w:p w14:paraId="49626D85" w14:textId="77777777" w:rsidR="00E03943" w:rsidRPr="00E03286" w:rsidRDefault="00E03943" w:rsidP="00526DC3">
      <w:pPr>
        <w:ind w:left="720" w:hanging="720"/>
        <w:rPr>
          <w:b/>
        </w:rPr>
      </w:pPr>
      <w:r w:rsidRPr="00E03286">
        <w:rPr>
          <w:b/>
        </w:rPr>
        <w:t xml:space="preserve">Bibliography &amp; References Cited </w:t>
      </w:r>
    </w:p>
    <w:p w14:paraId="60105C5C" w14:textId="77777777" w:rsidR="00ED6B4D" w:rsidRDefault="006120C4" w:rsidP="00ED6B4D">
      <w:pPr>
        <w:ind w:left="720" w:hanging="720"/>
        <w:rPr>
          <w:noProof/>
        </w:rPr>
      </w:pPr>
      <w:r w:rsidRPr="003261B0">
        <w:fldChar w:fldCharType="begin"/>
      </w:r>
      <w:r w:rsidR="005F4E38" w:rsidRPr="003261B0">
        <w:instrText xml:space="preserve"> ADDIN EN.REFLIST </w:instrText>
      </w:r>
      <w:r w:rsidRPr="003261B0">
        <w:fldChar w:fldCharType="separate"/>
      </w:r>
      <w:bookmarkStart w:id="6" w:name="_ENREF_1"/>
      <w:r w:rsidR="00ED6B4D">
        <w:rPr>
          <w:noProof/>
        </w:rPr>
        <w:t>1</w:t>
      </w:r>
      <w:r w:rsidR="00ED6B4D">
        <w:rPr>
          <w:noProof/>
        </w:rPr>
        <w:tab/>
        <w:t xml:space="preserve">Dorn, E. S., Chastain, P. D., 2nd, Hall, J. R. &amp; Cook, J. G. Analysis of re-replication from deregulated origin licensing by DNA fiber spreading. </w:t>
      </w:r>
      <w:r w:rsidR="00ED6B4D" w:rsidRPr="00ED6B4D">
        <w:rPr>
          <w:i/>
          <w:noProof/>
        </w:rPr>
        <w:t>Nucleic Acids Res</w:t>
      </w:r>
      <w:r w:rsidR="00ED6B4D">
        <w:rPr>
          <w:noProof/>
        </w:rPr>
        <w:t xml:space="preserve"> </w:t>
      </w:r>
      <w:r w:rsidR="00ED6B4D" w:rsidRPr="00ED6B4D">
        <w:rPr>
          <w:b/>
          <w:noProof/>
        </w:rPr>
        <w:t>37</w:t>
      </w:r>
      <w:r w:rsidR="00ED6B4D">
        <w:rPr>
          <w:noProof/>
        </w:rPr>
        <w:t>, 60-69 (2009).</w:t>
      </w:r>
      <w:bookmarkEnd w:id="6"/>
    </w:p>
    <w:p w14:paraId="6EB4157A" w14:textId="77777777" w:rsidR="00ED6B4D" w:rsidRDefault="00ED6B4D" w:rsidP="00ED6B4D">
      <w:pPr>
        <w:ind w:left="720" w:hanging="720"/>
        <w:rPr>
          <w:noProof/>
        </w:rPr>
      </w:pPr>
      <w:bookmarkStart w:id="7" w:name="_ENREF_2"/>
      <w:r>
        <w:rPr>
          <w:noProof/>
        </w:rPr>
        <w:t>2</w:t>
      </w:r>
      <w:r>
        <w:rPr>
          <w:noProof/>
        </w:rPr>
        <w:tab/>
        <w:t>Vaziri, C.</w:t>
      </w:r>
      <w:r w:rsidRPr="00ED6B4D">
        <w:rPr>
          <w:i/>
          <w:noProof/>
        </w:rPr>
        <w:t xml:space="preserve"> et al.</w:t>
      </w:r>
      <w:r>
        <w:rPr>
          <w:noProof/>
        </w:rPr>
        <w:t xml:space="preserve"> A p53-dependent checkpoint pathway prevents rereplication. </w:t>
      </w:r>
      <w:r w:rsidRPr="00ED6B4D">
        <w:rPr>
          <w:i/>
          <w:noProof/>
        </w:rPr>
        <w:t>Mol Cell</w:t>
      </w:r>
      <w:r>
        <w:rPr>
          <w:noProof/>
        </w:rPr>
        <w:t xml:space="preserve"> </w:t>
      </w:r>
      <w:r w:rsidRPr="00ED6B4D">
        <w:rPr>
          <w:b/>
          <w:noProof/>
        </w:rPr>
        <w:t>11</w:t>
      </w:r>
      <w:r>
        <w:rPr>
          <w:noProof/>
        </w:rPr>
        <w:t>, 997-1008 (2003).</w:t>
      </w:r>
      <w:bookmarkEnd w:id="7"/>
    </w:p>
    <w:p w14:paraId="0DA8E448" w14:textId="77777777" w:rsidR="00ED6B4D" w:rsidRDefault="00ED6B4D" w:rsidP="00ED6B4D">
      <w:pPr>
        <w:ind w:left="720" w:hanging="720"/>
        <w:rPr>
          <w:noProof/>
        </w:rPr>
      </w:pPr>
      <w:bookmarkStart w:id="8" w:name="_ENREF_3"/>
      <w:r>
        <w:rPr>
          <w:noProof/>
        </w:rPr>
        <w:t>3</w:t>
      </w:r>
      <w:r>
        <w:rPr>
          <w:noProof/>
        </w:rPr>
        <w:tab/>
        <w:t>Aggarwal, P.</w:t>
      </w:r>
      <w:r w:rsidRPr="00ED6B4D">
        <w:rPr>
          <w:i/>
          <w:noProof/>
        </w:rPr>
        <w:t xml:space="preserve"> et al.</w:t>
      </w:r>
      <w:r>
        <w:rPr>
          <w:noProof/>
        </w:rPr>
        <w:t xml:space="preserve"> Nuclear cyclin D1/CDK4 kinase regulates CUL4 expression and triggers neoplastic growth via activation of the PRMT5 methyltransferase. </w:t>
      </w:r>
      <w:r w:rsidRPr="00ED6B4D">
        <w:rPr>
          <w:i/>
          <w:noProof/>
        </w:rPr>
        <w:t>Cancer Cell</w:t>
      </w:r>
      <w:r>
        <w:rPr>
          <w:noProof/>
        </w:rPr>
        <w:t xml:space="preserve"> </w:t>
      </w:r>
      <w:r w:rsidRPr="00ED6B4D">
        <w:rPr>
          <w:b/>
          <w:noProof/>
        </w:rPr>
        <w:t>18</w:t>
      </w:r>
      <w:r>
        <w:rPr>
          <w:noProof/>
        </w:rPr>
        <w:t>, 329-340 (2010).</w:t>
      </w:r>
      <w:bookmarkEnd w:id="8"/>
    </w:p>
    <w:p w14:paraId="234A547B" w14:textId="77777777" w:rsidR="00ED6B4D" w:rsidRDefault="00ED6B4D" w:rsidP="00ED6B4D">
      <w:pPr>
        <w:ind w:left="720" w:hanging="720"/>
        <w:rPr>
          <w:noProof/>
        </w:rPr>
      </w:pPr>
      <w:bookmarkStart w:id="9" w:name="_ENREF_4"/>
      <w:r>
        <w:rPr>
          <w:noProof/>
        </w:rPr>
        <w:t>4</w:t>
      </w:r>
      <w:r>
        <w:rPr>
          <w:noProof/>
        </w:rPr>
        <w:tab/>
        <w:t>Liu, E.</w:t>
      </w:r>
      <w:r w:rsidRPr="00ED6B4D">
        <w:rPr>
          <w:i/>
          <w:noProof/>
        </w:rPr>
        <w:t xml:space="preserve"> et al.</w:t>
      </w:r>
      <w:r>
        <w:rPr>
          <w:noProof/>
        </w:rPr>
        <w:t xml:space="preserve"> The ATR-mediated S phase checkpoint prevents rereplication in mammalian cells when licensing control is disrupted. </w:t>
      </w:r>
      <w:r w:rsidRPr="00ED6B4D">
        <w:rPr>
          <w:i/>
          <w:noProof/>
        </w:rPr>
        <w:t>The Journal of Cell Biology</w:t>
      </w:r>
      <w:r>
        <w:rPr>
          <w:noProof/>
        </w:rPr>
        <w:t xml:space="preserve"> </w:t>
      </w:r>
      <w:r w:rsidRPr="00ED6B4D">
        <w:rPr>
          <w:b/>
          <w:noProof/>
        </w:rPr>
        <w:t>179</w:t>
      </w:r>
      <w:r>
        <w:rPr>
          <w:noProof/>
        </w:rPr>
        <w:t>, 643-657 (2007).</w:t>
      </w:r>
      <w:bookmarkEnd w:id="9"/>
    </w:p>
    <w:p w14:paraId="7597C09B" w14:textId="77777777" w:rsidR="00ED6B4D" w:rsidRDefault="00ED6B4D" w:rsidP="00ED6B4D">
      <w:pPr>
        <w:ind w:left="720" w:hanging="720"/>
        <w:rPr>
          <w:noProof/>
        </w:rPr>
      </w:pPr>
      <w:bookmarkStart w:id="10" w:name="_ENREF_5"/>
      <w:r>
        <w:rPr>
          <w:noProof/>
        </w:rPr>
        <w:t>5</w:t>
      </w:r>
      <w:r>
        <w:rPr>
          <w:noProof/>
        </w:rPr>
        <w:tab/>
        <w:t xml:space="preserve">Lee, A. Y., Liu, E. &amp; Wu, X. The Mre11/Rad50/Nbs1 complex plays an important role in the prevention of DNA rereplication in mammalian cells. </w:t>
      </w:r>
      <w:r w:rsidRPr="00ED6B4D">
        <w:rPr>
          <w:i/>
          <w:noProof/>
        </w:rPr>
        <w:t>The Journal of Biological Chemistry</w:t>
      </w:r>
      <w:r>
        <w:rPr>
          <w:noProof/>
        </w:rPr>
        <w:t xml:space="preserve"> </w:t>
      </w:r>
      <w:r w:rsidRPr="00ED6B4D">
        <w:rPr>
          <w:b/>
          <w:noProof/>
        </w:rPr>
        <w:t>282</w:t>
      </w:r>
      <w:r>
        <w:rPr>
          <w:noProof/>
        </w:rPr>
        <w:t>, 32243-32255 (2007).</w:t>
      </w:r>
      <w:bookmarkEnd w:id="10"/>
    </w:p>
    <w:p w14:paraId="59C4F6EA" w14:textId="77777777" w:rsidR="00ED6B4D" w:rsidRDefault="00ED6B4D" w:rsidP="00ED6B4D">
      <w:pPr>
        <w:ind w:left="720" w:hanging="720"/>
        <w:rPr>
          <w:noProof/>
        </w:rPr>
      </w:pPr>
      <w:bookmarkStart w:id="11" w:name="_ENREF_6"/>
      <w:r>
        <w:rPr>
          <w:noProof/>
        </w:rPr>
        <w:t>6</w:t>
      </w:r>
      <w:r>
        <w:rPr>
          <w:noProof/>
        </w:rPr>
        <w:tab/>
        <w:t>Di Micco, R.</w:t>
      </w:r>
      <w:r w:rsidRPr="00ED6B4D">
        <w:rPr>
          <w:i/>
          <w:noProof/>
        </w:rPr>
        <w:t xml:space="preserve"> et al.</w:t>
      </w:r>
      <w:r>
        <w:rPr>
          <w:noProof/>
        </w:rPr>
        <w:t xml:space="preserve"> Oncogene-induced senescence is a DNA damage response triggered by DNA hyper-replication. </w:t>
      </w:r>
      <w:r w:rsidRPr="00ED6B4D">
        <w:rPr>
          <w:i/>
          <w:noProof/>
        </w:rPr>
        <w:t>Nature</w:t>
      </w:r>
      <w:r>
        <w:rPr>
          <w:noProof/>
        </w:rPr>
        <w:t xml:space="preserve"> </w:t>
      </w:r>
      <w:r w:rsidRPr="00ED6B4D">
        <w:rPr>
          <w:b/>
          <w:noProof/>
        </w:rPr>
        <w:t>444</w:t>
      </w:r>
      <w:r>
        <w:rPr>
          <w:noProof/>
        </w:rPr>
        <w:t>, 638-642 (2006).</w:t>
      </w:r>
      <w:bookmarkEnd w:id="11"/>
    </w:p>
    <w:p w14:paraId="74414B8B" w14:textId="77777777" w:rsidR="00ED6B4D" w:rsidRDefault="00ED6B4D" w:rsidP="00ED6B4D">
      <w:pPr>
        <w:ind w:left="720" w:hanging="720"/>
        <w:rPr>
          <w:noProof/>
        </w:rPr>
      </w:pPr>
      <w:bookmarkStart w:id="12" w:name="_ENREF_7"/>
      <w:r>
        <w:rPr>
          <w:noProof/>
        </w:rPr>
        <w:t>7</w:t>
      </w:r>
      <w:r>
        <w:rPr>
          <w:noProof/>
        </w:rPr>
        <w:tab/>
        <w:t xml:space="preserve">Halazonetis, T. D., Gorgoulis, V. G. &amp; Bartek, J. An oncogene-induced DNA damage model for cancer development. </w:t>
      </w:r>
      <w:r w:rsidRPr="00ED6B4D">
        <w:rPr>
          <w:i/>
          <w:noProof/>
        </w:rPr>
        <w:t>Science</w:t>
      </w:r>
      <w:r>
        <w:rPr>
          <w:noProof/>
        </w:rPr>
        <w:t xml:space="preserve"> </w:t>
      </w:r>
      <w:r w:rsidRPr="00ED6B4D">
        <w:rPr>
          <w:b/>
          <w:noProof/>
        </w:rPr>
        <w:t>319</w:t>
      </w:r>
      <w:r>
        <w:rPr>
          <w:noProof/>
        </w:rPr>
        <w:t>, 1352-1355 (2008).</w:t>
      </w:r>
      <w:bookmarkEnd w:id="12"/>
    </w:p>
    <w:p w14:paraId="07FBF9DA" w14:textId="77777777" w:rsidR="00ED6B4D" w:rsidRDefault="00ED6B4D" w:rsidP="00ED6B4D">
      <w:pPr>
        <w:ind w:left="720" w:hanging="720"/>
        <w:rPr>
          <w:noProof/>
        </w:rPr>
      </w:pPr>
      <w:bookmarkStart w:id="13" w:name="_ENREF_8"/>
      <w:r>
        <w:rPr>
          <w:noProof/>
        </w:rPr>
        <w:t>8</w:t>
      </w:r>
      <w:r>
        <w:rPr>
          <w:noProof/>
        </w:rPr>
        <w:tab/>
        <w:t xml:space="preserve">Diffley, J. F. Regulation of early events in chromosome replication. </w:t>
      </w:r>
      <w:r w:rsidRPr="00ED6B4D">
        <w:rPr>
          <w:i/>
          <w:noProof/>
        </w:rPr>
        <w:t>Curr Biol</w:t>
      </w:r>
      <w:r>
        <w:rPr>
          <w:noProof/>
        </w:rPr>
        <w:t xml:space="preserve"> </w:t>
      </w:r>
      <w:r w:rsidRPr="00ED6B4D">
        <w:rPr>
          <w:b/>
          <w:noProof/>
        </w:rPr>
        <w:t>14</w:t>
      </w:r>
      <w:r>
        <w:rPr>
          <w:noProof/>
        </w:rPr>
        <w:t>, R778-786 (2004).</w:t>
      </w:r>
      <w:bookmarkEnd w:id="13"/>
    </w:p>
    <w:p w14:paraId="68ACD877" w14:textId="77777777" w:rsidR="00ED6B4D" w:rsidRDefault="00ED6B4D" w:rsidP="00ED6B4D">
      <w:pPr>
        <w:ind w:left="720" w:hanging="720"/>
        <w:rPr>
          <w:noProof/>
        </w:rPr>
      </w:pPr>
      <w:bookmarkStart w:id="14" w:name="_ENREF_9"/>
      <w:r>
        <w:rPr>
          <w:noProof/>
        </w:rPr>
        <w:t>9</w:t>
      </w:r>
      <w:r>
        <w:rPr>
          <w:noProof/>
        </w:rPr>
        <w:tab/>
        <w:t xml:space="preserve">Sclafani, R. A. &amp; Holzen, T. M. Cell cycle regulation of DNA replication. </w:t>
      </w:r>
      <w:r w:rsidRPr="00ED6B4D">
        <w:rPr>
          <w:i/>
          <w:noProof/>
        </w:rPr>
        <w:t>Annu Rev Genet</w:t>
      </w:r>
      <w:r>
        <w:rPr>
          <w:noProof/>
        </w:rPr>
        <w:t xml:space="preserve"> </w:t>
      </w:r>
      <w:r w:rsidRPr="00ED6B4D">
        <w:rPr>
          <w:b/>
          <w:noProof/>
        </w:rPr>
        <w:t>41</w:t>
      </w:r>
      <w:r>
        <w:rPr>
          <w:noProof/>
        </w:rPr>
        <w:t>, 237-280, doi:10.1146/annurev.genet.41.110306.130308 (2007).</w:t>
      </w:r>
      <w:bookmarkEnd w:id="14"/>
    </w:p>
    <w:p w14:paraId="49F936E1" w14:textId="77777777" w:rsidR="00231B4E" w:rsidRDefault="00ED6B4D" w:rsidP="00ED6B4D">
      <w:pPr>
        <w:ind w:left="720" w:hanging="720"/>
        <w:rPr>
          <w:noProof/>
        </w:rPr>
      </w:pPr>
      <w:bookmarkStart w:id="15" w:name="_ENREF_10"/>
      <w:r>
        <w:rPr>
          <w:noProof/>
        </w:rPr>
        <w:t>10</w:t>
      </w:r>
      <w:r>
        <w:rPr>
          <w:noProof/>
        </w:rPr>
        <w:tab/>
      </w:r>
    </w:p>
    <w:bookmarkEnd w:id="15"/>
    <w:p w14:paraId="78BB33EC" w14:textId="77777777" w:rsidR="00ED6B4D" w:rsidRDefault="00ED6B4D" w:rsidP="00ED6B4D">
      <w:pPr>
        <w:rPr>
          <w:noProof/>
        </w:rPr>
      </w:pPr>
    </w:p>
    <w:p w14:paraId="40C3CAF0" w14:textId="77777777" w:rsidR="00386179" w:rsidRPr="003261B0" w:rsidRDefault="006120C4">
      <w:r w:rsidRPr="003261B0">
        <w:fldChar w:fldCharType="end"/>
      </w:r>
    </w:p>
    <w:sectPr w:rsidR="00386179" w:rsidRPr="003261B0" w:rsidSect="003261B0">
      <w:type w:val="continuous"/>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eam Manager" w:date="2018-08-10T12:45:00Z" w:initials="KL">
    <w:p w14:paraId="3F7B75CE" w14:textId="417FF550" w:rsidR="00007DB1" w:rsidRDefault="00007DB1">
      <w:pPr>
        <w:pStyle w:val="CommentText"/>
      </w:pPr>
      <w:r>
        <w:rPr>
          <w:rStyle w:val="CommentReference"/>
        </w:rPr>
        <w:annotationRef/>
      </w:r>
      <w:proofErr w:type="gramStart"/>
      <w:r>
        <w:t>test</w:t>
      </w:r>
      <w:proofErr w:type="gramEnd"/>
      <w:r>
        <w:t xml:space="preserve">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B80A6" w14:textId="77777777" w:rsidR="00FB465D" w:rsidRDefault="00FB465D" w:rsidP="00732007">
      <w:r>
        <w:separator/>
      </w:r>
    </w:p>
  </w:endnote>
  <w:endnote w:type="continuationSeparator" w:id="0">
    <w:p w14:paraId="0061C51A" w14:textId="77777777" w:rsidR="00FB465D" w:rsidRDefault="00FB465D" w:rsidP="0073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874412"/>
      <w:docPartObj>
        <w:docPartGallery w:val="Page Numbers (Bottom of Page)"/>
        <w:docPartUnique/>
      </w:docPartObj>
    </w:sdtPr>
    <w:sdtEndPr>
      <w:rPr>
        <w:noProof/>
      </w:rPr>
    </w:sdtEndPr>
    <w:sdtContent>
      <w:p w14:paraId="5E6C1AD9" w14:textId="77777777" w:rsidR="00095AC4" w:rsidRDefault="00095AC4">
        <w:pPr>
          <w:pStyle w:val="Footer"/>
          <w:jc w:val="center"/>
        </w:pPr>
        <w:r>
          <w:fldChar w:fldCharType="begin"/>
        </w:r>
        <w:r>
          <w:instrText xml:space="preserve"> PAGE   \* MERGEFORMAT </w:instrText>
        </w:r>
        <w:r>
          <w:fldChar w:fldCharType="separate"/>
        </w:r>
        <w:r w:rsidR="00007DB1">
          <w:rPr>
            <w:noProof/>
          </w:rPr>
          <w:t>2</w:t>
        </w:r>
        <w:r>
          <w:rPr>
            <w:noProof/>
          </w:rPr>
          <w:fldChar w:fldCharType="end"/>
        </w:r>
      </w:p>
    </w:sdtContent>
  </w:sdt>
  <w:p w14:paraId="744EE6D9" w14:textId="77777777" w:rsidR="00095AC4" w:rsidRDefault="00095A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B7DEE" w14:textId="77777777" w:rsidR="00FB465D" w:rsidRDefault="00FB465D" w:rsidP="00732007">
      <w:r>
        <w:separator/>
      </w:r>
    </w:p>
  </w:footnote>
  <w:footnote w:type="continuationSeparator" w:id="0">
    <w:p w14:paraId="175A76A9" w14:textId="77777777" w:rsidR="00FB465D" w:rsidRDefault="00FB465D" w:rsidP="007320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3DF"/>
    <w:multiLevelType w:val="hybridMultilevel"/>
    <w:tmpl w:val="FD6A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xrdzpsf9p05teevea8pwf0cx9pst9vz09x5&quot;&gt;Cook Endnote library 2010 Copy&lt;record-ids&gt;&lt;item&gt;12&lt;/item&gt;&lt;item&gt;100&lt;/item&gt;&lt;item&gt;288&lt;/item&gt;&lt;item&gt;294&lt;/item&gt;&lt;item&gt;370&lt;/item&gt;&lt;item&gt;431&lt;/item&gt;&lt;item&gt;479&lt;/item&gt;&lt;item&gt;493&lt;/item&gt;&lt;item&gt;512&lt;/item&gt;&lt;item&gt;538&lt;/item&gt;&lt;item&gt;540&lt;/item&gt;&lt;item&gt;541&lt;/item&gt;&lt;item&gt;547&lt;/item&gt;&lt;item&gt;600&lt;/item&gt;&lt;item&gt;656&lt;/item&gt;&lt;item&gt;667&lt;/item&gt;&lt;item&gt;670&lt;/item&gt;&lt;item&gt;676&lt;/item&gt;&lt;item&gt;739&lt;/item&gt;&lt;item&gt;744&lt;/item&gt;&lt;item&gt;821&lt;/item&gt;&lt;item&gt;822&lt;/item&gt;&lt;item&gt;823&lt;/item&gt;&lt;item&gt;824&lt;/item&gt;&lt;item&gt;832&lt;/item&gt;&lt;item&gt;834&lt;/item&gt;&lt;item&gt;837&lt;/item&gt;&lt;item&gt;838&lt;/item&gt;&lt;item&gt;839&lt;/item&gt;&lt;item&gt;840&lt;/item&gt;&lt;item&gt;841&lt;/item&gt;&lt;item&gt;842&lt;/item&gt;&lt;item&gt;844&lt;/item&gt;&lt;item&gt;848&lt;/item&gt;&lt;item&gt;849&lt;/item&gt;&lt;item&gt;850&lt;/item&gt;&lt;item&gt;853&lt;/item&gt;&lt;item&gt;854&lt;/item&gt;&lt;item&gt;856&lt;/item&gt;&lt;item&gt;857&lt;/item&gt;&lt;item&gt;858&lt;/item&gt;&lt;item&gt;859&lt;/item&gt;&lt;item&gt;860&lt;/item&gt;&lt;/record-ids&gt;&lt;/item&gt;&lt;/Libraries&gt;"/>
  </w:docVars>
  <w:rsids>
    <w:rsidRoot w:val="007362D5"/>
    <w:rsid w:val="00002290"/>
    <w:rsid w:val="00003479"/>
    <w:rsid w:val="00007DB1"/>
    <w:rsid w:val="000105C6"/>
    <w:rsid w:val="00011F6A"/>
    <w:rsid w:val="00047532"/>
    <w:rsid w:val="000513C4"/>
    <w:rsid w:val="00054583"/>
    <w:rsid w:val="00056625"/>
    <w:rsid w:val="000601B6"/>
    <w:rsid w:val="00064A54"/>
    <w:rsid w:val="0007162E"/>
    <w:rsid w:val="00073D65"/>
    <w:rsid w:val="000768FC"/>
    <w:rsid w:val="000819F7"/>
    <w:rsid w:val="00081D52"/>
    <w:rsid w:val="00084B35"/>
    <w:rsid w:val="00095AC4"/>
    <w:rsid w:val="000A059A"/>
    <w:rsid w:val="000A4FE3"/>
    <w:rsid w:val="000A5EFF"/>
    <w:rsid w:val="000B49EE"/>
    <w:rsid w:val="000C728C"/>
    <w:rsid w:val="000F353F"/>
    <w:rsid w:val="000F3EB6"/>
    <w:rsid w:val="001025B2"/>
    <w:rsid w:val="00107863"/>
    <w:rsid w:val="00110269"/>
    <w:rsid w:val="00113139"/>
    <w:rsid w:val="00122A3E"/>
    <w:rsid w:val="001364D3"/>
    <w:rsid w:val="00144D43"/>
    <w:rsid w:val="00156563"/>
    <w:rsid w:val="00164500"/>
    <w:rsid w:val="00173D78"/>
    <w:rsid w:val="001803E2"/>
    <w:rsid w:val="00184A9F"/>
    <w:rsid w:val="001C2271"/>
    <w:rsid w:val="001D0898"/>
    <w:rsid w:val="001D54D4"/>
    <w:rsid w:val="001D69AC"/>
    <w:rsid w:val="001D724F"/>
    <w:rsid w:val="001F50BF"/>
    <w:rsid w:val="001F5F09"/>
    <w:rsid w:val="00207130"/>
    <w:rsid w:val="00217F91"/>
    <w:rsid w:val="00223788"/>
    <w:rsid w:val="00231B4E"/>
    <w:rsid w:val="00244942"/>
    <w:rsid w:val="00247A33"/>
    <w:rsid w:val="0025015D"/>
    <w:rsid w:val="0025108A"/>
    <w:rsid w:val="00256402"/>
    <w:rsid w:val="00282BAC"/>
    <w:rsid w:val="00283A39"/>
    <w:rsid w:val="002902B2"/>
    <w:rsid w:val="00291DFE"/>
    <w:rsid w:val="0029646F"/>
    <w:rsid w:val="002C135C"/>
    <w:rsid w:val="002C1883"/>
    <w:rsid w:val="002F3D51"/>
    <w:rsid w:val="002F5411"/>
    <w:rsid w:val="00307B41"/>
    <w:rsid w:val="003117AF"/>
    <w:rsid w:val="0031410D"/>
    <w:rsid w:val="00316047"/>
    <w:rsid w:val="003203CF"/>
    <w:rsid w:val="00322D05"/>
    <w:rsid w:val="003261B0"/>
    <w:rsid w:val="00332673"/>
    <w:rsid w:val="00333942"/>
    <w:rsid w:val="00336EC4"/>
    <w:rsid w:val="0034147D"/>
    <w:rsid w:val="003506D8"/>
    <w:rsid w:val="00352617"/>
    <w:rsid w:val="00354C66"/>
    <w:rsid w:val="0036179F"/>
    <w:rsid w:val="00386179"/>
    <w:rsid w:val="003866AB"/>
    <w:rsid w:val="003B1438"/>
    <w:rsid w:val="003B3D55"/>
    <w:rsid w:val="003B5CC6"/>
    <w:rsid w:val="003C04F6"/>
    <w:rsid w:val="003E1CA8"/>
    <w:rsid w:val="003F259D"/>
    <w:rsid w:val="00403FA6"/>
    <w:rsid w:val="0040470B"/>
    <w:rsid w:val="00416864"/>
    <w:rsid w:val="00431C33"/>
    <w:rsid w:val="00433B76"/>
    <w:rsid w:val="0044501C"/>
    <w:rsid w:val="0044617D"/>
    <w:rsid w:val="004515CC"/>
    <w:rsid w:val="004526CB"/>
    <w:rsid w:val="00460CA2"/>
    <w:rsid w:val="004843F9"/>
    <w:rsid w:val="00485BAA"/>
    <w:rsid w:val="00490299"/>
    <w:rsid w:val="00495D7B"/>
    <w:rsid w:val="00495DA5"/>
    <w:rsid w:val="004A5108"/>
    <w:rsid w:val="004A595D"/>
    <w:rsid w:val="004B58A6"/>
    <w:rsid w:val="004C5639"/>
    <w:rsid w:val="004D084B"/>
    <w:rsid w:val="004E5178"/>
    <w:rsid w:val="004E7541"/>
    <w:rsid w:val="004F744D"/>
    <w:rsid w:val="00507002"/>
    <w:rsid w:val="00510461"/>
    <w:rsid w:val="00512093"/>
    <w:rsid w:val="00516548"/>
    <w:rsid w:val="00516B52"/>
    <w:rsid w:val="0052067B"/>
    <w:rsid w:val="00521167"/>
    <w:rsid w:val="00521751"/>
    <w:rsid w:val="00526DC3"/>
    <w:rsid w:val="00530029"/>
    <w:rsid w:val="00533A1E"/>
    <w:rsid w:val="00534823"/>
    <w:rsid w:val="00536793"/>
    <w:rsid w:val="0053749A"/>
    <w:rsid w:val="005502B7"/>
    <w:rsid w:val="00554246"/>
    <w:rsid w:val="005546B5"/>
    <w:rsid w:val="00561F53"/>
    <w:rsid w:val="0056682A"/>
    <w:rsid w:val="005805B6"/>
    <w:rsid w:val="0059323C"/>
    <w:rsid w:val="005B3D18"/>
    <w:rsid w:val="005C60B8"/>
    <w:rsid w:val="005D3FEA"/>
    <w:rsid w:val="005D7B8B"/>
    <w:rsid w:val="005F1DED"/>
    <w:rsid w:val="005F4E38"/>
    <w:rsid w:val="00607012"/>
    <w:rsid w:val="006120C4"/>
    <w:rsid w:val="00615A67"/>
    <w:rsid w:val="00623888"/>
    <w:rsid w:val="0062412E"/>
    <w:rsid w:val="006344A0"/>
    <w:rsid w:val="00642636"/>
    <w:rsid w:val="00647C24"/>
    <w:rsid w:val="006668A6"/>
    <w:rsid w:val="00666C8B"/>
    <w:rsid w:val="006720D1"/>
    <w:rsid w:val="0069185F"/>
    <w:rsid w:val="00694935"/>
    <w:rsid w:val="006961BE"/>
    <w:rsid w:val="006A529A"/>
    <w:rsid w:val="006A67CC"/>
    <w:rsid w:val="006B1305"/>
    <w:rsid w:val="006B2FFA"/>
    <w:rsid w:val="006B5103"/>
    <w:rsid w:val="006B63B4"/>
    <w:rsid w:val="006C493F"/>
    <w:rsid w:val="006E2DD9"/>
    <w:rsid w:val="006E6206"/>
    <w:rsid w:val="006F2574"/>
    <w:rsid w:val="006F3B89"/>
    <w:rsid w:val="006F3F51"/>
    <w:rsid w:val="007053CD"/>
    <w:rsid w:val="00707DD6"/>
    <w:rsid w:val="00716C8B"/>
    <w:rsid w:val="007228D8"/>
    <w:rsid w:val="00732007"/>
    <w:rsid w:val="007362D5"/>
    <w:rsid w:val="00742193"/>
    <w:rsid w:val="007428AF"/>
    <w:rsid w:val="007442AA"/>
    <w:rsid w:val="007451C8"/>
    <w:rsid w:val="00746E3F"/>
    <w:rsid w:val="00754044"/>
    <w:rsid w:val="0075518E"/>
    <w:rsid w:val="00763C0B"/>
    <w:rsid w:val="007678C4"/>
    <w:rsid w:val="007678EB"/>
    <w:rsid w:val="00772ACC"/>
    <w:rsid w:val="007915A3"/>
    <w:rsid w:val="0079370E"/>
    <w:rsid w:val="0079530B"/>
    <w:rsid w:val="007964EE"/>
    <w:rsid w:val="007A0F1C"/>
    <w:rsid w:val="007A26E3"/>
    <w:rsid w:val="007A3E85"/>
    <w:rsid w:val="007A564E"/>
    <w:rsid w:val="007B1915"/>
    <w:rsid w:val="007B7100"/>
    <w:rsid w:val="007C3E15"/>
    <w:rsid w:val="007C49B2"/>
    <w:rsid w:val="00802EC7"/>
    <w:rsid w:val="008116AF"/>
    <w:rsid w:val="0082318C"/>
    <w:rsid w:val="008317F0"/>
    <w:rsid w:val="00832577"/>
    <w:rsid w:val="0083339F"/>
    <w:rsid w:val="00836CF1"/>
    <w:rsid w:val="00847E27"/>
    <w:rsid w:val="008501DB"/>
    <w:rsid w:val="00866904"/>
    <w:rsid w:val="00874B26"/>
    <w:rsid w:val="008A0CF2"/>
    <w:rsid w:val="008B1194"/>
    <w:rsid w:val="008B2D43"/>
    <w:rsid w:val="008B329C"/>
    <w:rsid w:val="008D1DDD"/>
    <w:rsid w:val="008D45FD"/>
    <w:rsid w:val="008E7910"/>
    <w:rsid w:val="008E7C7C"/>
    <w:rsid w:val="008F4089"/>
    <w:rsid w:val="008F413B"/>
    <w:rsid w:val="009224B0"/>
    <w:rsid w:val="0092586A"/>
    <w:rsid w:val="009317B0"/>
    <w:rsid w:val="0093487B"/>
    <w:rsid w:val="009375D3"/>
    <w:rsid w:val="0096156F"/>
    <w:rsid w:val="00971893"/>
    <w:rsid w:val="00971AA6"/>
    <w:rsid w:val="009749DE"/>
    <w:rsid w:val="009937E7"/>
    <w:rsid w:val="0099740E"/>
    <w:rsid w:val="009A0172"/>
    <w:rsid w:val="009C4C5F"/>
    <w:rsid w:val="009C5F6E"/>
    <w:rsid w:val="009C7A61"/>
    <w:rsid w:val="009D2594"/>
    <w:rsid w:val="009D64A7"/>
    <w:rsid w:val="009F044A"/>
    <w:rsid w:val="009F39D3"/>
    <w:rsid w:val="009F6F71"/>
    <w:rsid w:val="00A05782"/>
    <w:rsid w:val="00A17C1C"/>
    <w:rsid w:val="00A32CB7"/>
    <w:rsid w:val="00A44E08"/>
    <w:rsid w:val="00A708C4"/>
    <w:rsid w:val="00A8110E"/>
    <w:rsid w:val="00AA5C22"/>
    <w:rsid w:val="00AD19D3"/>
    <w:rsid w:val="00AD451C"/>
    <w:rsid w:val="00AD49D0"/>
    <w:rsid w:val="00AD5633"/>
    <w:rsid w:val="00AD6D67"/>
    <w:rsid w:val="00AE5E59"/>
    <w:rsid w:val="00AF2D03"/>
    <w:rsid w:val="00B14151"/>
    <w:rsid w:val="00B2287F"/>
    <w:rsid w:val="00B45027"/>
    <w:rsid w:val="00B55714"/>
    <w:rsid w:val="00B67789"/>
    <w:rsid w:val="00B82C0B"/>
    <w:rsid w:val="00B831DC"/>
    <w:rsid w:val="00B85C61"/>
    <w:rsid w:val="00BA547B"/>
    <w:rsid w:val="00BB3E53"/>
    <w:rsid w:val="00BB70AA"/>
    <w:rsid w:val="00BC6A40"/>
    <w:rsid w:val="00BD0F3C"/>
    <w:rsid w:val="00BD5A34"/>
    <w:rsid w:val="00BD6D16"/>
    <w:rsid w:val="00BE2B0C"/>
    <w:rsid w:val="00BE4FE2"/>
    <w:rsid w:val="00BF335F"/>
    <w:rsid w:val="00BF4F05"/>
    <w:rsid w:val="00BF58D5"/>
    <w:rsid w:val="00C133D8"/>
    <w:rsid w:val="00C16790"/>
    <w:rsid w:val="00C21C87"/>
    <w:rsid w:val="00C21DA2"/>
    <w:rsid w:val="00C271A9"/>
    <w:rsid w:val="00C317AE"/>
    <w:rsid w:val="00C3696A"/>
    <w:rsid w:val="00C40796"/>
    <w:rsid w:val="00C43586"/>
    <w:rsid w:val="00C56E37"/>
    <w:rsid w:val="00C6008F"/>
    <w:rsid w:val="00C61608"/>
    <w:rsid w:val="00CB0982"/>
    <w:rsid w:val="00CB4386"/>
    <w:rsid w:val="00CC134D"/>
    <w:rsid w:val="00CC2A21"/>
    <w:rsid w:val="00CD189A"/>
    <w:rsid w:val="00CD2538"/>
    <w:rsid w:val="00CF3574"/>
    <w:rsid w:val="00D019FD"/>
    <w:rsid w:val="00D05E7B"/>
    <w:rsid w:val="00D114D0"/>
    <w:rsid w:val="00D12091"/>
    <w:rsid w:val="00D30B18"/>
    <w:rsid w:val="00D30B9E"/>
    <w:rsid w:val="00D517B1"/>
    <w:rsid w:val="00D55F10"/>
    <w:rsid w:val="00D62BB9"/>
    <w:rsid w:val="00D67106"/>
    <w:rsid w:val="00D717FE"/>
    <w:rsid w:val="00D82524"/>
    <w:rsid w:val="00D83A74"/>
    <w:rsid w:val="00D97820"/>
    <w:rsid w:val="00DD2D00"/>
    <w:rsid w:val="00DE34D5"/>
    <w:rsid w:val="00DF38F5"/>
    <w:rsid w:val="00DF4B48"/>
    <w:rsid w:val="00DF762D"/>
    <w:rsid w:val="00E03286"/>
    <w:rsid w:val="00E03943"/>
    <w:rsid w:val="00E24473"/>
    <w:rsid w:val="00E254F5"/>
    <w:rsid w:val="00E25EB5"/>
    <w:rsid w:val="00E326BE"/>
    <w:rsid w:val="00E3566E"/>
    <w:rsid w:val="00E357D5"/>
    <w:rsid w:val="00E41E24"/>
    <w:rsid w:val="00E52FF0"/>
    <w:rsid w:val="00E756BF"/>
    <w:rsid w:val="00E96D4A"/>
    <w:rsid w:val="00EA39D6"/>
    <w:rsid w:val="00EB2DF7"/>
    <w:rsid w:val="00EB3DB3"/>
    <w:rsid w:val="00EC22C5"/>
    <w:rsid w:val="00EC4ABA"/>
    <w:rsid w:val="00ED3559"/>
    <w:rsid w:val="00ED6B4D"/>
    <w:rsid w:val="00EF2A60"/>
    <w:rsid w:val="00EF4F1B"/>
    <w:rsid w:val="00F00B20"/>
    <w:rsid w:val="00F1072D"/>
    <w:rsid w:val="00F23276"/>
    <w:rsid w:val="00F27104"/>
    <w:rsid w:val="00F32981"/>
    <w:rsid w:val="00F374CD"/>
    <w:rsid w:val="00F3772A"/>
    <w:rsid w:val="00F5536F"/>
    <w:rsid w:val="00F622BD"/>
    <w:rsid w:val="00F714C6"/>
    <w:rsid w:val="00F714E0"/>
    <w:rsid w:val="00F728DC"/>
    <w:rsid w:val="00F750DB"/>
    <w:rsid w:val="00F75DAF"/>
    <w:rsid w:val="00F80BA1"/>
    <w:rsid w:val="00F84F69"/>
    <w:rsid w:val="00F92BDE"/>
    <w:rsid w:val="00FA57EA"/>
    <w:rsid w:val="00FA77A0"/>
    <w:rsid w:val="00FB0191"/>
    <w:rsid w:val="00FB41A3"/>
    <w:rsid w:val="00FB465D"/>
    <w:rsid w:val="00FC17B1"/>
    <w:rsid w:val="00FC3513"/>
    <w:rsid w:val="00FC4D76"/>
    <w:rsid w:val="00FC54F8"/>
    <w:rsid w:val="00FC7273"/>
    <w:rsid w:val="00FF06E2"/>
    <w:rsid w:val="00FF2C63"/>
    <w:rsid w:val="00FF3C47"/>
    <w:rsid w:val="00FF76D7"/>
    <w:rsid w:val="00FF7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F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B18"/>
    <w:rPr>
      <w:color w:val="0000FF"/>
      <w:u w:val="single"/>
    </w:rPr>
  </w:style>
  <w:style w:type="paragraph" w:styleId="ListParagraph">
    <w:name w:val="List Paragraph"/>
    <w:basedOn w:val="Normal"/>
    <w:uiPriority w:val="34"/>
    <w:qFormat/>
    <w:rsid w:val="00FC17B1"/>
    <w:pPr>
      <w:ind w:left="720"/>
      <w:contextualSpacing/>
    </w:pPr>
  </w:style>
  <w:style w:type="character" w:styleId="FollowedHyperlink">
    <w:name w:val="FollowedHyperlink"/>
    <w:basedOn w:val="DefaultParagraphFont"/>
    <w:uiPriority w:val="99"/>
    <w:semiHidden/>
    <w:unhideWhenUsed/>
    <w:rsid w:val="00FF2C63"/>
    <w:rPr>
      <w:color w:val="800080" w:themeColor="followedHyperlink"/>
      <w:u w:val="single"/>
    </w:rPr>
  </w:style>
  <w:style w:type="character" w:styleId="CommentReference">
    <w:name w:val="annotation reference"/>
    <w:basedOn w:val="DefaultParagraphFont"/>
    <w:uiPriority w:val="99"/>
    <w:semiHidden/>
    <w:unhideWhenUsed/>
    <w:rsid w:val="00DF4B48"/>
    <w:rPr>
      <w:sz w:val="16"/>
      <w:szCs w:val="16"/>
    </w:rPr>
  </w:style>
  <w:style w:type="paragraph" w:styleId="CommentText">
    <w:name w:val="annotation text"/>
    <w:basedOn w:val="Normal"/>
    <w:link w:val="CommentTextChar"/>
    <w:uiPriority w:val="99"/>
    <w:semiHidden/>
    <w:unhideWhenUsed/>
    <w:rsid w:val="00DF4B48"/>
    <w:rPr>
      <w:sz w:val="20"/>
      <w:szCs w:val="20"/>
    </w:rPr>
  </w:style>
  <w:style w:type="character" w:customStyle="1" w:styleId="CommentTextChar">
    <w:name w:val="Comment Text Char"/>
    <w:basedOn w:val="DefaultParagraphFont"/>
    <w:link w:val="CommentText"/>
    <w:uiPriority w:val="99"/>
    <w:semiHidden/>
    <w:rsid w:val="00DF4B48"/>
    <w:rPr>
      <w:sz w:val="20"/>
      <w:szCs w:val="20"/>
    </w:rPr>
  </w:style>
  <w:style w:type="paragraph" w:styleId="CommentSubject">
    <w:name w:val="annotation subject"/>
    <w:basedOn w:val="CommentText"/>
    <w:next w:val="CommentText"/>
    <w:link w:val="CommentSubjectChar"/>
    <w:uiPriority w:val="99"/>
    <w:semiHidden/>
    <w:unhideWhenUsed/>
    <w:rsid w:val="00DF4B48"/>
    <w:rPr>
      <w:b/>
      <w:bCs/>
    </w:rPr>
  </w:style>
  <w:style w:type="character" w:customStyle="1" w:styleId="CommentSubjectChar">
    <w:name w:val="Comment Subject Char"/>
    <w:basedOn w:val="CommentTextChar"/>
    <w:link w:val="CommentSubject"/>
    <w:uiPriority w:val="99"/>
    <w:semiHidden/>
    <w:rsid w:val="00DF4B48"/>
    <w:rPr>
      <w:b/>
      <w:bCs/>
      <w:sz w:val="20"/>
      <w:szCs w:val="20"/>
    </w:rPr>
  </w:style>
  <w:style w:type="paragraph" w:styleId="BalloonText">
    <w:name w:val="Balloon Text"/>
    <w:basedOn w:val="Normal"/>
    <w:link w:val="BalloonTextChar"/>
    <w:uiPriority w:val="99"/>
    <w:semiHidden/>
    <w:unhideWhenUsed/>
    <w:rsid w:val="00DF4B48"/>
    <w:rPr>
      <w:rFonts w:ascii="Tahoma" w:hAnsi="Tahoma" w:cs="Tahoma"/>
      <w:sz w:val="16"/>
      <w:szCs w:val="16"/>
    </w:rPr>
  </w:style>
  <w:style w:type="character" w:customStyle="1" w:styleId="BalloonTextChar">
    <w:name w:val="Balloon Text Char"/>
    <w:basedOn w:val="DefaultParagraphFont"/>
    <w:link w:val="BalloonText"/>
    <w:uiPriority w:val="99"/>
    <w:semiHidden/>
    <w:rsid w:val="00DF4B48"/>
    <w:rPr>
      <w:rFonts w:ascii="Tahoma" w:hAnsi="Tahoma" w:cs="Tahoma"/>
      <w:sz w:val="16"/>
      <w:szCs w:val="16"/>
    </w:rPr>
  </w:style>
  <w:style w:type="paragraph" w:styleId="Header">
    <w:name w:val="header"/>
    <w:basedOn w:val="Normal"/>
    <w:link w:val="HeaderChar"/>
    <w:uiPriority w:val="99"/>
    <w:unhideWhenUsed/>
    <w:rsid w:val="00732007"/>
    <w:pPr>
      <w:tabs>
        <w:tab w:val="center" w:pos="4680"/>
        <w:tab w:val="right" w:pos="9360"/>
      </w:tabs>
    </w:pPr>
  </w:style>
  <w:style w:type="character" w:customStyle="1" w:styleId="HeaderChar">
    <w:name w:val="Header Char"/>
    <w:basedOn w:val="DefaultParagraphFont"/>
    <w:link w:val="Header"/>
    <w:uiPriority w:val="99"/>
    <w:rsid w:val="00732007"/>
  </w:style>
  <w:style w:type="paragraph" w:styleId="Footer">
    <w:name w:val="footer"/>
    <w:basedOn w:val="Normal"/>
    <w:link w:val="FooterChar"/>
    <w:uiPriority w:val="99"/>
    <w:unhideWhenUsed/>
    <w:rsid w:val="00732007"/>
    <w:pPr>
      <w:tabs>
        <w:tab w:val="center" w:pos="4680"/>
        <w:tab w:val="right" w:pos="9360"/>
      </w:tabs>
    </w:pPr>
  </w:style>
  <w:style w:type="character" w:customStyle="1" w:styleId="FooterChar">
    <w:name w:val="Footer Char"/>
    <w:basedOn w:val="DefaultParagraphFont"/>
    <w:link w:val="Footer"/>
    <w:uiPriority w:val="99"/>
    <w:rsid w:val="00732007"/>
  </w:style>
  <w:style w:type="paragraph" w:customStyle="1" w:styleId="instructionheadingNoNumber">
    <w:name w:val="instruction heading No Number"/>
    <w:basedOn w:val="Normal"/>
    <w:rsid w:val="00E03943"/>
    <w:pPr>
      <w:keepNext/>
      <w:tabs>
        <w:tab w:val="left" w:pos="360"/>
      </w:tabs>
      <w:spacing w:before="120" w:after="60"/>
    </w:pPr>
    <w:rPr>
      <w:rFonts w:ascii="Times New Roman" w:eastAsia="Times New Roman" w:hAnsi="Times New Roman" w:cs="Times New Roman"/>
      <w:b/>
      <w:bCs/>
      <w:szCs w:val="20"/>
    </w:rPr>
  </w:style>
  <w:style w:type="paragraph" w:customStyle="1" w:styleId="instructionagency">
    <w:name w:val="instruction agency"/>
    <w:basedOn w:val="Normal"/>
    <w:rsid w:val="00E03943"/>
    <w:pPr>
      <w:spacing w:before="120" w:after="120"/>
      <w:ind w:left="720" w:hanging="720"/>
    </w:pPr>
    <w:rPr>
      <w:rFonts w:ascii="Times New Roman" w:eastAsia="Times New Roman" w:hAnsi="Times New Roman" w:cs="Times New Roman"/>
      <w:szCs w:val="20"/>
    </w:rPr>
  </w:style>
  <w:style w:type="character" w:styleId="Strong">
    <w:name w:val="Strong"/>
    <w:basedOn w:val="DefaultParagraphFont"/>
    <w:uiPriority w:val="22"/>
    <w:qFormat/>
    <w:rsid w:val="00E0394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B18"/>
    <w:rPr>
      <w:color w:val="0000FF"/>
      <w:u w:val="single"/>
    </w:rPr>
  </w:style>
  <w:style w:type="paragraph" w:styleId="ListParagraph">
    <w:name w:val="List Paragraph"/>
    <w:basedOn w:val="Normal"/>
    <w:uiPriority w:val="34"/>
    <w:qFormat/>
    <w:rsid w:val="00FC17B1"/>
    <w:pPr>
      <w:ind w:left="720"/>
      <w:contextualSpacing/>
    </w:pPr>
  </w:style>
  <w:style w:type="character" w:styleId="FollowedHyperlink">
    <w:name w:val="FollowedHyperlink"/>
    <w:basedOn w:val="DefaultParagraphFont"/>
    <w:uiPriority w:val="99"/>
    <w:semiHidden/>
    <w:unhideWhenUsed/>
    <w:rsid w:val="00FF2C63"/>
    <w:rPr>
      <w:color w:val="800080" w:themeColor="followedHyperlink"/>
      <w:u w:val="single"/>
    </w:rPr>
  </w:style>
  <w:style w:type="character" w:styleId="CommentReference">
    <w:name w:val="annotation reference"/>
    <w:basedOn w:val="DefaultParagraphFont"/>
    <w:uiPriority w:val="99"/>
    <w:semiHidden/>
    <w:unhideWhenUsed/>
    <w:rsid w:val="00DF4B48"/>
    <w:rPr>
      <w:sz w:val="16"/>
      <w:szCs w:val="16"/>
    </w:rPr>
  </w:style>
  <w:style w:type="paragraph" w:styleId="CommentText">
    <w:name w:val="annotation text"/>
    <w:basedOn w:val="Normal"/>
    <w:link w:val="CommentTextChar"/>
    <w:uiPriority w:val="99"/>
    <w:semiHidden/>
    <w:unhideWhenUsed/>
    <w:rsid w:val="00DF4B48"/>
    <w:rPr>
      <w:sz w:val="20"/>
      <w:szCs w:val="20"/>
    </w:rPr>
  </w:style>
  <w:style w:type="character" w:customStyle="1" w:styleId="CommentTextChar">
    <w:name w:val="Comment Text Char"/>
    <w:basedOn w:val="DefaultParagraphFont"/>
    <w:link w:val="CommentText"/>
    <w:uiPriority w:val="99"/>
    <w:semiHidden/>
    <w:rsid w:val="00DF4B48"/>
    <w:rPr>
      <w:sz w:val="20"/>
      <w:szCs w:val="20"/>
    </w:rPr>
  </w:style>
  <w:style w:type="paragraph" w:styleId="CommentSubject">
    <w:name w:val="annotation subject"/>
    <w:basedOn w:val="CommentText"/>
    <w:next w:val="CommentText"/>
    <w:link w:val="CommentSubjectChar"/>
    <w:uiPriority w:val="99"/>
    <w:semiHidden/>
    <w:unhideWhenUsed/>
    <w:rsid w:val="00DF4B48"/>
    <w:rPr>
      <w:b/>
      <w:bCs/>
    </w:rPr>
  </w:style>
  <w:style w:type="character" w:customStyle="1" w:styleId="CommentSubjectChar">
    <w:name w:val="Comment Subject Char"/>
    <w:basedOn w:val="CommentTextChar"/>
    <w:link w:val="CommentSubject"/>
    <w:uiPriority w:val="99"/>
    <w:semiHidden/>
    <w:rsid w:val="00DF4B48"/>
    <w:rPr>
      <w:b/>
      <w:bCs/>
      <w:sz w:val="20"/>
      <w:szCs w:val="20"/>
    </w:rPr>
  </w:style>
  <w:style w:type="paragraph" w:styleId="BalloonText">
    <w:name w:val="Balloon Text"/>
    <w:basedOn w:val="Normal"/>
    <w:link w:val="BalloonTextChar"/>
    <w:uiPriority w:val="99"/>
    <w:semiHidden/>
    <w:unhideWhenUsed/>
    <w:rsid w:val="00DF4B48"/>
    <w:rPr>
      <w:rFonts w:ascii="Tahoma" w:hAnsi="Tahoma" w:cs="Tahoma"/>
      <w:sz w:val="16"/>
      <w:szCs w:val="16"/>
    </w:rPr>
  </w:style>
  <w:style w:type="character" w:customStyle="1" w:styleId="BalloonTextChar">
    <w:name w:val="Balloon Text Char"/>
    <w:basedOn w:val="DefaultParagraphFont"/>
    <w:link w:val="BalloonText"/>
    <w:uiPriority w:val="99"/>
    <w:semiHidden/>
    <w:rsid w:val="00DF4B48"/>
    <w:rPr>
      <w:rFonts w:ascii="Tahoma" w:hAnsi="Tahoma" w:cs="Tahoma"/>
      <w:sz w:val="16"/>
      <w:szCs w:val="16"/>
    </w:rPr>
  </w:style>
  <w:style w:type="paragraph" w:styleId="Header">
    <w:name w:val="header"/>
    <w:basedOn w:val="Normal"/>
    <w:link w:val="HeaderChar"/>
    <w:uiPriority w:val="99"/>
    <w:unhideWhenUsed/>
    <w:rsid w:val="00732007"/>
    <w:pPr>
      <w:tabs>
        <w:tab w:val="center" w:pos="4680"/>
        <w:tab w:val="right" w:pos="9360"/>
      </w:tabs>
    </w:pPr>
  </w:style>
  <w:style w:type="character" w:customStyle="1" w:styleId="HeaderChar">
    <w:name w:val="Header Char"/>
    <w:basedOn w:val="DefaultParagraphFont"/>
    <w:link w:val="Header"/>
    <w:uiPriority w:val="99"/>
    <w:rsid w:val="00732007"/>
  </w:style>
  <w:style w:type="paragraph" w:styleId="Footer">
    <w:name w:val="footer"/>
    <w:basedOn w:val="Normal"/>
    <w:link w:val="FooterChar"/>
    <w:uiPriority w:val="99"/>
    <w:unhideWhenUsed/>
    <w:rsid w:val="00732007"/>
    <w:pPr>
      <w:tabs>
        <w:tab w:val="center" w:pos="4680"/>
        <w:tab w:val="right" w:pos="9360"/>
      </w:tabs>
    </w:pPr>
  </w:style>
  <w:style w:type="character" w:customStyle="1" w:styleId="FooterChar">
    <w:name w:val="Footer Char"/>
    <w:basedOn w:val="DefaultParagraphFont"/>
    <w:link w:val="Footer"/>
    <w:uiPriority w:val="99"/>
    <w:rsid w:val="00732007"/>
  </w:style>
  <w:style w:type="paragraph" w:customStyle="1" w:styleId="instructionheadingNoNumber">
    <w:name w:val="instruction heading No Number"/>
    <w:basedOn w:val="Normal"/>
    <w:rsid w:val="00E03943"/>
    <w:pPr>
      <w:keepNext/>
      <w:tabs>
        <w:tab w:val="left" w:pos="360"/>
      </w:tabs>
      <w:spacing w:before="120" w:after="60"/>
    </w:pPr>
    <w:rPr>
      <w:rFonts w:ascii="Times New Roman" w:eastAsia="Times New Roman" w:hAnsi="Times New Roman" w:cs="Times New Roman"/>
      <w:b/>
      <w:bCs/>
      <w:szCs w:val="20"/>
    </w:rPr>
  </w:style>
  <w:style w:type="paragraph" w:customStyle="1" w:styleId="instructionagency">
    <w:name w:val="instruction agency"/>
    <w:basedOn w:val="Normal"/>
    <w:rsid w:val="00E03943"/>
    <w:pPr>
      <w:spacing w:before="120" w:after="120"/>
      <w:ind w:left="720" w:hanging="720"/>
    </w:pPr>
    <w:rPr>
      <w:rFonts w:ascii="Times New Roman" w:eastAsia="Times New Roman" w:hAnsi="Times New Roman" w:cs="Times New Roman"/>
      <w:szCs w:val="20"/>
    </w:rPr>
  </w:style>
  <w:style w:type="character" w:styleId="Strong">
    <w:name w:val="Strong"/>
    <w:basedOn w:val="DefaultParagraphFont"/>
    <w:uiPriority w:val="22"/>
    <w:qFormat/>
    <w:rsid w:val="00E03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A270B-01EC-3349-99EF-44387495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1915</Words>
  <Characters>10916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JGCook</dc:creator>
  <cp:lastModifiedBy>Team Manager</cp:lastModifiedBy>
  <cp:revision>3</cp:revision>
  <cp:lastPrinted>2011-02-08T21:16:00Z</cp:lastPrinted>
  <dcterms:created xsi:type="dcterms:W3CDTF">2018-08-10T19:44:00Z</dcterms:created>
  <dcterms:modified xsi:type="dcterms:W3CDTF">2018-08-10T19:45:00Z</dcterms:modified>
</cp:coreProperties>
</file>