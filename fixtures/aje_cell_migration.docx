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 -->
  <w:body>
    <w:p w:rsidR="00741DE6" w:rsidP="00E563AA" w14:paraId="3EA7DF6D" w14:textId="77777777">
      <w:pPr>
        <w:spacing w:line="360" w:lineRule="auto"/>
        <w:jc w:val="center"/>
        <w:rPr>
          <w:rFonts w:ascii="Arial" w:hAnsi="Arial" w:cs="Arial"/>
          <w:b/>
          <w:bCs/>
          <w:sz w:val="24"/>
          <w:szCs w:val="28"/>
        </w:rPr>
      </w:pPr>
      <w:bookmarkStart w:id="0" w:name="_Hlk33611119"/>
      <w:bookmarkStart w:id="1" w:name="OLE_LINK37"/>
      <w:bookmarkStart w:id="2" w:name="OLE_LINK54"/>
      <w:bookmarkStart w:id="3" w:name="_Hlk33811158"/>
      <w:bookmarkStart w:id="4" w:name="_GoBack"/>
      <w:r w:rsidRPr="00741DE6">
        <w:rPr>
          <w:rFonts w:ascii="Arial" w:hAnsi="Arial" w:cs="Arial"/>
          <w:b/>
          <w:bCs/>
          <w:sz w:val="24"/>
          <w:szCs w:val="28"/>
        </w:rPr>
        <w:t>miR-96-5p</w:t>
      </w:r>
      <w:bookmarkEnd w:id="0"/>
      <w:r w:rsidRPr="00741DE6">
        <w:rPr>
          <w:rFonts w:ascii="Arial" w:hAnsi="Arial" w:cs="Arial"/>
          <w:b/>
          <w:bCs/>
          <w:sz w:val="24"/>
          <w:szCs w:val="28"/>
        </w:rPr>
        <w:t xml:space="preserve"> promotes breast cancer migration by activating MEK/ERK signaling</w:t>
      </w:r>
    </w:p>
    <w:p w:rsidR="00090E5F" w:rsidRPr="00D87F1F" w:rsidP="00E563AA" w14:paraId="17E76AFA" w14:textId="62785D80">
      <w:pPr>
        <w:spacing w:line="360" w:lineRule="auto"/>
        <w:jc w:val="center"/>
        <w:rPr>
          <w:rFonts w:ascii="Arial" w:hAnsi="Arial" w:cs="Arial"/>
        </w:rPr>
      </w:pPr>
      <w:bookmarkStart w:id="5" w:name="OLE_LINK65"/>
      <w:bookmarkStart w:id="6" w:name="OLE_LINK66"/>
      <w:r w:rsidRPr="00D87F1F">
        <w:rPr>
          <w:rFonts w:ascii="Arial" w:hAnsi="Arial" w:cs="Arial"/>
        </w:rPr>
        <w:t>Wei-yan Qin</w:t>
      </w:r>
      <w:bookmarkEnd w:id="1"/>
      <w:bookmarkEnd w:id="2"/>
      <w:bookmarkEnd w:id="5"/>
      <w:bookmarkEnd w:id="6"/>
      <w:r w:rsidR="00627B87">
        <w:rPr>
          <w:rFonts w:ascii="Arial" w:hAnsi="Arial" w:cs="Arial"/>
          <w:vertAlign w:val="superscript"/>
        </w:rPr>
        <w:t>1,2</w:t>
      </w:r>
      <w:r w:rsidRPr="00D87F1F">
        <w:rPr>
          <w:rFonts w:ascii="Arial" w:hAnsi="Arial" w:cs="Arial"/>
        </w:rPr>
        <w:t xml:space="preserve"> </w:t>
      </w:r>
      <w:bookmarkStart w:id="7" w:name="OLE_LINK39"/>
      <w:bookmarkStart w:id="8" w:name="OLE_LINK40"/>
      <w:bookmarkStart w:id="9" w:name="OLE_LINK55"/>
      <w:bookmarkStart w:id="10" w:name="OLE_LINK67"/>
      <w:r w:rsidRPr="00D87F1F">
        <w:rPr>
          <w:rFonts w:ascii="Arial" w:hAnsi="Arial" w:cs="Arial"/>
        </w:rPr>
        <w:t>Shi-chun Feng</w:t>
      </w:r>
      <w:bookmarkEnd w:id="7"/>
      <w:bookmarkEnd w:id="8"/>
      <w:bookmarkEnd w:id="9"/>
      <w:bookmarkEnd w:id="10"/>
      <w:r w:rsidRPr="00D87F1F" w:rsidR="00F021A6">
        <w:rPr>
          <w:rFonts w:ascii="Arial" w:hAnsi="Arial" w:cs="Arial"/>
          <w:vertAlign w:val="superscript"/>
        </w:rPr>
        <w:t>2</w:t>
      </w:r>
      <w:r w:rsidRPr="00D87F1F">
        <w:rPr>
          <w:rFonts w:ascii="Arial" w:hAnsi="Arial" w:cs="Arial"/>
        </w:rPr>
        <w:t xml:space="preserve"> </w:t>
      </w:r>
      <w:bookmarkStart w:id="11" w:name="OLE_LINK43"/>
      <w:bookmarkStart w:id="12" w:name="OLE_LINK57"/>
      <w:bookmarkStart w:id="13" w:name="OLE_LINK68"/>
      <w:r w:rsidRPr="00D87F1F">
        <w:rPr>
          <w:rFonts w:ascii="Arial" w:hAnsi="Arial" w:cs="Arial"/>
        </w:rPr>
        <w:t>Yong-qiang Sun</w:t>
      </w:r>
      <w:bookmarkEnd w:id="11"/>
      <w:bookmarkEnd w:id="12"/>
      <w:bookmarkEnd w:id="13"/>
      <w:r w:rsidRPr="00D87F1F" w:rsidR="00F021A6">
        <w:rPr>
          <w:rFonts w:ascii="Arial" w:hAnsi="Arial" w:cs="Arial"/>
          <w:vertAlign w:val="superscript"/>
        </w:rPr>
        <w:t>2</w:t>
      </w:r>
      <w:r w:rsidRPr="00D87F1F">
        <w:rPr>
          <w:rFonts w:ascii="Arial" w:hAnsi="Arial" w:cs="Arial"/>
        </w:rPr>
        <w:t xml:space="preserve"> </w:t>
      </w:r>
      <w:bookmarkStart w:id="14" w:name="OLE_LINK46"/>
      <w:bookmarkStart w:id="15" w:name="OLE_LINK47"/>
      <w:r w:rsidRPr="00D87F1F">
        <w:rPr>
          <w:rFonts w:ascii="Arial" w:hAnsi="Arial" w:cs="Arial"/>
        </w:rPr>
        <w:t>Guo-qin Jiang</w:t>
      </w:r>
      <w:bookmarkEnd w:id="14"/>
      <w:bookmarkEnd w:id="15"/>
      <w:r w:rsidRPr="00D87F1F">
        <w:rPr>
          <w:rFonts w:ascii="Arial" w:hAnsi="Arial" w:cs="Arial"/>
          <w:vertAlign w:val="superscript"/>
        </w:rPr>
        <w:t>1</w:t>
      </w:r>
    </w:p>
    <w:p w:rsidR="00090E5F" w:rsidRPr="00D87F1F" w:rsidP="007D6C4A" w14:paraId="25CECB43" w14:textId="744DEAA2">
      <w:pPr>
        <w:spacing w:line="360" w:lineRule="auto"/>
        <w:rPr>
          <w:rFonts w:ascii="Arial" w:hAnsi="Arial" w:cs="Arial"/>
        </w:rPr>
      </w:pPr>
      <w:r w:rsidRPr="00D87F1F">
        <w:rPr>
          <w:rFonts w:ascii="Arial" w:hAnsi="Arial" w:cs="Arial" w:hint="eastAsia"/>
        </w:rPr>
        <w:t>1</w:t>
      </w:r>
      <w:r w:rsidRPr="00D87F1F">
        <w:rPr>
          <w:rFonts w:ascii="Arial" w:hAnsi="Arial" w:cs="Arial"/>
        </w:rPr>
        <w:t>, Department of Surgery</w:t>
      </w:r>
      <w:r w:rsidRPr="00D87F1F">
        <w:rPr>
          <w:rFonts w:ascii="Arial" w:hAnsi="Arial" w:cs="Arial" w:hint="eastAsia"/>
        </w:rPr>
        <w:t>,</w:t>
      </w:r>
      <w:r w:rsidRPr="00D87F1F">
        <w:rPr>
          <w:rFonts w:ascii="Arial" w:hAnsi="Arial" w:cs="Arial"/>
        </w:rPr>
        <w:t xml:space="preserve"> </w:t>
      </w:r>
      <w:bookmarkStart w:id="16" w:name="OLE_LINK38"/>
      <w:r w:rsidRPr="00D87F1F">
        <w:rPr>
          <w:rFonts w:ascii="Arial" w:hAnsi="Arial" w:cs="Arial"/>
        </w:rPr>
        <w:t>The Second Affiliated Hospital of Soochow University</w:t>
      </w:r>
      <w:bookmarkEnd w:id="16"/>
      <w:r w:rsidRPr="00D87F1F">
        <w:rPr>
          <w:rFonts w:ascii="Arial" w:hAnsi="Arial" w:cs="Arial" w:hint="eastAsia"/>
        </w:rPr>
        <w:t>,</w:t>
      </w:r>
      <w:r w:rsidRPr="00D87F1F">
        <w:rPr>
          <w:rFonts w:ascii="Arial" w:hAnsi="Arial" w:cs="Arial"/>
        </w:rPr>
        <w:t xml:space="preserve"> 215004</w:t>
      </w:r>
      <w:r w:rsidRPr="00D87F1F">
        <w:rPr>
          <w:rFonts w:ascii="Arial" w:hAnsi="Arial" w:cs="Arial" w:hint="eastAsia"/>
        </w:rPr>
        <w:t>,</w:t>
      </w:r>
      <w:r w:rsidRPr="00D87F1F">
        <w:rPr>
          <w:rFonts w:ascii="Arial" w:hAnsi="Arial" w:cs="Arial"/>
        </w:rPr>
        <w:t xml:space="preserve"> China; 2, Department of General Surgery</w:t>
      </w:r>
      <w:r w:rsidRPr="00D87F1F">
        <w:rPr>
          <w:rFonts w:ascii="Arial" w:hAnsi="Arial" w:cs="Arial" w:hint="eastAsia"/>
        </w:rPr>
        <w:t>,</w:t>
      </w:r>
      <w:r w:rsidRPr="00D87F1F">
        <w:rPr>
          <w:rFonts w:ascii="Arial" w:hAnsi="Arial" w:cs="Arial"/>
        </w:rPr>
        <w:t xml:space="preserve"> </w:t>
      </w:r>
      <w:bookmarkStart w:id="17" w:name="OLE_LINK44"/>
      <w:bookmarkStart w:id="18" w:name="OLE_LINK45"/>
      <w:bookmarkStart w:id="19" w:name="OLE_LINK56"/>
      <w:bookmarkStart w:id="20" w:name="OLE_LINK41"/>
      <w:bookmarkStart w:id="21" w:name="OLE_LINK42"/>
      <w:r w:rsidRPr="00D87F1F">
        <w:rPr>
          <w:rFonts w:ascii="Arial" w:hAnsi="Arial" w:cs="Arial"/>
        </w:rPr>
        <w:t>The First People’s Hospital of Nantong</w:t>
      </w:r>
      <w:bookmarkEnd w:id="17"/>
      <w:bookmarkEnd w:id="18"/>
      <w:bookmarkEnd w:id="19"/>
      <w:r w:rsidRPr="00D87F1F">
        <w:rPr>
          <w:rFonts w:ascii="Arial" w:hAnsi="Arial" w:cs="Arial"/>
        </w:rPr>
        <w:t xml:space="preserve"> </w:t>
      </w:r>
      <w:bookmarkEnd w:id="20"/>
      <w:bookmarkEnd w:id="21"/>
      <w:r w:rsidRPr="00D87F1F" w:rsidR="007C3266">
        <w:rPr>
          <w:rFonts w:ascii="Arial" w:hAnsi="Arial" w:cs="Arial"/>
        </w:rPr>
        <w:t>226001, China.</w:t>
      </w:r>
    </w:p>
    <w:p w:rsidR="007C3266" w:rsidRPr="00D87F1F" w:rsidP="007D6C4A" w14:paraId="1A6217EC" w14:textId="1A965B66">
      <w:pPr>
        <w:spacing w:line="360" w:lineRule="auto"/>
        <w:rPr>
          <w:rFonts w:ascii="Arial" w:hAnsi="Arial" w:cs="Arial"/>
        </w:rPr>
      </w:pPr>
      <w:r w:rsidRPr="00D87F1F">
        <w:rPr>
          <w:rFonts w:ascii="Arial" w:hAnsi="Arial" w:cs="Arial" w:hint="eastAsia"/>
        </w:rPr>
        <w:t>C</w:t>
      </w:r>
      <w:r w:rsidRPr="00D87F1F">
        <w:rPr>
          <w:rFonts w:ascii="Arial" w:hAnsi="Arial" w:cs="Arial"/>
        </w:rPr>
        <w:t xml:space="preserve">orresponding to: </w:t>
      </w:r>
      <w:bookmarkStart w:id="22" w:name="OLE_LINK29"/>
      <w:bookmarkStart w:id="23" w:name="OLE_LINK30"/>
      <w:bookmarkStart w:id="24" w:name="OLE_LINK58"/>
      <w:bookmarkStart w:id="25" w:name="OLE_LINK61"/>
      <w:r w:rsidRPr="00D87F1F">
        <w:rPr>
          <w:rFonts w:ascii="Arial" w:hAnsi="Arial" w:cs="Arial"/>
        </w:rPr>
        <w:t>Guo-qin Jiang</w:t>
      </w:r>
      <w:bookmarkEnd w:id="22"/>
      <w:bookmarkEnd w:id="23"/>
      <w:bookmarkEnd w:id="24"/>
      <w:bookmarkEnd w:id="25"/>
      <w:r w:rsidRPr="00D87F1F">
        <w:rPr>
          <w:rFonts w:ascii="Arial" w:hAnsi="Arial" w:cs="Arial"/>
        </w:rPr>
        <w:t xml:space="preserve">, Department of Surgery, </w:t>
      </w:r>
      <w:bookmarkStart w:id="26" w:name="OLE_LINK32"/>
      <w:bookmarkStart w:id="27" w:name="OLE_LINK33"/>
      <w:bookmarkStart w:id="28" w:name="OLE_LINK48"/>
      <w:bookmarkStart w:id="29" w:name="OLE_LINK63"/>
      <w:r w:rsidRPr="00D87F1F">
        <w:rPr>
          <w:rFonts w:ascii="Arial" w:hAnsi="Arial" w:cs="Arial"/>
        </w:rPr>
        <w:t>The Second Affiliated Hospital of Soochow University</w:t>
      </w:r>
      <w:bookmarkEnd w:id="26"/>
      <w:bookmarkEnd w:id="27"/>
      <w:bookmarkEnd w:id="28"/>
      <w:bookmarkEnd w:id="29"/>
      <w:r w:rsidRPr="00D87F1F">
        <w:rPr>
          <w:rFonts w:ascii="Arial" w:hAnsi="Arial" w:cs="Arial"/>
        </w:rPr>
        <w:t xml:space="preserve">, </w:t>
      </w:r>
      <w:bookmarkStart w:id="30" w:name="OLE_LINK34"/>
      <w:bookmarkStart w:id="31" w:name="OLE_LINK35"/>
      <w:bookmarkStart w:id="32" w:name="OLE_LINK49"/>
      <w:bookmarkStart w:id="33" w:name="OLE_LINK50"/>
      <w:bookmarkStart w:id="34" w:name="OLE_LINK51"/>
      <w:r w:rsidR="003A1F0A">
        <w:rPr>
          <w:rFonts w:ascii="Arial" w:hAnsi="Arial" w:cs="Arial"/>
        </w:rPr>
        <w:t>1055 Sanxiang Road, Gusu District, Suzhou, Jiangsu, C</w:t>
      </w:r>
      <w:r w:rsidR="003A1F0A">
        <w:rPr>
          <w:rFonts w:ascii="Arial" w:hAnsi="Arial" w:cs="Arial" w:hint="eastAsia"/>
        </w:rPr>
        <w:t>hina</w:t>
      </w:r>
      <w:r w:rsidRPr="00D87F1F">
        <w:rPr>
          <w:rFonts w:ascii="Arial" w:hAnsi="Arial" w:cs="Arial"/>
        </w:rPr>
        <w:t>, 215004</w:t>
      </w:r>
      <w:bookmarkEnd w:id="30"/>
      <w:bookmarkEnd w:id="31"/>
      <w:r w:rsidRPr="00D87F1F">
        <w:rPr>
          <w:rFonts w:ascii="Arial" w:hAnsi="Arial" w:cs="Arial"/>
        </w:rPr>
        <w:t>,</w:t>
      </w:r>
      <w:bookmarkEnd w:id="32"/>
      <w:bookmarkEnd w:id="33"/>
      <w:bookmarkEnd w:id="34"/>
      <w:r w:rsidRPr="00D87F1F" w:rsidR="00BE33FB">
        <w:rPr>
          <w:rFonts w:ascii="Arial" w:hAnsi="Arial" w:cs="Arial"/>
        </w:rPr>
        <w:t xml:space="preserve"> E-mail:</w:t>
      </w:r>
      <w:r w:rsidRPr="00D87F1F" w:rsidR="006308E2">
        <w:t xml:space="preserve"> </w:t>
      </w:r>
      <w:bookmarkStart w:id="35" w:name="OLE_LINK9"/>
      <w:bookmarkStart w:id="36" w:name="OLE_LINK18"/>
      <w:bookmarkStart w:id="37" w:name="OLE_LINK59"/>
      <w:bookmarkStart w:id="38" w:name="OLE_LINK60"/>
      <w:bookmarkStart w:id="39" w:name="OLE_LINK102"/>
      <w:r w:rsidRPr="00D87F1F" w:rsidR="006308E2">
        <w:rPr>
          <w:rFonts w:ascii="Arial" w:hAnsi="Arial" w:cs="Arial"/>
        </w:rPr>
        <w:t>huxing19650716@126.com</w:t>
      </w:r>
      <w:bookmarkEnd w:id="35"/>
      <w:bookmarkEnd w:id="36"/>
      <w:bookmarkEnd w:id="37"/>
      <w:bookmarkEnd w:id="38"/>
      <w:bookmarkEnd w:id="39"/>
      <w:r w:rsidRPr="00D87F1F" w:rsidR="006308E2">
        <w:rPr>
          <w:rFonts w:ascii="Arial" w:hAnsi="Arial" w:cs="Arial"/>
        </w:rPr>
        <w:t>.</w:t>
      </w:r>
    </w:p>
    <w:p w:rsidR="00DF7509" w:rsidRPr="00D87F1F" w:rsidP="007D6C4A" w14:paraId="4A1D98B7" w14:textId="23FFC254">
      <w:pPr>
        <w:spacing w:line="360" w:lineRule="auto"/>
        <w:rPr>
          <w:rFonts w:ascii="Arial" w:hAnsi="Arial" w:cs="Arial"/>
          <w:b/>
          <w:bCs/>
        </w:rPr>
      </w:pPr>
      <w:r w:rsidRPr="00D87F1F">
        <w:rPr>
          <w:rFonts w:ascii="Arial" w:hAnsi="Arial" w:cs="Arial"/>
          <w:b/>
          <w:bCs/>
        </w:rPr>
        <w:t>ABSTRACT</w:t>
      </w:r>
    </w:p>
    <w:p w:rsidR="005F3269" w:rsidRPr="008536ED" w:rsidP="005F3269" w14:paraId="1A6B5943" w14:textId="4CE7BE80">
      <w:pPr>
        <w:spacing w:line="360" w:lineRule="auto"/>
        <w:rPr>
          <w:rFonts w:ascii="Arial" w:hAnsi="Arial" w:cs="Arial"/>
          <w:color w:val="FF0000"/>
        </w:rPr>
      </w:pPr>
      <w:bookmarkStart w:id="40" w:name="OLE_LINK64"/>
      <w:r w:rsidRPr="008536ED">
        <w:rPr>
          <w:rFonts w:ascii="Arial" w:hAnsi="Arial" w:cs="Arial"/>
          <w:b/>
          <w:bCs/>
          <w:color w:val="FF0000"/>
        </w:rPr>
        <w:t>Background</w:t>
      </w:r>
      <w:r w:rsidRPr="008536ED">
        <w:rPr>
          <w:rFonts w:ascii="Arial" w:hAnsi="Arial" w:cs="Arial"/>
          <w:color w:val="FF0000"/>
        </w:rPr>
        <w:t xml:space="preserve">: </w:t>
      </w:r>
      <w:bookmarkStart w:id="41" w:name="_Hlk33721667"/>
      <w:r w:rsidRPr="008536ED">
        <w:rPr>
          <w:rFonts w:ascii="Arial" w:hAnsi="Arial" w:cs="Arial"/>
          <w:color w:val="FF0000"/>
        </w:rPr>
        <w:t xml:space="preserve">Breast cancer is the leading cause of cancer deaths in women worldwide. Many microRNAs play a vital role </w:t>
      </w:r>
      <w:del w:id="42" w:author="Editor 2" w:date="2020-02-28T13:15:11Z">
        <w:r w:rsidRPr="008536ED">
          <w:rPr>
            <w:rFonts w:ascii="Arial" w:hAnsi="Arial" w:cs="Arial"/>
            <w:color w:val="FF0000"/>
          </w:rPr>
          <w:delText>of</w:delText>
        </w:r>
      </w:del>
      <w:ins w:id="4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in</w:t>
        </w:r>
      </w:ins>
      <w:r w:rsidRPr="008536ED">
        <w:rPr>
          <w:rFonts w:ascii="Arial" w:hAnsi="Arial" w:cs="Arial"/>
          <w:color w:val="FF0000"/>
        </w:rPr>
        <w:t xml:space="preserve"> breast cancer migration. The purpose of the current study was to investigate the potential role of miR-96-5p in </w:t>
      </w:r>
      <w:bookmarkEnd w:id="41"/>
      <w:r w:rsidRPr="008536ED">
        <w:rPr>
          <w:rFonts w:ascii="Arial" w:hAnsi="Arial" w:cs="Arial"/>
          <w:color w:val="FF0000"/>
        </w:rPr>
        <w:t>breast cancer.</w:t>
      </w:r>
    </w:p>
    <w:p w:rsidR="005F3269" w:rsidRPr="008536ED" w:rsidP="005F3269" w14:paraId="234C2BEB" w14:textId="497021BD">
      <w:pPr>
        <w:spacing w:line="360" w:lineRule="auto"/>
        <w:rPr>
          <w:rFonts w:ascii="Arial" w:hAnsi="Arial" w:cs="Arial"/>
          <w:color w:val="FF0000"/>
        </w:rPr>
      </w:pPr>
      <w:r w:rsidRPr="008536ED">
        <w:rPr>
          <w:rFonts w:ascii="Arial" w:hAnsi="Arial" w:cs="Arial"/>
          <w:b/>
          <w:bCs/>
          <w:color w:val="FF0000"/>
        </w:rPr>
        <w:t>Methods</w:t>
      </w:r>
      <w:r w:rsidRPr="008536ED">
        <w:rPr>
          <w:rFonts w:ascii="Arial" w:hAnsi="Arial" w:cs="Arial"/>
          <w:color w:val="FF0000"/>
        </w:rPr>
        <w:t xml:space="preserve">: Breast cancer tissues and matched para-cancerous tissues were collected. The expression of microRNA-96-5p (miR-96-5p) and arginine kinase 3 (AK3) was detected by </w:t>
      </w:r>
      <w:bookmarkStart w:id="44" w:name="OLE_LINK69"/>
      <w:r w:rsidRPr="008536ED">
        <w:rPr>
          <w:rFonts w:ascii="Arial" w:hAnsi="Arial" w:cs="Arial"/>
          <w:color w:val="FF0000"/>
        </w:rPr>
        <w:t xml:space="preserve">quantitative </w:t>
      </w:r>
      <w:del w:id="45" w:author="Editor 2" w:date="2020-02-28T13:15:11Z">
        <w:r w:rsidRPr="008536ED">
          <w:rPr>
            <w:rFonts w:ascii="Arial" w:hAnsi="Arial" w:cs="Arial"/>
            <w:color w:val="FF0000"/>
          </w:rPr>
          <w:delText>Real-Time</w:delText>
        </w:r>
      </w:del>
      <w:ins w:id="4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real-time</w:t>
        </w:r>
      </w:ins>
      <w:r w:rsidRPr="008536ED">
        <w:rPr>
          <w:rFonts w:ascii="Arial" w:hAnsi="Arial" w:cs="Arial"/>
          <w:color w:val="FF0000"/>
        </w:rPr>
        <w:t xml:space="preserve"> PCR (qRT-PCR</w:t>
      </w:r>
      <w:bookmarkEnd w:id="44"/>
      <w:r w:rsidRPr="008536ED">
        <w:rPr>
          <w:rFonts w:ascii="Arial" w:hAnsi="Arial" w:cs="Arial"/>
          <w:color w:val="FF0000"/>
        </w:rPr>
        <w:t xml:space="preserve">). The correlation between miR-96-5p and AK3 was calculated by </w:t>
      </w:r>
      <w:del w:id="47" w:author="Editor 2" w:date="2020-02-28T13:15:11Z">
        <w:r w:rsidRPr="008536ED">
          <w:rPr>
            <w:rFonts w:ascii="Arial" w:hAnsi="Arial" w:cs="Arial"/>
            <w:color w:val="FF0000"/>
          </w:rPr>
          <w:delText>Pearson</w:delText>
        </w:r>
      </w:del>
      <w:ins w:id="4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Pearson’s</w:t>
        </w:r>
      </w:ins>
      <w:r w:rsidRPr="008536ED">
        <w:rPr>
          <w:rFonts w:ascii="Arial" w:hAnsi="Arial" w:cs="Arial"/>
          <w:color w:val="FF0000"/>
        </w:rPr>
        <w:t xml:space="preserve"> Chi-square test. Moreover, mimics or inhibitors of miR-96-5p were applied to explore whether miR-96-5p influences the migration capacity in a transwell or </w:t>
      </w:r>
      <w:del w:id="49" w:author="Editor 2" w:date="2020-02-28T13:15:11Z">
        <w:r w:rsidRPr="008536ED">
          <w:rPr>
            <w:rFonts w:ascii="Arial" w:hAnsi="Arial" w:cs="Arial"/>
            <w:color w:val="FF0000"/>
          </w:rPr>
          <w:delText xml:space="preserve">a </w:delText>
        </w:r>
      </w:del>
      <w:r w:rsidRPr="008536ED">
        <w:rPr>
          <w:rFonts w:ascii="Arial" w:hAnsi="Arial" w:cs="Arial"/>
          <w:color w:val="FF0000"/>
        </w:rPr>
        <w:t xml:space="preserve">wound healing assay. Bioinformatics analysis was performed to identify the target genes of miR-96-5p through </w:t>
      </w:r>
      <w:del w:id="50" w:author="Editor 2" w:date="2020-02-28T13:15:11Z">
        <w:r w:rsidRPr="008536ED">
          <w:rPr>
            <w:rFonts w:ascii="Arial" w:hAnsi="Arial" w:cs="Arial"/>
            <w:color w:val="FF0000"/>
          </w:rPr>
          <w:delText>Targetscan</w:delText>
        </w:r>
      </w:del>
      <w:ins w:id="5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the TargetScan</w:t>
        </w:r>
      </w:ins>
      <w:r w:rsidRPr="008536ED">
        <w:rPr>
          <w:rFonts w:ascii="Arial" w:hAnsi="Arial" w:cs="Arial"/>
          <w:color w:val="FF0000"/>
        </w:rPr>
        <w:t xml:space="preserve">, miRDB and miRanda databases. A luciferase reporter assay was performed to verify </w:t>
      </w:r>
      <w:bookmarkStart w:id="52" w:name="OLE_LINK2"/>
      <w:r w:rsidRPr="008536ED">
        <w:rPr>
          <w:rFonts w:ascii="Arial" w:hAnsi="Arial" w:cs="Arial"/>
          <w:color w:val="FF0000"/>
        </w:rPr>
        <w:t>AK3</w:t>
      </w:r>
      <w:bookmarkEnd w:id="52"/>
      <w:r w:rsidRPr="008536ED">
        <w:rPr>
          <w:rFonts w:ascii="Arial" w:hAnsi="Arial" w:cs="Arial"/>
          <w:color w:val="FF0000"/>
        </w:rPr>
        <w:t xml:space="preserve"> as a downstream target gene of miR-96-5p.</w:t>
      </w:r>
    </w:p>
    <w:p w:rsidR="005F3269" w:rsidRPr="008536ED" w:rsidP="005F3269" w14:paraId="3C3DA246" w14:textId="77777777">
      <w:pPr>
        <w:spacing w:line="360" w:lineRule="auto"/>
        <w:rPr>
          <w:rFonts w:ascii="Arial" w:hAnsi="Arial" w:cs="Arial"/>
          <w:color w:val="FF0000"/>
        </w:rPr>
      </w:pPr>
      <w:r w:rsidRPr="008536ED">
        <w:rPr>
          <w:rFonts w:ascii="Arial" w:hAnsi="Arial" w:cs="Arial"/>
          <w:b/>
          <w:bCs/>
          <w:color w:val="FF0000"/>
        </w:rPr>
        <w:t>Results</w:t>
      </w:r>
      <w:r w:rsidRPr="008536ED">
        <w:rPr>
          <w:rFonts w:ascii="Arial" w:hAnsi="Arial" w:cs="Arial"/>
          <w:color w:val="FF0000"/>
        </w:rPr>
        <w:t xml:space="preserve">: The expression of miR-96-5p </w:t>
      </w:r>
      <w:del w:id="53" w:author="Editor 2" w:date="2020-02-28T13:15:11Z">
        <w:r w:rsidRPr="008536ED">
          <w:rPr>
            <w:rFonts w:ascii="Arial" w:hAnsi="Arial" w:cs="Arial"/>
            <w:color w:val="FF0000"/>
          </w:rPr>
          <w:delText>is</w:delText>
        </w:r>
      </w:del>
      <w:ins w:id="5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was</w:t>
        </w:r>
      </w:ins>
      <w:r w:rsidRPr="008536ED">
        <w:rPr>
          <w:rFonts w:ascii="Arial" w:hAnsi="Arial" w:cs="Arial"/>
          <w:color w:val="FF0000"/>
        </w:rPr>
        <w:t xml:space="preserve"> significantly increased in BC tissue and BC cell lines compared with para-cancerous tissue or a breast cell line, respectively. The expression of miR-96-5p negatively correlates with AK3 gene expression. AK3 was demonstrated to be a direct mRNA target of miR-96-5p. AK3 is positively associated with the overall survival of breast cancer patients. Kaplan-Meier curve and log rank test analyses revealed that decreased AK3 levels are significantly associated with reduced overall survival. miR-96-5p was shown to promote </w:t>
      </w:r>
      <w:ins w:id="5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the </w:t>
        </w:r>
      </w:ins>
      <w:r w:rsidRPr="008536ED">
        <w:rPr>
          <w:rFonts w:ascii="Arial" w:hAnsi="Arial" w:cs="Arial"/>
          <w:color w:val="FF0000"/>
        </w:rPr>
        <w:t xml:space="preserve">migration of breast cancer cells through the MEK/ERK signaling pathway, </w:t>
      </w:r>
      <w:ins w:id="5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as </w:t>
        </w:r>
      </w:ins>
      <w:r w:rsidRPr="008536ED">
        <w:rPr>
          <w:rFonts w:ascii="Arial" w:hAnsi="Arial" w:cs="Arial"/>
          <w:color w:val="FF0000"/>
        </w:rPr>
        <w:t xml:space="preserve">demonstrated by </w:t>
      </w:r>
      <w:ins w:id="5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the </w:t>
        </w:r>
      </w:ins>
      <w:r w:rsidRPr="008536ED">
        <w:rPr>
          <w:rFonts w:ascii="Arial" w:hAnsi="Arial" w:cs="Arial"/>
          <w:color w:val="FF0000"/>
        </w:rPr>
        <w:t>enhanced expression of p-MEK and p-ERK.</w:t>
      </w:r>
      <w:del w:id="58" w:author="Editor 2" w:date="2020-02-28T13:15:11Z">
        <w:r w:rsidRPr="008536ED">
          <w:rPr>
            <w:rFonts w:ascii="Arial" w:hAnsi="Arial" w:cs="Arial"/>
            <w:color w:val="FF0000"/>
          </w:rPr>
          <w:delText xml:space="preserve"> </w:delText>
        </w:r>
      </w:del>
    </w:p>
    <w:p w:rsidR="005F3269" w:rsidRPr="008536ED" w:rsidP="005F3269" w14:paraId="23873158" w14:textId="77777777">
      <w:pPr>
        <w:spacing w:line="360" w:lineRule="auto"/>
        <w:rPr>
          <w:rFonts w:ascii="Arial" w:hAnsi="Arial" w:cs="Arial"/>
          <w:color w:val="FF0000"/>
        </w:rPr>
      </w:pPr>
      <w:r w:rsidRPr="008536ED">
        <w:rPr>
          <w:rFonts w:ascii="Arial" w:hAnsi="Arial" w:cs="Arial"/>
          <w:b/>
          <w:bCs/>
          <w:color w:val="FF0000"/>
        </w:rPr>
        <w:t>Conclusion</w:t>
      </w:r>
      <w:r w:rsidRPr="008536ED">
        <w:rPr>
          <w:rFonts w:ascii="Arial" w:hAnsi="Arial" w:cs="Arial"/>
          <w:color w:val="FF0000"/>
        </w:rPr>
        <w:t xml:space="preserve">: Our results identify the role of miR-96-5p in promoting breast cancer cell migration </w:t>
      </w:r>
      <w:del w:id="59" w:author="Editor 2" w:date="2020-02-28T13:15:11Z">
        <w:r w:rsidRPr="008536ED">
          <w:rPr>
            <w:rFonts w:ascii="Arial" w:hAnsi="Arial" w:cs="Arial"/>
            <w:color w:val="FF0000"/>
          </w:rPr>
          <w:delText>through</w:delText>
        </w:r>
      </w:del>
      <w:ins w:id="6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by</w:t>
        </w:r>
      </w:ins>
      <w:r w:rsidRPr="008536ED">
        <w:rPr>
          <w:rFonts w:ascii="Arial" w:hAnsi="Arial" w:cs="Arial"/>
          <w:color w:val="FF0000"/>
        </w:rPr>
        <w:t xml:space="preserve"> activating MEK/ERK signaling via targeting AK3.</w:t>
      </w:r>
    </w:p>
    <w:bookmarkEnd w:id="40"/>
    <w:p w:rsidR="00FA1C04" w:rsidRPr="00D87F1F" w:rsidP="007D6C4A" w14:paraId="0A56EA0B" w14:textId="77337EC4">
      <w:pPr>
        <w:spacing w:line="360" w:lineRule="auto"/>
        <w:rPr>
          <w:rFonts w:ascii="Arial" w:hAnsi="Arial" w:cs="Arial"/>
          <w:b/>
          <w:bCs/>
        </w:rPr>
      </w:pPr>
      <w:r w:rsidRPr="00D87F1F">
        <w:rPr>
          <w:rFonts w:ascii="Arial" w:hAnsi="Arial" w:cs="Arial"/>
          <w:b/>
          <w:bCs/>
        </w:rPr>
        <w:t xml:space="preserve">Key words: </w:t>
      </w:r>
      <w:r w:rsidRPr="00D87F1F" w:rsidR="001B4D2D">
        <w:rPr>
          <w:rFonts w:ascii="Arial" w:hAnsi="Arial" w:cs="Arial"/>
        </w:rPr>
        <w:t>miR-96-5p; AK3; Breast cancer; P</w:t>
      </w:r>
      <w:r w:rsidRPr="00D87F1F" w:rsidR="001B4D2D">
        <w:rPr>
          <w:rFonts w:ascii="Arial" w:hAnsi="Arial" w:cs="Arial" w:hint="eastAsia"/>
        </w:rPr>
        <w:t>rol</w:t>
      </w:r>
      <w:r w:rsidRPr="00D87F1F" w:rsidR="001B4D2D">
        <w:rPr>
          <w:rFonts w:ascii="Arial" w:hAnsi="Arial" w:cs="Arial"/>
        </w:rPr>
        <w:t>iferation; Migration</w:t>
      </w:r>
    </w:p>
    <w:p w:rsidR="007D6C4A" w:rsidRPr="00D87F1F" w:rsidP="007D6C4A" w14:paraId="2461FFCC" w14:textId="6A46EFA3">
      <w:pPr>
        <w:spacing w:line="360" w:lineRule="auto"/>
        <w:rPr>
          <w:rFonts w:ascii="Arial" w:hAnsi="Arial" w:cs="Arial"/>
          <w:b/>
          <w:bCs/>
        </w:rPr>
      </w:pPr>
      <w:r>
        <w:rPr>
          <w:rFonts w:ascii="Arial" w:hAnsi="Arial" w:cs="Arial"/>
          <w:b/>
          <w:bCs/>
        </w:rPr>
        <w:t>Background</w:t>
      </w:r>
    </w:p>
    <w:p w:rsidR="007D6C4A" w:rsidRPr="00D87F1F" w:rsidP="00435DFD" w14:paraId="12EE616A" w14:textId="614426F4">
      <w:pPr>
        <w:spacing w:line="360" w:lineRule="auto"/>
        <w:ind w:firstLine="420" w:firstLineChars="200"/>
        <w:rPr>
          <w:rFonts w:ascii="Arial" w:hAnsi="Arial" w:cs="Arial"/>
        </w:rPr>
      </w:pPr>
      <w:r w:rsidRPr="00D87F1F">
        <w:rPr>
          <w:rFonts w:ascii="Arial" w:hAnsi="Arial" w:cs="Arial"/>
        </w:rPr>
        <w:t xml:space="preserve">Breast cancer is one of the most </w:t>
      </w:r>
      <w:r w:rsidR="007F1243">
        <w:rPr>
          <w:rFonts w:ascii="Arial" w:hAnsi="Arial" w:cs="Arial" w:hint="eastAsia"/>
        </w:rPr>
        <w:t>prev</w:t>
      </w:r>
      <w:r w:rsidR="001B76E0">
        <w:rPr>
          <w:rFonts w:ascii="Arial" w:hAnsi="Arial" w:cs="Arial"/>
        </w:rPr>
        <w:t>alent female cancers and usually has a poor prognosis</w:t>
      </w:r>
      <w:hyperlink w:anchor="_ENREF_1" w:tooltip="Tahiri, 2018 #3" w:history="1">
        <w:r w:rsidRPr="00D87F1F" w:rsidR="001268C3">
          <w:rPr>
            <w:rFonts w:ascii="Arial" w:hAnsi="Arial" w:cs="Arial"/>
          </w:rPr>
          <w:fldChar w:fldCharType="begin">
            <w:fldData xml:space="preserve">PEVuZE5vdGU+PENpdGU+PEF1dGhvcj5UYWhpcmk8L0F1dGhvcj48WWVhcj4yMDE4PC9ZZWFyPjxS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</w:fldData>
          </w:fldChar>
        </w:r>
        <w:r w:rsidR="001268C3">
          <w:rPr>
            <w:rFonts w:ascii="Arial" w:hAnsi="Arial" w:cs="Arial"/>
          </w:rPr>
          <w:instrText xml:space="preserve"> ADDIN EN.CITE </w:instrText>
        </w:r>
        <w:r w:rsidR="001268C3">
          <w:rPr>
            <w:rFonts w:ascii="Arial" w:hAnsi="Arial" w:cs="Arial"/>
          </w:rPr>
          <w:fldChar w:fldCharType="begin">
            <w:fldData xml:space="preserve">PEVuZE5vdGU+PENpdGU+PEF1dGhvcj5UYWhpcmk8L0F1dGhvcj48WWVhcj4yMDE4PC9ZZWFyPjxS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</w:fldData>
          </w:fldChar>
        </w:r>
        <w:r w:rsidR="001268C3">
          <w:rPr>
            <w:rFonts w:ascii="Arial" w:hAnsi="Arial" w:cs="Arial"/>
          </w:rPr>
          <w:instrText xml:space="preserve"> ADDIN EN.CITE.DATA </w:instrText>
        </w:r>
        <w:r w:rsidR="001268C3">
          <w:rPr>
            <w:rFonts w:ascii="Arial" w:hAnsi="Arial" w:cs="Arial"/>
          </w:rPr>
          <w:fldChar w:fldCharType="separate"/>
        </w:r>
        <w:r w:rsidR="001268C3">
          <w:rPr>
            <w:rFonts w:ascii="Arial" w:hAnsi="Arial" w:cs="Arial"/>
          </w:rPr>
          <w:fldChar w:fldCharType="end"/>
        </w:r>
        <w:r w:rsidRPr="00D87F1F" w:rsidR="001268C3">
          <w:rPr>
            <w:rFonts w:ascii="Arial" w:hAnsi="Arial" w:cs="Arial"/>
          </w:rPr>
          <w:fldChar w:fldCharType="separate"/>
        </w:r>
        <w:r w:rsidRPr="00CD3D4E" w:rsidR="001268C3">
          <w:rPr>
            <w:rFonts w:ascii="Arial" w:hAnsi="Arial" w:cs="Arial"/>
            <w:noProof/>
            <w:vertAlign w:val="superscript"/>
          </w:rPr>
          <w:t>1-3</w:t>
        </w:r>
        <w:r w:rsidRPr="00D87F1F" w:rsidR="001268C3">
          <w:rPr>
            <w:rFonts w:ascii="Arial" w:hAnsi="Arial" w:cs="Arial"/>
          </w:rPr>
          <w:fldChar w:fldCharType="end"/>
        </w:r>
      </w:hyperlink>
      <w:r w:rsidRPr="00D87F1F" w:rsidR="0008240E">
        <w:rPr>
          <w:rFonts w:ascii="Arial" w:hAnsi="Arial" w:cs="Arial"/>
        </w:rPr>
        <w:t>. Recently, the occurrence of breast cancer</w:t>
      </w:r>
      <w:ins w:id="6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has</w:t>
        </w:r>
      </w:ins>
      <w:r w:rsidRPr="00D87F1F" w:rsidR="0008240E">
        <w:rPr>
          <w:rFonts w:ascii="Arial" w:hAnsi="Arial" w:cs="Arial"/>
        </w:rPr>
        <w:t xml:space="preserve"> progressively </w:t>
      </w:r>
      <w:del w:id="62" w:author="Editor 2" w:date="2020-02-28T13:15:11Z">
        <w:r w:rsidRPr="00D87F1F" w:rsidR="0008240E">
          <w:rPr>
            <w:rFonts w:ascii="Arial" w:hAnsi="Arial" w:cs="Arial"/>
          </w:rPr>
          <w:delText>raised</w:delText>
        </w:r>
      </w:del>
      <w:ins w:id="6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increased</w:t>
        </w:r>
      </w:ins>
      <w:r w:rsidRPr="00D87F1F" w:rsidR="0008240E">
        <w:rPr>
          <w:rFonts w:ascii="Arial" w:hAnsi="Arial" w:cs="Arial"/>
        </w:rPr>
        <w:t>, and the age of onset has gradually become younger</w:t>
      </w:r>
      <w:hyperlink w:anchor="_ENREF_4" w:tooltip="Meng, 2018 #7" w:history="1">
        <w:r w:rsidRPr="00D87F1F" w:rsidR="001268C3">
          <w:rPr>
            <w:rFonts w:ascii="Arial" w:hAnsi="Arial" w:cs="Arial"/>
          </w:rPr>
          <w:fldChar w:fldCharType="begin"/>
        </w:r>
        <w:r w:rsidRPr="00D87F1F" w:rsidR="001268C3">
          <w:rPr>
            <w:rFonts w:ascii="Arial" w:hAnsi="Arial" w:cs="Arial"/>
          </w:rPr>
          <w:instrText xml:space="preserve"> ADDIN EN.CITE &lt;EndNote&gt;&lt;Cite&gt;&lt;Author&gt;Meng&lt;/Author&gt;&lt;Year&gt;2018&lt;/Year&gt;&lt;RecNum&gt;7&lt;/RecNum&gt;&lt;DisplayText&gt;&lt;style face="superscript"&gt;4&lt;/style&gt;&lt;/DisplayText&gt;&lt;record&gt;&lt;rec-number&gt;7&lt;/rec-number&gt;&lt;foreign-keys&gt;&lt;key app="EN" db-id="sred5rt27v59ste2zv0xr0rjedtrvppzd0e0"&gt;7&lt;/key&gt;&lt;/foreign-keys&gt;&lt;ref-type name="Journal Article"&gt;17&lt;/ref-type&gt;&lt;contributors&gt;&lt;authors&gt;&lt;author&gt;Meng, L.&lt;/author&gt;&lt;author&gt;Chen, Q.&lt;/author&gt;&lt;author&gt;Chen, Z.&lt;/author&gt;&lt;author&gt;Wang, Y.&lt;/author&gt;&lt;author&gt;Ji, B.&lt;/author&gt;&lt;author&gt;Yu, X.&lt;/author&gt;&lt;author&gt;Ge, J.&lt;/author&gt;&lt;/authors&gt;&lt;/contributors&gt;&lt;auth-address&gt;Department of Neurosurgery, Renmin Hospital of Wuhan University Wuhan, Hubei, P. R. China.&amp;#xD;Department of Neurosurgery, Tongren Hospital of Wuhan University (Wuhan Third Hospital) Wuhan, Hubei, P. R. China.&amp;#xD;Department of Neurosurgery, Hospital of Armed Police Corps in Hubei Province Wuhan 430060, Hubei, P. R. China.&lt;/auth-address&gt;&lt;titles&gt;&lt;title&gt;microRNA-1471 suppresses glioma cell growth and invasion by repressing metadherin expression&lt;/title&gt;&lt;secondary-title&gt;Int J Clin Exp Pathol&lt;/secondary-title&gt;&lt;alt-title&gt;International journal of clinical and experimental pathology&lt;/alt-title&gt;&lt;/titles&gt;&lt;periodical&gt;&lt;full-title&gt;Int J Clin Exp Pathol&lt;/full-title&gt;&lt;abbr-1&gt;International journal of clinical and experimental pathology&lt;/abbr-1&gt;&lt;/periodical&gt;&lt;alt-periodical&gt;&lt;full-title&gt;Int J Clin Exp Pathol&lt;/full-title&gt;&lt;abbr-1&gt;International journal of clinical and experimental pathology&lt;/abbr-1&gt;&lt;/alt-periodical&gt;&lt;pages&gt;5909-5915&lt;/pages&gt;&lt;volume&gt;11&lt;/volume&gt;&lt;number&gt;12&lt;/number&gt;&lt;edition&gt;2020/01/18&lt;/edition&gt;&lt;dates&gt;&lt;year&gt;2018&lt;/year&gt;&lt;/dates&gt;&lt;isbn&gt;1936-2625&lt;/isbn&gt;&lt;accession-num&gt;31949678&lt;/accession-num&gt;&lt;urls&gt;&lt;/urls&gt;&lt;custom2&gt;Pmc6963103&lt;/custom2&gt;&lt;remote-database-provider&gt;Nlm&lt;/remote-database-provider&gt;&lt;language&gt;eng&lt;/language&gt;&lt;/record&gt;&lt;/Cite&gt;&lt;/EndNote&gt;</w:instrText>
        </w:r>
        <w:r w:rsidRPr="00D87F1F" w:rsidR="001268C3">
          <w:rPr>
            <w:rFonts w:ascii="Arial" w:hAnsi="Arial" w:cs="Arial"/>
          </w:rPr>
          <w:fldChar w:fldCharType="separate"/>
        </w:r>
        <w:r w:rsidRPr="00D87F1F" w:rsidR="001268C3">
          <w:rPr>
            <w:rFonts w:ascii="Arial" w:hAnsi="Arial" w:cs="Arial"/>
            <w:noProof/>
            <w:vertAlign w:val="superscript"/>
          </w:rPr>
          <w:t>4</w:t>
        </w:r>
        <w:r w:rsidRPr="00D87F1F" w:rsidR="001268C3">
          <w:rPr>
            <w:rFonts w:ascii="Arial" w:hAnsi="Arial" w:cs="Arial"/>
          </w:rPr>
          <w:fldChar w:fldCharType="end"/>
        </w:r>
      </w:hyperlink>
      <w:r w:rsidRPr="00E416BE" w:rsidR="00E416BE">
        <w:rPr>
          <w:rFonts w:ascii="Arial" w:hAnsi="Arial" w:cs="Arial"/>
        </w:rPr>
        <w:t xml:space="preserve">. Breast cancer formation is a complex biological process that </w:t>
      </w:r>
      <w:del w:id="64" w:author="Editor 2" w:date="2020-02-28T13:15:11Z">
        <w:r w:rsidRPr="00E416BE" w:rsidR="00E416BE">
          <w:rPr>
            <w:rFonts w:ascii="Arial" w:hAnsi="Arial" w:cs="Arial"/>
          </w:rPr>
          <w:delText>including hormone</w:delText>
        </w:r>
      </w:del>
      <w:ins w:id="6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includes hormones</w:t>
        </w:r>
      </w:ins>
      <w:r w:rsidRPr="00E416BE" w:rsidR="00E416BE">
        <w:rPr>
          <w:rFonts w:ascii="Arial" w:hAnsi="Arial" w:cs="Arial"/>
        </w:rPr>
        <w:t>, miRNAs and</w:t>
      </w:r>
      <w:ins w:id="6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w:t>
        </w:r>
      </w:ins>
      <w:r w:rsidRPr="00E416BE" w:rsidR="00E416BE">
        <w:rPr>
          <w:rFonts w:ascii="Arial" w:hAnsi="Arial" w:cs="Arial"/>
        </w:rPr>
        <w:t xml:space="preserve"> environment</w:t>
      </w:r>
      <w:hyperlink w:anchor="_ENREF_5" w:tooltip="Anastasiadi, 2017 #8" w:history="1">
        <w:r w:rsidRPr="00D87F1F" w:rsidR="001268C3">
          <w:rPr>
            <w:rFonts w:ascii="Arial" w:hAnsi="Arial" w:cs="Arial"/>
          </w:rPr>
          <w:fldChar w:fldCharType="begin"/>
        </w:r>
        <w:r w:rsidRPr="00D87F1F" w:rsidR="001268C3">
          <w:rPr>
            <w:rFonts w:ascii="Arial" w:hAnsi="Arial" w:cs="Arial"/>
          </w:rPr>
          <w:instrText xml:space="preserve"> ADDIN EN.CITE &lt;EndNote&gt;&lt;Cite&gt;&lt;Author&gt;Anastasiadi&lt;/Author&gt;&lt;Year&gt;2017&lt;/Year&gt;&lt;RecNum&gt;8&lt;/RecNum&gt;&lt;DisplayText&gt;&lt;style face="superscript"&gt;5&lt;/style&gt;&lt;/DisplayText&gt;&lt;record&gt;&lt;rec-number&gt;8&lt;/rec-number&gt;&lt;foreign-keys&gt;&lt;key app="EN" db-id="sred5rt27v59ste2zv0xr0rjedtrvppzd0e0"&gt;8&lt;/key&gt;&lt;/foreign-keys&gt;&lt;ref-type name="Journal Article"&gt;17&lt;/ref-type&gt;&lt;contributors&gt;&lt;authors&gt;&lt;author&gt;Anastasiadi, Z.&lt;/author&gt;&lt;author&gt;Lianos, G. D.&lt;/author&gt;&lt;author&gt;Ignatiadou, E.&lt;/author&gt;&lt;author&gt;Harissis, H. V.&lt;/author&gt;&lt;author&gt;Mitsis, M.&lt;/author&gt;&lt;/authors&gt;&lt;/contributors&gt;&lt;auth-address&gt;Department of Surgery, School of Medicine, University of Ioannina, Ioannina, Greece.&amp;#xD;Department of Surgery, School of Medicine, University of Ioannina, Ioannina, Greece. georgiolianos@yahoo.gr.&lt;/auth-address&gt;&lt;titles&gt;&lt;title&gt;Breast cancer in young women: an overview&lt;/title&gt;&lt;secondary-title&gt;Updates Surg&lt;/secondary-title&gt;&lt;alt-title&gt;Updates in surgery&lt;/alt-title&gt;&lt;/titles&gt;&lt;periodical&gt;&lt;full-title&gt;Updates Surg&lt;/full-title&gt;&lt;abbr-1&gt;Updates in surgery&lt;/abbr-1&gt;&lt;/periodical&gt;&lt;alt-periodical&gt;&lt;full-title&gt;Updates Surg&lt;/full-title&gt;&lt;abbr-1&gt;Updates in surgery&lt;/abbr-1&gt;&lt;/alt-periodical&gt;&lt;pages&gt;313-317&lt;/pages&gt;&lt;volume&gt;69&lt;/volume&gt;&lt;number&gt;3&lt;/number&gt;&lt;edition&gt;2017/03/06&lt;/edition&gt;&lt;keywords&gt;&lt;keyword&gt;Adult&lt;/keyword&gt;&lt;keyword&gt;Age Factors&lt;/keyword&gt;&lt;keyword&gt;Biomarkers, Tumor/genetics&lt;/keyword&gt;&lt;keyword&gt;*Breast Neoplasms/diagnosis/genetics/mortality/pathology&lt;/keyword&gt;&lt;keyword&gt;Female&lt;/keyword&gt;&lt;keyword&gt;Humans&lt;/keyword&gt;&lt;keyword&gt;Young Adult&lt;/keyword&gt;&lt;/keywords&gt;&lt;dates&gt;&lt;year&gt;2017&lt;/year&gt;&lt;pub-dates&gt;&lt;date&gt;Sep&lt;/date&gt;&lt;/pub-dates&gt;&lt;/dates&gt;&lt;isbn&gt;2038-131x&lt;/isbn&gt;&lt;accession-num&gt;28260181&lt;/accession-num&gt;&lt;urls&gt;&lt;/urls&gt;&lt;electronic-resource-num&gt;10.1007/s13304-017-0424-1&lt;/electronic-resource-num&gt;&lt;remote-database-provider&gt;Nlm&lt;/remote-database-provider&gt;&lt;language&gt;eng&lt;/language&gt;&lt;/record&gt;&lt;/Cite&gt;&lt;/EndNote&gt;</w:instrText>
        </w:r>
        <w:r w:rsidRPr="00D87F1F" w:rsidR="001268C3">
          <w:rPr>
            <w:rFonts w:ascii="Arial" w:hAnsi="Arial" w:cs="Arial"/>
          </w:rPr>
          <w:fldChar w:fldCharType="separate"/>
        </w:r>
        <w:r w:rsidRPr="00D87F1F" w:rsidR="001268C3">
          <w:rPr>
            <w:rFonts w:ascii="Arial" w:hAnsi="Arial" w:cs="Arial"/>
            <w:noProof/>
            <w:vertAlign w:val="superscript"/>
          </w:rPr>
          <w:t>5</w:t>
        </w:r>
        <w:r w:rsidRPr="00D87F1F" w:rsidR="001268C3">
          <w:rPr>
            <w:rFonts w:ascii="Arial" w:hAnsi="Arial" w:cs="Arial"/>
          </w:rPr>
          <w:fldChar w:fldCharType="end"/>
        </w:r>
      </w:hyperlink>
      <w:r w:rsidRPr="00D87F1F" w:rsidR="00BB4D36">
        <w:rPr>
          <w:rFonts w:ascii="Arial" w:hAnsi="Arial" w:cs="Arial"/>
        </w:rPr>
        <w:t>.</w:t>
      </w:r>
    </w:p>
    <w:p w:rsidR="0008240E" w:rsidRPr="00D87F1F" w:rsidP="00480BEC" w14:paraId="33D66524" w14:textId="2449EC25">
      <w:pPr>
        <w:spacing w:line="360" w:lineRule="auto"/>
        <w:ind w:firstLine="420" w:firstLineChars="200"/>
        <w:rPr>
          <w:rFonts w:ascii="Arial" w:hAnsi="Arial" w:cs="Arial"/>
        </w:rPr>
      </w:pPr>
      <w:bookmarkStart w:id="67" w:name="OLE_LINK79"/>
      <w:r w:rsidR="003735B0">
        <w:rPr>
          <w:rFonts w:ascii="Arial" w:hAnsi="Arial" w:cs="Arial"/>
        </w:rPr>
        <w:t>MicroRNAs (miRNAs)</w:t>
      </w:r>
      <w:bookmarkEnd w:id="67"/>
      <w:r w:rsidR="003735B0">
        <w:rPr>
          <w:rFonts w:ascii="Arial" w:hAnsi="Arial" w:cs="Arial"/>
        </w:rPr>
        <w:t xml:space="preserve">, small noncoding RNAs with 19-22 nucleotides, could cause protein degradation. </w:t>
      </w:r>
      <w:bookmarkStart w:id="68" w:name="OLE_LINK80"/>
      <w:bookmarkStart w:id="69" w:name="OLE_LINK81"/>
      <w:r w:rsidRPr="003A21CE" w:rsidR="003A21CE">
        <w:rPr>
          <w:rFonts w:ascii="Arial" w:hAnsi="Arial" w:cs="Arial"/>
        </w:rPr>
        <w:t xml:space="preserve">A host of </w:t>
      </w:r>
      <w:del w:id="70" w:author="Editor 2" w:date="2020-02-28T13:15:11Z">
        <w:r w:rsidRPr="003A21CE" w:rsidR="003A21CE">
          <w:rPr>
            <w:rFonts w:ascii="Arial" w:hAnsi="Arial" w:cs="Arial"/>
          </w:rPr>
          <w:delText>researches</w:delText>
        </w:r>
      </w:del>
      <w:ins w:id="7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studies</w:t>
        </w:r>
      </w:ins>
      <w:r w:rsidRPr="003A21CE" w:rsidR="003A21CE">
        <w:rPr>
          <w:rFonts w:ascii="Arial" w:hAnsi="Arial" w:cs="Arial"/>
        </w:rPr>
        <w:t xml:space="preserve"> have clearly elaborated that miRNA could directly </w:t>
      </w:r>
      <w:del w:id="72" w:author="Editor 2" w:date="2020-02-28T13:15:11Z">
        <w:r w:rsidRPr="003A21CE" w:rsidR="003A21CE">
          <w:rPr>
            <w:rFonts w:ascii="Arial" w:hAnsi="Arial" w:cs="Arial"/>
          </w:rPr>
          <w:delText>repressed</w:delText>
        </w:r>
      </w:del>
      <w:ins w:id="7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repress</w:t>
        </w:r>
      </w:ins>
      <w:r w:rsidRPr="003A21CE" w:rsidR="003A21CE">
        <w:rPr>
          <w:rFonts w:ascii="Arial" w:hAnsi="Arial" w:cs="Arial"/>
        </w:rPr>
        <w:t xml:space="preserve"> the target messenger RNA (mRNA) through binding to the 3’UTR of mRNA</w:t>
      </w:r>
      <w:bookmarkEnd w:id="68"/>
      <w:bookmarkEnd w:id="69"/>
      <w:hyperlink w:anchor="_ENREF_6" w:tooltip="Tian, 2015 #9" w:history="1">
        <w:r w:rsidRPr="00D87F1F" w:rsidR="001268C3">
          <w:rPr>
            <w:rFonts w:ascii="Arial" w:hAnsi="Arial" w:cs="Arial"/>
          </w:rPr>
          <w:fldChar w:fldCharType="begin"/>
        </w:r>
        <w:r w:rsidRPr="00D87F1F" w:rsidR="001268C3">
          <w:rPr>
            <w:rFonts w:ascii="Arial" w:hAnsi="Arial" w:cs="Arial"/>
          </w:rPr>
          <w:instrText xml:space="preserve"> ADDIN EN.CITE &lt;EndNote&gt;&lt;Cite&gt;&lt;Author&gt;Tian&lt;/Author&gt;&lt;Year&gt;2015&lt;/Year&gt;&lt;RecNum&gt;9&lt;/RecNum&gt;&lt;DisplayText&gt;&lt;style face="superscript"&gt;6&lt;/style&gt;&lt;/DisplayText&gt;&lt;record&gt;&lt;rec-number&gt;9&lt;/rec-number&gt;&lt;foreign-keys&gt;&lt;key app="EN" db-id="sred5rt27v59ste2zv0xr0rjedtrvppzd0e0"&gt;9&lt;/key&gt;&lt;/foreign-keys&gt;&lt;ref-type name="Journal Article"&gt;17&lt;/ref-type&gt;&lt;contributors&gt;&lt;authors&gt;&lt;author&gt;Tian, T.&lt;/author&gt;&lt;author&gt;Wang, J.&lt;/author&gt;&lt;author&gt;Zhou, X.&lt;/author&gt;&lt;/authors&gt;&lt;/contributors&gt;&lt;auth-address&gt;College of Chemistry and Molecular Sciences, Wuhan University, Hubei, Wuhan 430072, P. R. of China. xzhou@whu.edu.cn ttian@whu.edu.cn.&lt;/auth-address&gt;&lt;titles&gt;&lt;title&gt;A review: microRNA detection methods&lt;/title&gt;&lt;secondary-title&gt;Org Biomol Chem&lt;/secondary-title&gt;&lt;alt-title&gt;Organic &amp;amp; biomolecular chemistry&lt;/alt-title&gt;&lt;/titles&gt;&lt;periodical&gt;&lt;full-title&gt;Org Biomol Chem&lt;/full-title&gt;&lt;abbr-1&gt;Organic &amp;amp; biomolecular chemistry&lt;/abbr-1&gt;&lt;/periodical&gt;&lt;alt-periodical&gt;&lt;full-title&gt;Org Biomol Chem&lt;/full-title&gt;&lt;abbr-1&gt;Organic &amp;amp; biomolecular chemistry&lt;/abbr-1&gt;&lt;/alt-periodical&gt;&lt;pages&gt;2226-38&lt;/pages&gt;&lt;volume&gt;13&lt;/volume&gt;&lt;number&gt;8&lt;/number&gt;&lt;edition&gt;2015/01/13&lt;/edition&gt;&lt;keywords&gt;&lt;keyword&gt;Chemistry Techniques, Analytical/*methods&lt;/keyword&gt;&lt;keyword&gt;Chemistry, Analytic&lt;/keyword&gt;&lt;keyword&gt;MicroRNAs/*analysis/metabolism&lt;/keyword&gt;&lt;/keywords&gt;&lt;dates&gt;&lt;year&gt;2015&lt;/year&gt;&lt;pub-dates&gt;&lt;date&gt;Feb 28&lt;/date&gt;&lt;/pub-dates&gt;&lt;/dates&gt;&lt;isbn&gt;1477-0520&lt;/isbn&gt;&lt;accession-num&gt;25574760&lt;/accession-num&gt;&lt;urls&gt;&lt;/urls&gt;&lt;electronic-resource-num&gt;10.1039/c4ob02104e&lt;/electronic-resource-num&gt;&lt;remote-database-provider&gt;Nlm&lt;/remote-database-provider&gt;&lt;language&gt;eng&lt;/language&gt;&lt;/record&gt;&lt;/Cite&gt;&lt;/EndNote&gt;</w:instrText>
        </w:r>
        <w:r w:rsidRPr="00D87F1F" w:rsidR="001268C3">
          <w:rPr>
            <w:rFonts w:ascii="Arial" w:hAnsi="Arial" w:cs="Arial"/>
          </w:rPr>
          <w:fldChar w:fldCharType="separate"/>
        </w:r>
        <w:r w:rsidRPr="00D87F1F" w:rsidR="001268C3">
          <w:rPr>
            <w:rFonts w:ascii="Arial" w:hAnsi="Arial" w:cs="Arial"/>
            <w:noProof/>
            <w:vertAlign w:val="superscript"/>
          </w:rPr>
          <w:t>6</w:t>
        </w:r>
        <w:r w:rsidRPr="00D87F1F" w:rsidR="001268C3">
          <w:rPr>
            <w:rFonts w:ascii="Arial" w:hAnsi="Arial" w:cs="Arial"/>
          </w:rPr>
          <w:fldChar w:fldCharType="end"/>
        </w:r>
      </w:hyperlink>
      <w:r w:rsidRPr="00D87F1F">
        <w:rPr>
          <w:rFonts w:ascii="Arial" w:hAnsi="Arial" w:cs="Arial"/>
        </w:rPr>
        <w:t xml:space="preserve">. Several previous </w:t>
      </w:r>
      <w:del w:id="74" w:author="Editor 2" w:date="2020-02-28T13:15:11Z">
        <w:r w:rsidRPr="00D87F1F">
          <w:rPr>
            <w:rFonts w:ascii="Arial" w:hAnsi="Arial" w:cs="Arial"/>
          </w:rPr>
          <w:delText>researches</w:delText>
        </w:r>
      </w:del>
      <w:ins w:id="7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studies</w:t>
        </w:r>
      </w:ins>
      <w:r w:rsidRPr="00D87F1F">
        <w:rPr>
          <w:rFonts w:ascii="Arial" w:hAnsi="Arial" w:cs="Arial"/>
        </w:rPr>
        <w:t xml:space="preserve"> have revealed that miRNAs have roles in regulating cholesterol metabolism</w:t>
      </w:r>
      <w:hyperlink w:anchor="_ENREF_7" w:tooltip="Aryal, 2017 #11" w:history="1">
        <w:r w:rsidRPr="00D87F1F" w:rsidR="001268C3">
          <w:rPr>
            <w:rFonts w:ascii="Arial" w:hAnsi="Arial" w:cs="Arial"/>
          </w:rPr>
          <w:fldChar w:fldCharType="begin"/>
        </w:r>
        <w:r w:rsidRPr="00D87F1F" w:rsidR="001268C3">
          <w:rPr>
            <w:rFonts w:ascii="Arial" w:hAnsi="Arial" w:cs="Arial"/>
          </w:rPr>
          <w:instrText xml:space="preserve"> ADDIN EN.CITE &lt;EndNote&gt;&lt;Cite&gt;&lt;Author&gt;Aryal&lt;/Author&gt;&lt;Year&gt;2017&lt;/Year&gt;&lt;RecNum&gt;11&lt;/RecNum&gt;&lt;DisplayText&gt;&lt;style face="superscript"&gt;7&lt;/style&gt;&lt;/DisplayText&gt;&lt;record&gt;&lt;rec-number&gt;11&lt;/rec-number&gt;&lt;foreign-keys&gt;&lt;key app="EN" db-id="sred5rt27v59ste2zv0xr0rjedtrvppzd0e0"&gt;11&lt;/key&gt;&lt;/foreign-keys&gt;&lt;ref-type name="Journal Article"&gt;17&lt;/ref-type&gt;&lt;contributors&gt;&lt;authors&gt;&lt;author&gt;Aryal, B.&lt;/author&gt;&lt;author&gt;Singh, A. K.&lt;/author&gt;&lt;author&gt;Rotllan, N.&lt;/author&gt;&lt;author&gt;Price, N.&lt;/author&gt;&lt;author&gt;Fernandez-Hernando, C.&lt;/author&gt;&lt;/authors&gt;&lt;/contributors&gt;&lt;auth-address&gt;Vascular Biology and Therapeutics Program, Integrative Cell Signaling and Neurobiology of Metabolism Program, Section of Comparative Medicine, and Department of Pathology, Yale University School of Medicine, New Haven, Connecticut, USA.&lt;/auth-address&gt;&lt;titles&gt;&lt;title&gt;MicroRNAs and lipid metabolism&lt;/title&gt;&lt;secondary-title&gt;Curr Opin Lipidol&lt;/secondary-title&gt;&lt;alt-title&gt;Current opinion in lipidology&lt;/alt-title&gt;&lt;/titles&gt;&lt;periodical&gt;&lt;full-title&gt;Curr Opin Lipidol&lt;/full-title&gt;&lt;abbr-1&gt;Current opinion in lipidology&lt;/abbr-1&gt;&lt;/periodical&gt;&lt;alt-periodical&gt;&lt;full-title&gt;Curr Opin Lipidol&lt;/full-title&gt;&lt;abbr-1&gt;Current opinion in lipidology&lt;/abbr-1&gt;&lt;/alt-periodical&gt;&lt;pages&gt;273-280&lt;/pages&gt;&lt;volume&gt;28&lt;/volume&gt;&lt;number&gt;3&lt;/number&gt;&lt;edition&gt;2017/03/24&lt;/edition&gt;&lt;keywords&gt;&lt;keyword&gt;Animals&lt;/keyword&gt;&lt;keyword&gt;Cholesterol, HDL/metabolism&lt;/keyword&gt;&lt;keyword&gt;Cholesterol, LDL/metabolism&lt;/keyword&gt;&lt;keyword&gt;Humans&lt;/keyword&gt;&lt;keyword&gt;Lipid Metabolism/*genetics&lt;/keyword&gt;&lt;keyword&gt;MicroRNAs/*genetics&lt;/keyword&gt;&lt;/keywords&gt;&lt;dates&gt;&lt;year&gt;2017&lt;/year&gt;&lt;pub-dates&gt;&lt;date&gt;Jun&lt;/date&gt;&lt;/pub-dates&gt;&lt;/dates&gt;&lt;isbn&gt;0957-9672&lt;/isbn&gt;&lt;accession-num&gt;28333713&lt;/accession-num&gt;&lt;urls&gt;&lt;/urls&gt;&lt;custom2&gt;Pmc5667558&lt;/custom2&gt;&lt;custom6&gt;Nihms881212&lt;/custom6&gt;&lt;electronic-resource-num&gt;10.1097/mol.0000000000000420&lt;/electronic-resource-num&gt;&lt;remote-database-provider&gt;Nlm&lt;/remote-database-provider&gt;&lt;language&gt;eng&lt;/language&gt;&lt;/record&gt;&lt;/Cite&gt;&lt;/EndNote&gt;</w:instrText>
        </w:r>
        <w:r w:rsidRPr="00D87F1F" w:rsidR="001268C3">
          <w:rPr>
            <w:rFonts w:ascii="Arial" w:hAnsi="Arial" w:cs="Arial"/>
          </w:rPr>
          <w:fldChar w:fldCharType="separate"/>
        </w:r>
        <w:r w:rsidRPr="00D87F1F" w:rsidR="001268C3">
          <w:rPr>
            <w:rFonts w:ascii="Arial" w:hAnsi="Arial" w:cs="Arial"/>
            <w:noProof/>
            <w:vertAlign w:val="superscript"/>
          </w:rPr>
          <w:t>7</w:t>
        </w:r>
        <w:r w:rsidRPr="00D87F1F" w:rsidR="001268C3">
          <w:rPr>
            <w:rFonts w:ascii="Arial" w:hAnsi="Arial" w:cs="Arial"/>
          </w:rPr>
          <w:fldChar w:fldCharType="end"/>
        </w:r>
      </w:hyperlink>
      <w:r w:rsidRPr="00D87F1F">
        <w:rPr>
          <w:rFonts w:ascii="Arial" w:hAnsi="Arial" w:cs="Arial"/>
        </w:rPr>
        <w:t>, embryo implantation</w:t>
      </w:r>
      <w:hyperlink w:anchor="_ENREF_8" w:tooltip="Liang, 2017 #12" w:history="1">
        <w:r w:rsidRPr="00D87F1F" w:rsidR="001268C3">
          <w:rPr>
            <w:rFonts w:ascii="Arial" w:hAnsi="Arial" w:cs="Arial"/>
          </w:rPr>
          <w:fldChar w:fldCharType="begin"/>
        </w:r>
        <w:r w:rsidRPr="00D87F1F" w:rsidR="001268C3">
          <w:rPr>
            <w:rFonts w:ascii="Arial" w:hAnsi="Arial" w:cs="Arial"/>
          </w:rPr>
          <w:instrText xml:space="preserve"> ADDIN EN.CITE &lt;EndNote&gt;&lt;Cite&gt;&lt;Author&gt;Liang&lt;/Author&gt;&lt;Year&gt;2017&lt;/Year&gt;&lt;RecNum&gt;12&lt;/RecNum&gt;&lt;DisplayText&gt;&lt;style face="superscript"&gt;8&lt;/style&gt;&lt;/DisplayText&gt;&lt;record&gt;&lt;rec-number&gt;12&lt;/rec-number&gt;&lt;foreign-keys&gt;&lt;key app="EN" db-id="sred5rt27v59ste2zv0xr0rjedtrvppzd0e0"&gt;12&lt;/key&gt;&lt;/foreign-keys&gt;&lt;ref-type name="Journal Article"&gt;17&lt;/ref-type&gt;&lt;contributors&gt;&lt;authors&gt;&lt;author&gt;Liang, J.&lt;/author&gt;&lt;author&gt;Wang, S.&lt;/author&gt;&lt;author&gt;Wang, Z.&lt;/author&gt;&lt;/authors&gt;&lt;/contributors&gt;&lt;auth-address&gt;College of Animal Sciences, Zhejiang University, 866 Yuhangtang Road, Hangzhou, 310058, People&amp;apos;s Republic of China.&amp;#xD;College of Animal Sciences, Zhejiang University, 866 Yuhangtang Road, Hangzhou, 310058, People&amp;apos;s Republic of China. wzhguang68@zju.edu.cn.&lt;/auth-address&gt;&lt;titles&gt;&lt;title&gt;Role of microRNAs in embryo implantation&lt;/title&gt;&lt;secondary-title&gt;Reprod Biol Endocrinol&lt;/secondary-title&gt;&lt;alt-title&gt;Reproductive biology and endocrinology : RB&amp;amp;E&lt;/alt-title&gt;&lt;/titles&gt;&lt;periodical&gt;&lt;full-title&gt;Reprod Biol Endocrinol&lt;/full-title&gt;&lt;abbr-1&gt;Reproductive biology and endocrinology : RB&amp;amp;E&lt;/abbr-1&gt;&lt;/periodical&gt;&lt;alt-periodical&gt;&lt;full-title&gt;Reprod Biol Endocrinol&lt;/full-title&gt;&lt;abbr-1&gt;Reproductive biology and endocrinology : RB&amp;amp;E&lt;/abbr-1&gt;&lt;/alt-periodical&gt;&lt;pages&gt;90&lt;/pages&gt;&lt;volume&gt;15&lt;/volume&gt;&lt;number&gt;1&lt;/number&gt;&lt;edition&gt;2017/11/23&lt;/edition&gt;&lt;keywords&gt;&lt;keyword&gt;Embryo Implantation/*physiology&lt;/keyword&gt;&lt;keyword&gt;Endometrium/*physiology&lt;/keyword&gt;&lt;keyword&gt;Female&lt;/keyword&gt;&lt;keyword&gt;Humans&lt;/keyword&gt;&lt;keyword&gt;MicroRNAs/*physiology&lt;/keyword&gt;&lt;keyword&gt;Pregnancy&lt;/keyword&gt;&lt;keyword&gt;Reproductive Techniques, Assisted&lt;/keyword&gt;&lt;/keywords&gt;&lt;dates&gt;&lt;year&gt;2017&lt;/year&gt;&lt;pub-dates&gt;&lt;date&gt;Nov 21&lt;/date&gt;&lt;/pub-dates&gt;&lt;/dates&gt;&lt;isbn&gt;1477-7827&lt;/isbn&gt;&lt;accession-num&gt;29162091&lt;/accession-num&gt;&lt;urls&gt;&lt;/urls&gt;&lt;custom2&gt;Pmc5699189&lt;/custom2&gt;&lt;electronic-resource-num&gt;10.1186/s12958-017-0309-7&lt;/electronic-resource-num&gt;&lt;remote-database-provider&gt;Nlm&lt;/remote-database-provider&gt;&lt;language&gt;eng&lt;/language&gt;&lt;/record&gt;&lt;/Cite&gt;&lt;/EndNote&gt;</w:instrText>
        </w:r>
        <w:r w:rsidRPr="00D87F1F" w:rsidR="001268C3">
          <w:rPr>
            <w:rFonts w:ascii="Arial" w:hAnsi="Arial" w:cs="Arial"/>
          </w:rPr>
          <w:fldChar w:fldCharType="separate"/>
        </w:r>
        <w:r w:rsidRPr="00D87F1F" w:rsidR="001268C3">
          <w:rPr>
            <w:rFonts w:ascii="Arial" w:hAnsi="Arial" w:cs="Arial"/>
            <w:noProof/>
            <w:vertAlign w:val="superscript"/>
          </w:rPr>
          <w:t>8</w:t>
        </w:r>
        <w:r w:rsidRPr="00D87F1F" w:rsidR="001268C3">
          <w:rPr>
            <w:rFonts w:ascii="Arial" w:hAnsi="Arial" w:cs="Arial"/>
          </w:rPr>
          <w:fldChar w:fldCharType="end"/>
        </w:r>
      </w:hyperlink>
      <w:r w:rsidRPr="00D87F1F" w:rsidR="00FC633C">
        <w:rPr>
          <w:rFonts w:ascii="Arial" w:hAnsi="Arial" w:cs="Arial"/>
        </w:rPr>
        <w:t>, insulin resistance</w:t>
      </w:r>
      <w:hyperlink w:anchor="_ENREF_9" w:tooltip="Chakraborty, 2014 #13" w:history="1">
        <w:r w:rsidRPr="00D87F1F" w:rsidR="001268C3">
          <w:rPr>
            <w:rFonts w:ascii="Arial" w:hAnsi="Arial" w:cs="Arial"/>
          </w:rPr>
          <w:fldChar w:fldCharType="begin">
            <w:fldData xml:space="preserve">PEVuZE5vdGU+PENpdGU+PEF1dGhvcj5DaGFrcmFib3J0eTwvQXV0aG9yPjxZZWFyPjIwMTQ8L1ll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=
</w:fldData>
          </w:fldChar>
        </w:r>
        <w:r w:rsidRPr="00D87F1F" w:rsidR="001268C3">
          <w:rPr>
            <w:rFonts w:ascii="Arial" w:hAnsi="Arial" w:cs="Arial"/>
          </w:rPr>
          <w:instrText xml:space="preserve"> ADDIN EN.CITE </w:instrText>
        </w:r>
        <w:r w:rsidRPr="00D87F1F" w:rsidR="001268C3">
          <w:rPr>
            <w:rFonts w:ascii="Arial" w:hAnsi="Arial" w:cs="Arial"/>
          </w:rPr>
          <w:fldChar w:fldCharType="begin">
            <w:fldData xml:space="preserve">PEVuZE5vdGU+PENpdGU+PEF1dGhvcj5DaGFrcmFib3J0eTwvQXV0aG9yPjxZZWFyPjIwMTQ8L1ll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=
</w:fldData>
          </w:fldChar>
        </w:r>
        <w:r w:rsidRPr="00D87F1F" w:rsidR="001268C3">
          <w:rPr>
            <w:rFonts w:ascii="Arial" w:hAnsi="Arial" w:cs="Arial"/>
          </w:rPr>
          <w:instrText xml:space="preserve"> ADDIN EN.CITE.DATA </w:instrText>
        </w:r>
        <w:r w:rsidRPr="00D87F1F" w:rsidR="001268C3">
          <w:rPr>
            <w:rFonts w:ascii="Arial" w:hAnsi="Arial" w:cs="Arial"/>
          </w:rPr>
          <w:fldChar w:fldCharType="separate"/>
        </w:r>
        <w:r w:rsidRPr="00D87F1F" w:rsidR="001268C3">
          <w:rPr>
            <w:rFonts w:ascii="Arial" w:hAnsi="Arial" w:cs="Arial"/>
          </w:rPr>
          <w:fldChar w:fldCharType="end"/>
        </w:r>
        <w:r w:rsidRPr="00D87F1F" w:rsidR="001268C3">
          <w:rPr>
            <w:rFonts w:ascii="Arial" w:hAnsi="Arial" w:cs="Arial"/>
          </w:rPr>
          <w:fldChar w:fldCharType="separate"/>
        </w:r>
        <w:r w:rsidRPr="00D87F1F" w:rsidR="001268C3">
          <w:rPr>
            <w:rFonts w:ascii="Arial" w:hAnsi="Arial" w:cs="Arial"/>
            <w:noProof/>
            <w:vertAlign w:val="superscript"/>
          </w:rPr>
          <w:t>9</w:t>
        </w:r>
        <w:r w:rsidRPr="00D87F1F" w:rsidR="001268C3">
          <w:rPr>
            <w:rFonts w:ascii="Arial" w:hAnsi="Arial" w:cs="Arial"/>
          </w:rPr>
          <w:fldChar w:fldCharType="end"/>
        </w:r>
      </w:hyperlink>
      <w:r w:rsidRPr="00D87F1F">
        <w:rPr>
          <w:rFonts w:ascii="Arial" w:hAnsi="Arial" w:cs="Arial"/>
        </w:rPr>
        <w:t>, and hematopoiesis</w:t>
      </w:r>
      <w:hyperlink w:anchor="_ENREF_10" w:tooltip="Chen, 2020 #10" w:history="1">
        <w:r w:rsidRPr="00D87F1F" w:rsidR="001268C3">
          <w:rPr>
            <w:rFonts w:ascii="Arial" w:hAnsi="Arial" w:cs="Arial"/>
          </w:rPr>
          <w:fldChar w:fldCharType="begin"/>
        </w:r>
        <w:r w:rsidRPr="00D87F1F" w:rsidR="001268C3">
          <w:rPr>
            <w:rFonts w:ascii="Arial" w:hAnsi="Arial" w:cs="Arial"/>
          </w:rPr>
          <w:instrText xml:space="preserve"> ADDIN EN.CITE &lt;EndNote&gt;&lt;Cite&gt;&lt;Author&gt;Chen&lt;/Author&gt;&lt;Year&gt;2020&lt;/Year&gt;&lt;RecNum&gt;10&lt;/RecNum&gt;&lt;DisplayText&gt;&lt;style face="superscript"&gt;10&lt;/style&gt;&lt;/DisplayText&gt;&lt;record&gt;&lt;rec-number&gt;10&lt;/rec-number&gt;&lt;foreign-keys&gt;&lt;key app="EN" db-id="sred5rt27v59ste2zv0xr0rjedtrvppzd0e0"&gt;10&lt;/key&gt;&lt;/foreign-keys&gt;&lt;ref-type name="Journal Article"&gt;17&lt;/ref-type&gt;&lt;contributors&gt;&lt;authors&gt;&lt;author&gt;Chen, L.&lt;/author&gt;&lt;author&gt;Zhong, J. L.&lt;/author&gt;&lt;/authors&gt;&lt;/contributors&gt;&lt;auth-address&gt;Bioengineering Institute of Chongqing University, 174 Shazheng Street, Chongqing, China.&amp;#xD;Bioengineering Institute of Chongqing University, 174 Shazheng Street, Chongqing, China. Electronic address: lzhong@cqu.edu.cn.&lt;/auth-address&gt;&lt;titles&gt;&lt;title&gt;MicroRNA and heme oxygenase-1 in allergic disease&lt;/title&gt;&lt;secondary-title&gt;Int Immunopharmacol&lt;/secondary-title&gt;&lt;alt-title&gt;International immunopharmacology&lt;/alt-title&gt;&lt;/titles&gt;&lt;periodical&gt;&lt;full-title&gt;Int Immunopharmacol&lt;/full-title&gt;&lt;abbr-1&gt;International immunopharmacology&lt;/abbr-1&gt;&lt;/periodical&gt;&lt;alt-periodical&gt;&lt;full-title&gt;Int Immunopharmacol&lt;/full-title&gt;&lt;abbr-1&gt;International immunopharmacology&lt;/abbr-1&gt;&lt;/alt-periodical&gt;&lt;pages&gt;106132&lt;/pages&gt;&lt;volume&gt;80&lt;/volume&gt;&lt;edition&gt;2020/01/26&lt;/edition&gt;&lt;dates&gt;&lt;year&gt;2020&lt;/year&gt;&lt;pub-dates&gt;&lt;date&gt;Jan 22&lt;/date&gt;&lt;/pub-dates&gt;&lt;/dates&gt;&lt;isbn&gt;1567-5769&lt;/isbn&gt;&lt;accession-num&gt;31981961&lt;/accession-num&gt;&lt;urls&gt;&lt;/urls&gt;&lt;electronic-resource-num&gt;10.1016/j.intimp.2019.106132&lt;/electronic-resource-num&gt;&lt;remote-database-provider&gt;Nlm&lt;/remote-database-provider&gt;&lt;language&gt;eng&lt;/language&gt;&lt;/record&gt;&lt;/Cite&gt;&lt;/EndNote&gt;</w:instrText>
        </w:r>
        <w:r w:rsidRPr="00D87F1F" w:rsidR="001268C3">
          <w:rPr>
            <w:rFonts w:ascii="Arial" w:hAnsi="Arial" w:cs="Arial"/>
          </w:rPr>
          <w:fldChar w:fldCharType="separate"/>
        </w:r>
        <w:r w:rsidRPr="00D87F1F" w:rsidR="001268C3">
          <w:rPr>
            <w:rFonts w:ascii="Arial" w:hAnsi="Arial" w:cs="Arial"/>
            <w:noProof/>
            <w:vertAlign w:val="superscript"/>
          </w:rPr>
          <w:t>10</w:t>
        </w:r>
        <w:r w:rsidRPr="00D87F1F" w:rsidR="001268C3">
          <w:rPr>
            <w:rFonts w:ascii="Arial" w:hAnsi="Arial" w:cs="Arial"/>
          </w:rPr>
          <w:fldChar w:fldCharType="end"/>
        </w:r>
      </w:hyperlink>
      <w:r w:rsidRPr="00D87F1F">
        <w:rPr>
          <w:rFonts w:ascii="Arial" w:hAnsi="Arial" w:cs="Arial"/>
        </w:rPr>
        <w:t>. Iwai et al.</w:t>
      </w:r>
      <w:hyperlink w:anchor="_ENREF_11" w:tooltip="Iwai, 2018 #1" w:history="1">
        <w:r w:rsidRPr="00D87F1F" w:rsidR="001268C3">
          <w:rPr>
            <w:rFonts w:ascii="Arial" w:hAnsi="Arial" w:cs="Arial"/>
          </w:rPr>
          <w:fldChar w:fldCharType="begin">
            <w:fldData xml:space="preserve">PEVuZE5vdGU+PENpdGU+PEF1dGhvcj5Jd2FpPC9BdXRob3I+PFllYXI+MjAxODwvWWVhcj48UmVj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</w:fldData>
          </w:fldChar>
        </w:r>
        <w:r w:rsidRPr="00D87F1F" w:rsidR="001268C3">
          <w:rPr>
            <w:rFonts w:ascii="Arial" w:hAnsi="Arial" w:cs="Arial"/>
          </w:rPr>
          <w:instrText xml:space="preserve"> ADDIN EN.CITE </w:instrText>
        </w:r>
        <w:r w:rsidRPr="00D87F1F" w:rsidR="001268C3">
          <w:rPr>
            <w:rFonts w:ascii="Arial" w:hAnsi="Arial" w:cs="Arial"/>
          </w:rPr>
          <w:fldChar w:fldCharType="begin">
            <w:fldData xml:space="preserve">PEVuZE5vdGU+PENpdGU+PEF1dGhvcj5Jd2FpPC9BdXRob3I+PFllYXI+MjAxODwvWWVhcj48UmVj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</w:fldData>
          </w:fldChar>
        </w:r>
        <w:r w:rsidRPr="00D87F1F" w:rsidR="001268C3">
          <w:rPr>
            <w:rFonts w:ascii="Arial" w:hAnsi="Arial" w:cs="Arial"/>
          </w:rPr>
          <w:instrText xml:space="preserve"> ADDIN EN.CITE.DATA </w:instrText>
        </w:r>
        <w:r w:rsidRPr="00D87F1F" w:rsidR="001268C3">
          <w:rPr>
            <w:rFonts w:ascii="Arial" w:hAnsi="Arial" w:cs="Arial"/>
          </w:rPr>
          <w:fldChar w:fldCharType="separate"/>
        </w:r>
        <w:r w:rsidRPr="00D87F1F" w:rsidR="001268C3">
          <w:rPr>
            <w:rFonts w:ascii="Arial" w:hAnsi="Arial" w:cs="Arial"/>
          </w:rPr>
          <w:fldChar w:fldCharType="end"/>
        </w:r>
        <w:r w:rsidRPr="00D87F1F" w:rsidR="001268C3">
          <w:rPr>
            <w:rFonts w:ascii="Arial" w:hAnsi="Arial" w:cs="Arial"/>
          </w:rPr>
          <w:fldChar w:fldCharType="separate"/>
        </w:r>
        <w:r w:rsidRPr="00D87F1F" w:rsidR="001268C3">
          <w:rPr>
            <w:rFonts w:ascii="Arial" w:hAnsi="Arial" w:cs="Arial"/>
            <w:noProof/>
            <w:vertAlign w:val="superscript"/>
          </w:rPr>
          <w:t>11</w:t>
        </w:r>
        <w:r w:rsidRPr="00D87F1F" w:rsidR="001268C3">
          <w:rPr>
            <w:rFonts w:ascii="Arial" w:hAnsi="Arial" w:cs="Arial"/>
          </w:rPr>
          <w:fldChar w:fldCharType="end"/>
        </w:r>
      </w:hyperlink>
      <w:r w:rsidRPr="00784ED2" w:rsidR="00784ED2">
        <w:rPr>
          <w:rFonts w:ascii="Arial" w:hAnsi="Arial" w:cs="Arial"/>
        </w:rPr>
        <w:t xml:space="preserve"> reported that miR-96-5p, which is frequently upregulated in hepatocellular carcinoma, inhibits</w:t>
      </w:r>
      <w:r w:rsidR="00480BEC">
        <w:rPr>
          <w:rFonts w:ascii="Arial" w:hAnsi="Arial" w:cs="Arial" w:hint="eastAsia"/>
        </w:rPr>
        <w:t xml:space="preserve"> </w:t>
      </w:r>
      <w:r w:rsidRPr="00190811" w:rsidR="00190811">
        <w:rPr>
          <w:rFonts w:ascii="Arial" w:hAnsi="Arial" w:cs="Arial"/>
        </w:rPr>
        <w:t xml:space="preserve">apoptosis by targeting CASP9. </w:t>
      </w:r>
      <w:del w:id="76" w:author="Editor 2" w:date="2020-02-28T13:15:11Z">
        <w:r w:rsidRPr="00190811" w:rsidR="00190811">
          <w:rPr>
            <w:rFonts w:ascii="Arial" w:hAnsi="Arial" w:cs="Arial"/>
          </w:rPr>
          <w:delText>Arginine</w:delText>
        </w:r>
      </w:del>
      <w:ins w:id="7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The arginine</w:t>
        </w:r>
      </w:ins>
      <w:r w:rsidRPr="00190811" w:rsidR="00190811">
        <w:rPr>
          <w:rFonts w:ascii="Arial" w:hAnsi="Arial" w:cs="Arial"/>
        </w:rPr>
        <w:t xml:space="preserve"> kinase 3 (AK3)</w:t>
      </w:r>
      <w:r w:rsidR="000C188F">
        <w:rPr>
          <w:rFonts w:ascii="Arial" w:hAnsi="Arial" w:cs="Arial"/>
          <w:color w:val="FF0000"/>
        </w:rPr>
        <w:t xml:space="preserve"> gene is located on chromosome 9 and mainly </w:t>
      </w:r>
      <w:del w:id="78" w:author="Editor 2" w:date="2020-02-28T13:15:11Z">
        <w:r w:rsidR="000C188F">
          <w:rPr>
            <w:rFonts w:ascii="Arial" w:hAnsi="Arial" w:cs="Arial"/>
            <w:color w:val="FF0000"/>
          </w:rPr>
          <w:delText>function for</w:delText>
        </w:r>
      </w:del>
      <w:ins w:id="7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functions in the</w:t>
        </w:r>
      </w:ins>
      <w:r w:rsidR="000C188F">
        <w:rPr>
          <w:rFonts w:ascii="Arial" w:hAnsi="Arial" w:cs="Arial"/>
          <w:color w:val="FF0000"/>
        </w:rPr>
        <w:t xml:space="preserve"> mitochondrial matrix. The tumor suppressor function of AK3 </w:t>
      </w:r>
      <w:del w:id="80" w:author="Editor 2" w:date="2020-02-28T13:15:11Z">
        <w:r w:rsidR="000C188F">
          <w:rPr>
            <w:rFonts w:ascii="Arial" w:hAnsi="Arial" w:cs="Arial"/>
            <w:color w:val="FF0000"/>
          </w:rPr>
          <w:delText>have</w:delText>
        </w:r>
      </w:del>
      <w:ins w:id="8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has</w:t>
        </w:r>
      </w:ins>
      <w:r w:rsidR="000C188F">
        <w:rPr>
          <w:rFonts w:ascii="Arial" w:hAnsi="Arial" w:cs="Arial"/>
          <w:color w:val="FF0000"/>
        </w:rPr>
        <w:t xml:space="preserve"> been demonstrated. For example, Melle et al.</w:t>
      </w:r>
      <w:hyperlink w:anchor="_ENREF_12" w:tooltip="Melle, 2007 #30" w:history="1">
        <w:r w:rsidR="001268C3">
          <w:rPr>
            <w:rFonts w:ascii="Arial" w:hAnsi="Arial" w:cs="Arial"/>
            <w:color w:val="FF0000"/>
          </w:rPr>
          <w:fldChar w:fldCharType="begin">
            <w:fldData xml:space="preserve">PEVuZE5vdGU+PENpdGU+PEF1dGhvcj5NZWxsZTwvQXV0aG9yPjxZZWFyPjIwMDc8L1llYXI+PFJl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</w:fldData>
          </w:fldChar>
        </w:r>
        <w:r w:rsidR="001268C3">
          <w:rPr>
            <w:rFonts w:ascii="Arial" w:hAnsi="Arial" w:cs="Arial"/>
            <w:color w:val="FF0000"/>
          </w:rPr>
          <w:instrText xml:space="preserve"> ADDIN EN.CITE </w:instrText>
        </w:r>
        <w:r w:rsidR="001268C3">
          <w:rPr>
            <w:rFonts w:ascii="Arial" w:hAnsi="Arial" w:cs="Arial"/>
            <w:color w:val="FF0000"/>
          </w:rPr>
          <w:fldChar w:fldCharType="begin">
            <w:fldData xml:space="preserve">PEVuZE5vdGU+PENpdGU+PEF1dGhvcj5NZWxsZTwvQXV0aG9yPjxZZWFyPjIwMDc8L1llYXI+PFJl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</w:fldData>
          </w:fldChar>
        </w:r>
        <w:r w:rsidR="001268C3">
          <w:rPr>
            <w:rFonts w:ascii="Arial" w:hAnsi="Arial" w:cs="Arial"/>
            <w:color w:val="FF0000"/>
          </w:rPr>
          <w:instrText xml:space="preserve"> ADDIN EN.CITE.DATA </w:instrText>
        </w:r>
        <w:r w:rsidR="001268C3">
          <w:rPr>
            <w:rFonts w:ascii="Arial" w:hAnsi="Arial" w:cs="Arial"/>
            <w:color w:val="FF0000"/>
          </w:rPr>
          <w:fldChar w:fldCharType="separate"/>
        </w:r>
        <w:r w:rsidR="001268C3">
          <w:rPr>
            <w:rFonts w:ascii="Arial" w:hAnsi="Arial" w:cs="Arial"/>
            <w:color w:val="FF0000"/>
          </w:rPr>
          <w:fldChar w:fldCharType="end"/>
        </w:r>
        <w:r w:rsidR="001268C3">
          <w:rPr>
            <w:rFonts w:ascii="Arial" w:hAnsi="Arial" w:cs="Arial"/>
            <w:color w:val="FF0000"/>
          </w:rPr>
          <w:fldChar w:fldCharType="separate"/>
        </w:r>
        <w:r w:rsidRPr="001268C3" w:rsidR="001268C3">
          <w:rPr>
            <w:rFonts w:ascii="Arial" w:hAnsi="Arial" w:cs="Arial"/>
            <w:noProof/>
            <w:color w:val="FF0000"/>
            <w:vertAlign w:val="superscript"/>
          </w:rPr>
          <w:t>12</w:t>
        </w:r>
        <w:r w:rsidR="001268C3">
          <w:rPr>
            <w:rFonts w:ascii="Arial" w:hAnsi="Arial" w:cs="Arial"/>
            <w:color w:val="FF0000"/>
          </w:rPr>
          <w:fldChar w:fldCharType="end"/>
        </w:r>
      </w:hyperlink>
      <w:r w:rsidR="00DD3403">
        <w:rPr>
          <w:rFonts w:ascii="Arial" w:hAnsi="Arial" w:cs="Arial"/>
          <w:color w:val="FF0000"/>
        </w:rPr>
        <w:t xml:space="preserve"> reported that AK3 was identified as </w:t>
      </w:r>
      <w:ins w:id="8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a </w:t>
        </w:r>
      </w:ins>
      <w:r w:rsidR="00DD3403">
        <w:rPr>
          <w:rFonts w:ascii="Arial" w:hAnsi="Arial" w:cs="Arial"/>
          <w:color w:val="FF0000"/>
        </w:rPr>
        <w:t>specific marker for hepatocellular carcinoma.</w:t>
      </w:r>
      <w:del w:id="83" w:author="Editor 2" w:date="2020-02-28T13:15:11Z">
        <w:r w:rsidRPr="00D87F1F" w:rsidR="001268C3">
          <w:rPr>
            <w:rFonts w:ascii="Arial" w:hAnsi="Arial" w:cs="Arial"/>
          </w:rPr>
          <w:delText xml:space="preserve"> </w:delText>
        </w:r>
      </w:del>
    </w:p>
    <w:p w:rsidR="008D613B" w:rsidRPr="00D87F1F" w:rsidP="005C700C" w14:paraId="5F7CED3B" w14:textId="090EE835">
      <w:pPr>
        <w:spacing w:line="360" w:lineRule="auto"/>
        <w:ind w:firstLine="420" w:firstLineChars="200"/>
        <w:rPr>
          <w:rFonts w:ascii="Arial" w:hAnsi="Arial" w:cs="Arial"/>
        </w:rPr>
      </w:pPr>
      <w:bookmarkStart w:id="84" w:name="_Hlk33731012"/>
      <w:r>
        <w:rPr>
          <w:rFonts w:ascii="Arial" w:hAnsi="Arial" w:cs="Arial"/>
        </w:rPr>
        <w:t xml:space="preserve">Previously, we performed a miRNA microarray between breast cancer and </w:t>
      </w:r>
      <w:bookmarkStart w:id="85" w:name="OLE_LINK4"/>
      <w:bookmarkStart w:id="86" w:name="OLE_LINK21"/>
      <w:r w:rsidRPr="00D87F1F">
        <w:rPr>
          <w:rFonts w:ascii="Arial" w:hAnsi="Arial" w:cs="Arial"/>
        </w:rPr>
        <w:t xml:space="preserve">matched </w:t>
      </w:r>
      <w:bookmarkStart w:id="87" w:name="OLE_LINK73"/>
      <w:bookmarkStart w:id="88" w:name="OLE_LINK74"/>
      <w:r w:rsidRPr="00D87F1F">
        <w:rPr>
          <w:rFonts w:ascii="Arial" w:hAnsi="Arial" w:cs="Arial"/>
        </w:rPr>
        <w:t>adjacent noncancerous tissues</w:t>
      </w:r>
      <w:bookmarkEnd w:id="85"/>
      <w:bookmarkEnd w:id="86"/>
      <w:bookmarkEnd w:id="87"/>
      <w:bookmarkEnd w:id="88"/>
      <w:r w:rsidR="00BA785E">
        <w:rPr>
          <w:rFonts w:ascii="Arial" w:hAnsi="Arial" w:cs="Arial"/>
        </w:rPr>
        <w:t xml:space="preserve">. </w:t>
      </w:r>
      <w:bookmarkStart w:id="89" w:name="_Hlk33731216"/>
      <w:bookmarkStart w:id="90" w:name="OLE_LINK103"/>
      <w:r w:rsidRPr="00E01A35">
        <w:rPr>
          <w:rFonts w:ascii="Arial" w:hAnsi="Arial" w:cs="Arial"/>
          <w:color w:val="FF0000"/>
        </w:rPr>
        <w:t xml:space="preserve">Differentially expressed </w:t>
      </w:r>
      <w:del w:id="91" w:author="Editor 2" w:date="2020-02-28T13:15:11Z">
        <w:r w:rsidRPr="00E01A35">
          <w:rPr>
            <w:rFonts w:ascii="Arial" w:hAnsi="Arial" w:cs="Arial"/>
            <w:color w:val="FF0000"/>
          </w:rPr>
          <w:delText>miRNAs array</w:delText>
        </w:r>
      </w:del>
      <w:ins w:id="9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miRNA arrays</w:t>
        </w:r>
      </w:ins>
      <w:r w:rsidRPr="00E01A35">
        <w:rPr>
          <w:rFonts w:ascii="Arial" w:hAnsi="Arial" w:cs="Arial"/>
          <w:color w:val="FF0000"/>
        </w:rPr>
        <w:t xml:space="preserve"> showed that miR-96-5p was one of the most dramatically increased miRNAs (log fold change=2.859, P=0.000).</w:t>
      </w:r>
      <w:bookmarkEnd w:id="89"/>
      <w:bookmarkEnd w:id="90"/>
      <w:r w:rsidR="002212AC">
        <w:rPr>
          <w:rFonts w:ascii="Arial" w:hAnsi="Arial" w:cs="Arial"/>
        </w:rPr>
        <w:t xml:space="preserve"> </w:t>
      </w:r>
      <w:bookmarkEnd w:id="84"/>
      <w:r w:rsidR="00624771">
        <w:rPr>
          <w:rFonts w:ascii="Arial" w:hAnsi="Arial" w:cs="Arial"/>
        </w:rPr>
        <w:t xml:space="preserve">However, the possible effects and mechanism of miR-96-5p on breast cancer </w:t>
      </w:r>
      <w:del w:id="93" w:author="Editor 2" w:date="2020-02-28T13:15:11Z">
        <w:r w:rsidR="00624771">
          <w:rPr>
            <w:rFonts w:ascii="Arial" w:hAnsi="Arial" w:cs="Arial"/>
          </w:rPr>
          <w:delText>cells</w:delText>
        </w:r>
      </w:del>
      <w:ins w:id="9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w:t>
        </w:r>
      </w:ins>
      <w:r w:rsidR="00624771">
        <w:rPr>
          <w:rFonts w:ascii="Arial" w:hAnsi="Arial" w:cs="Arial"/>
        </w:rPr>
        <w:t xml:space="preserve"> migration </w:t>
      </w:r>
      <w:del w:id="95" w:author="Editor 2" w:date="2020-02-28T13:15:11Z">
        <w:r w:rsidR="00624771">
          <w:rPr>
            <w:rFonts w:ascii="Arial" w:hAnsi="Arial" w:cs="Arial"/>
          </w:rPr>
          <w:delText>was</w:delText>
        </w:r>
      </w:del>
      <w:ins w:id="9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have</w:t>
        </w:r>
      </w:ins>
      <w:r w:rsidR="00624771">
        <w:rPr>
          <w:rFonts w:ascii="Arial" w:hAnsi="Arial" w:cs="Arial"/>
        </w:rPr>
        <w:t xml:space="preserve"> not</w:t>
      </w:r>
      <w:ins w:id="9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been</w:t>
        </w:r>
      </w:ins>
      <w:r w:rsidR="00624771">
        <w:rPr>
          <w:rFonts w:ascii="Arial" w:hAnsi="Arial" w:cs="Arial"/>
        </w:rPr>
        <w:t xml:space="preserve"> elucidated.</w:t>
      </w:r>
    </w:p>
    <w:p w:rsidR="007D6C4A" w:rsidRPr="00D87F1F" w:rsidP="005C700C" w14:paraId="7BA35D6E" w14:textId="2AE35429">
      <w:pPr>
        <w:spacing w:line="360" w:lineRule="auto"/>
        <w:ind w:firstLine="420" w:firstLineChars="200"/>
        <w:rPr>
          <w:rFonts w:ascii="Arial" w:hAnsi="Arial" w:cs="Arial"/>
        </w:rPr>
      </w:pPr>
      <w:bookmarkStart w:id="98" w:name="OLE_LINK83"/>
      <w:bookmarkStart w:id="99" w:name="OLE_LINK84"/>
      <w:r w:rsidRPr="00516E39" w:rsidR="00516E39">
        <w:rPr>
          <w:rFonts w:ascii="Arial" w:hAnsi="Arial" w:cs="Arial"/>
        </w:rPr>
        <w:t xml:space="preserve">Therefore, we reported the extract role of miR-96-5p and its underlying mechanism in </w:t>
      </w:r>
      <w:ins w:id="10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promoting </w:t>
        </w:r>
      </w:ins>
      <w:bookmarkEnd w:id="98"/>
      <w:bookmarkEnd w:id="99"/>
      <w:r w:rsidRPr="00516E39" w:rsidR="00516E39">
        <w:rPr>
          <w:rFonts w:ascii="Arial" w:hAnsi="Arial" w:cs="Arial"/>
        </w:rPr>
        <w:t xml:space="preserve">the </w:t>
      </w:r>
      <w:del w:id="101" w:author="Editor 2" w:date="2020-02-28T13:15:11Z">
        <w:r w:rsidRPr="00516E39" w:rsidR="00516E39">
          <w:rPr>
            <w:rFonts w:ascii="Arial" w:hAnsi="Arial" w:cs="Arial"/>
          </w:rPr>
          <w:delText xml:space="preserve">promoting </w:delText>
        </w:r>
      </w:del>
      <w:r w:rsidRPr="00516E39" w:rsidR="00516E39">
        <w:rPr>
          <w:rFonts w:ascii="Arial" w:hAnsi="Arial" w:cs="Arial"/>
        </w:rPr>
        <w:t>migration of breast cancer cells.</w:t>
      </w:r>
      <w:del w:id="102" w:author="Editor 2" w:date="2020-02-28T13:15:11Z">
        <w:r w:rsidRPr="00516E39" w:rsidR="00516E39">
          <w:rPr>
            <w:rFonts w:ascii="Arial" w:hAnsi="Arial" w:cs="Arial"/>
          </w:rPr>
          <w:delText xml:space="preserve"> </w:delText>
        </w:r>
      </w:del>
    </w:p>
    <w:p w:rsidR="007D6C4A" w:rsidRPr="00D87F1F" w:rsidP="007D6C4A" w14:paraId="638C1721" w14:textId="61C9583E">
      <w:pPr>
        <w:spacing w:line="360" w:lineRule="auto"/>
        <w:rPr>
          <w:rFonts w:ascii="Arial" w:hAnsi="Arial" w:cs="Arial"/>
          <w:b/>
          <w:bCs/>
        </w:rPr>
      </w:pPr>
      <w:r w:rsidRPr="00D87F1F">
        <w:rPr>
          <w:rFonts w:ascii="Arial" w:hAnsi="Arial" w:cs="Arial"/>
          <w:b/>
          <w:bCs/>
        </w:rPr>
        <w:t>Materials and methods</w:t>
      </w:r>
    </w:p>
    <w:p w:rsidR="00946BC6" w:rsidRPr="00D87F1F" w:rsidP="007D6C4A" w14:paraId="579E090E" w14:textId="3200B311">
      <w:pPr>
        <w:spacing w:line="360" w:lineRule="auto"/>
        <w:rPr>
          <w:rFonts w:ascii="Arial" w:hAnsi="Arial" w:cs="Arial"/>
          <w:b/>
          <w:bCs/>
        </w:rPr>
      </w:pPr>
      <w:r w:rsidR="00437639">
        <w:rPr>
          <w:rFonts w:ascii="Arial" w:hAnsi="Arial" w:cs="Arial"/>
          <w:b/>
          <w:bCs/>
        </w:rPr>
        <w:t>Patient tissues</w:t>
      </w:r>
    </w:p>
    <w:p w:rsidR="00946BC6" w:rsidRPr="00D87F1F" w:rsidP="00DC2302" w14:paraId="5638D149" w14:textId="22780B75">
      <w:pPr>
        <w:spacing w:line="360" w:lineRule="auto"/>
        <w:ind w:firstLine="420" w:firstLineChars="200"/>
        <w:rPr>
          <w:rFonts w:ascii="Arial" w:hAnsi="Arial" w:cs="Arial"/>
        </w:rPr>
      </w:pPr>
      <w:r w:rsidRPr="00DC2302" w:rsidR="00DC2302">
        <w:rPr>
          <w:rFonts w:ascii="Arial" w:hAnsi="Arial" w:cs="Arial"/>
        </w:rPr>
        <w:t xml:space="preserve">Breast cancer and matched para-cancerous tissues were collected from 66 female patients with breast cancer between August 2016 and August 2019 at The Second Affiliated Hospital of Soochow University. All of the tissues were pathologically diagnosed as invasive ductal carcinoma. Current research received ethical approval </w:t>
      </w:r>
      <w:del w:id="103" w:author="Editor 2" w:date="2020-02-28T13:15:11Z">
        <w:r w:rsidRPr="00DC2302" w:rsidR="00DC2302">
          <w:rPr>
            <w:rFonts w:ascii="Arial" w:hAnsi="Arial" w:cs="Arial"/>
          </w:rPr>
          <w:delText>of</w:delText>
        </w:r>
      </w:del>
      <w:ins w:id="10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from the</w:t>
        </w:r>
      </w:ins>
      <w:r w:rsidRPr="00DC2302" w:rsidR="00DC2302">
        <w:rPr>
          <w:rFonts w:ascii="Arial" w:hAnsi="Arial" w:cs="Arial"/>
        </w:rPr>
        <w:t xml:space="preserve"> ethics committee of The Second Affiliated Hospital of Soochow University. All</w:t>
      </w:r>
      <w:r w:rsidR="00DC2302">
        <w:rPr>
          <w:rFonts w:ascii="Arial" w:hAnsi="Arial" w:cs="Arial" w:hint="eastAsia"/>
        </w:rPr>
        <w:t xml:space="preserve"> </w:t>
      </w:r>
      <w:r w:rsidRPr="00DC2302" w:rsidR="00DC2302">
        <w:rPr>
          <w:rFonts w:ascii="Arial" w:hAnsi="Arial" w:cs="Arial"/>
        </w:rPr>
        <w:t>subjects involved in this study signed</w:t>
      </w:r>
      <w:del w:id="105" w:author="Editor 2" w:date="2020-02-28T13:15:11Z">
        <w:r w:rsidRPr="00DC2302" w:rsidR="00DC2302">
          <w:rPr>
            <w:rFonts w:ascii="Arial" w:hAnsi="Arial" w:cs="Arial"/>
          </w:rPr>
          <w:delText xml:space="preserve"> the</w:delText>
        </w:r>
      </w:del>
      <w:r w:rsidRPr="00DC2302" w:rsidR="00DC2302">
        <w:rPr>
          <w:rFonts w:ascii="Arial" w:hAnsi="Arial" w:cs="Arial"/>
        </w:rPr>
        <w:t xml:space="preserve"> informed consent</w:t>
      </w:r>
      <w:ins w:id="10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forms</w:t>
        </w:r>
      </w:ins>
      <w:r w:rsidRPr="00DC2302" w:rsidR="00DC2302">
        <w:rPr>
          <w:rFonts w:ascii="Arial" w:hAnsi="Arial" w:cs="Arial"/>
        </w:rPr>
        <w:t>.</w:t>
      </w:r>
    </w:p>
    <w:p w:rsidR="009A2464" w:rsidRPr="00D87F1F" w:rsidP="007D6C4A" w14:paraId="383FFEB5" w14:textId="77777777">
      <w:pPr>
        <w:spacing w:line="360" w:lineRule="auto"/>
        <w:rPr>
          <w:rFonts w:ascii="Arial" w:hAnsi="Arial" w:cs="Arial"/>
          <w:b/>
          <w:bCs/>
        </w:rPr>
      </w:pPr>
      <w:r w:rsidRPr="00D87F1F">
        <w:rPr>
          <w:rFonts w:ascii="Arial" w:hAnsi="Arial" w:cs="Arial"/>
          <w:b/>
          <w:bCs/>
        </w:rPr>
        <w:t>Cell culture.</w:t>
      </w:r>
      <w:del w:id="107" w:author="Editor 2" w:date="2020-02-28T13:15:11Z">
        <w:r w:rsidRPr="00D87F1F">
          <w:rPr>
            <w:rFonts w:ascii="Arial" w:hAnsi="Arial" w:cs="Arial"/>
            <w:b/>
            <w:bCs/>
          </w:rPr>
          <w:delText xml:space="preserve"> </w:delText>
        </w:r>
      </w:del>
    </w:p>
    <w:p w:rsidR="004913C9" w:rsidRPr="00D87F1F" w:rsidP="002E3D15" w14:paraId="10A8C871" w14:textId="4DF55E27">
      <w:pPr>
        <w:spacing w:line="360" w:lineRule="auto"/>
        <w:ind w:firstLine="420" w:firstLineChars="200"/>
        <w:rPr>
          <w:rFonts w:ascii="Arial" w:hAnsi="Arial" w:cs="Arial"/>
        </w:rPr>
      </w:pPr>
      <w:r w:rsidRPr="00D87F1F" w:rsidR="009A2464">
        <w:rPr>
          <w:rFonts w:ascii="Arial" w:hAnsi="Arial" w:cs="Arial"/>
        </w:rPr>
        <w:t xml:space="preserve">Four kinds of </w:t>
      </w:r>
      <w:del w:id="108" w:author="Editor 2" w:date="2020-02-28T13:15:11Z">
        <w:r w:rsidRPr="00D87F1F" w:rsidR="009A2464">
          <w:rPr>
            <w:rFonts w:ascii="Arial" w:hAnsi="Arial" w:cs="Arial"/>
          </w:rPr>
          <w:delText>cells</w:delText>
        </w:r>
      </w:del>
      <w:ins w:id="10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w:t>
        </w:r>
      </w:ins>
      <w:r w:rsidRPr="00D87F1F" w:rsidR="009A2464">
        <w:rPr>
          <w:rFonts w:ascii="Arial" w:hAnsi="Arial" w:cs="Arial"/>
        </w:rPr>
        <w:t xml:space="preserve"> lines were applied in this study, including three triple-negative breast cancer cell lines (BT549, HS578T and </w:t>
      </w:r>
      <w:bookmarkStart w:id="110" w:name="OLE_LINK1"/>
      <w:bookmarkStart w:id="111" w:name="OLE_LINK36"/>
      <w:bookmarkStart w:id="112" w:name="OLE_LINK97"/>
      <w:r w:rsidRPr="00D87F1F" w:rsidR="009A2464">
        <w:rPr>
          <w:rFonts w:ascii="Arial" w:hAnsi="Arial" w:cs="Arial"/>
        </w:rPr>
        <w:t>MDA</w:t>
      </w:r>
      <w:r w:rsidRPr="00D87F1F" w:rsidR="00BA12F4">
        <w:rPr>
          <w:rFonts w:ascii="MS Gothic" w:hAnsi="MS Gothic" w:cs="MS Gothic" w:hint="eastAsia"/>
        </w:rPr>
        <w:t>-</w:t>
      </w:r>
      <w:r w:rsidRPr="00D87F1F" w:rsidR="009A2464">
        <w:rPr>
          <w:rFonts w:ascii="Arial" w:hAnsi="Arial" w:cs="Arial"/>
        </w:rPr>
        <w:t>MB</w:t>
      </w:r>
      <w:r w:rsidRPr="00D87F1F" w:rsidR="00BA12F4">
        <w:rPr>
          <w:rFonts w:ascii="MS Gothic" w:eastAsia="MS Gothic" w:hAnsi="MS Gothic" w:cs="MS Gothic"/>
        </w:rPr>
        <w:t>-</w:t>
      </w:r>
      <w:r w:rsidRPr="00D87F1F" w:rsidR="009A2464">
        <w:rPr>
          <w:rFonts w:ascii="Arial" w:hAnsi="Arial" w:cs="Arial"/>
        </w:rPr>
        <w:t>231</w:t>
      </w:r>
      <w:bookmarkEnd w:id="110"/>
      <w:bookmarkEnd w:id="111"/>
      <w:bookmarkEnd w:id="112"/>
      <w:r w:rsidRPr="00D87F1F" w:rsidR="0077411D">
        <w:rPr>
          <w:rFonts w:ascii="Arial" w:hAnsi="Arial" w:cs="Arial"/>
        </w:rPr>
        <w:t>) and</w:t>
      </w:r>
      <w:ins w:id="11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a</w:t>
        </w:r>
      </w:ins>
      <w:r w:rsidRPr="00D87F1F" w:rsidR="0077411D">
        <w:rPr>
          <w:rFonts w:ascii="Arial" w:hAnsi="Arial" w:cs="Arial"/>
        </w:rPr>
        <w:t xml:space="preserve"> normal breast cell line (MCF10A). </w:t>
      </w:r>
      <w:del w:id="114" w:author="Editor 2" w:date="2020-02-28T13:15:11Z">
        <w:r w:rsidRPr="00D87F1F" w:rsidR="0077411D">
          <w:rPr>
            <w:rFonts w:ascii="Arial" w:hAnsi="Arial" w:cs="Arial"/>
          </w:rPr>
          <w:delText>Above</w:delText>
        </w:r>
      </w:del>
      <w:ins w:id="11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The above</w:t>
        </w:r>
      </w:ins>
      <w:r w:rsidRPr="00D87F1F" w:rsidR="0077411D">
        <w:rPr>
          <w:rFonts w:ascii="Arial" w:hAnsi="Arial" w:cs="Arial"/>
        </w:rPr>
        <w:t xml:space="preserve"> cell lines were all obtained from Procell Life</w:t>
      </w:r>
      <w:del w:id="116" w:author="Editor 2" w:date="2020-02-28T13:15:11Z">
        <w:r w:rsidRPr="00D87F1F" w:rsidR="0077411D">
          <w:rPr>
            <w:rFonts w:ascii="Arial" w:hAnsi="Arial" w:cs="Arial"/>
          </w:rPr>
          <w:delText xml:space="preserve"> Science&amp;Technology Co. Ltd </w:delText>
        </w:r>
      </w:del>
      <w:ins w:id="11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Science &amp; Technology Co. </w:t>
        </w:r>
      </w:ins>
      <w:r w:rsidRPr="00D87F1F" w:rsidR="0077411D">
        <w:rPr>
          <w:rFonts w:ascii="Arial" w:hAnsi="Arial" w:cs="Arial"/>
        </w:rPr>
        <w:t>(Wuhan, Hubei Province, China). BT549, HS578T, MDA</w:t>
      </w:r>
      <w:r w:rsidRPr="00D87F1F" w:rsidR="0077411D">
        <w:rPr>
          <w:rFonts w:ascii="MS Gothic" w:hAnsi="MS Gothic" w:cs="MS Gothic" w:hint="eastAsia"/>
        </w:rPr>
        <w:t>-</w:t>
      </w:r>
      <w:r w:rsidRPr="00D87F1F" w:rsidR="0077411D">
        <w:rPr>
          <w:rFonts w:ascii="Arial" w:hAnsi="Arial" w:cs="Arial"/>
        </w:rPr>
        <w:t>MB</w:t>
      </w:r>
      <w:r w:rsidRPr="00D87F1F" w:rsidR="0077411D">
        <w:rPr>
          <w:rFonts w:ascii="MS Gothic" w:eastAsia="MS Gothic" w:hAnsi="MS Gothic" w:cs="MS Gothic"/>
        </w:rPr>
        <w:t>-</w:t>
      </w:r>
      <w:r w:rsidRPr="004913C9">
        <w:rPr>
          <w:rFonts w:ascii="Arial" w:hAnsi="Arial" w:cs="Arial"/>
        </w:rPr>
        <w:t>231 and MCF-10A</w:t>
      </w:r>
      <w:ins w:id="11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cells</w:t>
        </w:r>
      </w:ins>
      <w:r w:rsidRPr="004913C9">
        <w:rPr>
          <w:rFonts w:ascii="Arial" w:hAnsi="Arial" w:cs="Arial"/>
        </w:rPr>
        <w:t xml:space="preserve"> were maintained in RPMI 1640 medium and DMEM</w:t>
      </w:r>
      <w:del w:id="119" w:author="Editor 2" w:date="2020-02-28T13:15:11Z">
        <w:r w:rsidRPr="004913C9">
          <w:rPr>
            <w:rFonts w:ascii="Arial" w:hAnsi="Arial" w:cs="Arial"/>
          </w:rPr>
          <w:delText xml:space="preserve"> medium </w:delText>
        </w:r>
      </w:del>
      <w:ins w:id="12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4913C9">
        <w:rPr>
          <w:rFonts w:ascii="Arial" w:hAnsi="Arial" w:cs="Arial"/>
        </w:rPr>
        <w:t>respectively.</w:t>
      </w:r>
      <w:del w:id="121" w:author="Editor 2" w:date="2020-02-28T13:15:11Z">
        <w:r w:rsidRPr="004913C9">
          <w:rPr>
            <w:rFonts w:ascii="Arial" w:hAnsi="Arial" w:cs="Arial"/>
          </w:rPr>
          <w:delText xml:space="preserve"> Mediums</w:delText>
        </w:r>
      </w:del>
      <w:ins w:id="12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 media</w:t>
        </w:r>
      </w:ins>
      <w:r w:rsidRPr="004913C9">
        <w:rPr>
          <w:rFonts w:ascii="Arial" w:hAnsi="Arial" w:cs="Arial"/>
        </w:rPr>
        <w:t xml:space="preserve"> were all supplemented with 10% fetal bovine serum (FBS, Sigma-Aldrich. St Louis, MO, USA) and cultured to confluence in </w:t>
      </w:r>
      <w:ins w:id="12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a </w:t>
        </w:r>
      </w:ins>
      <w:r w:rsidRPr="004913C9">
        <w:rPr>
          <w:rFonts w:ascii="Arial" w:hAnsi="Arial" w:cs="Arial"/>
        </w:rPr>
        <w:t>37 ˚C cell culture incubator with 5% CO</w:t>
      </w:r>
      <w:r w:rsidRPr="002E3D15">
        <w:rPr>
          <w:rFonts w:ascii="Arial" w:hAnsi="Arial" w:cs="Arial"/>
          <w:vertAlign w:val="subscript"/>
        </w:rPr>
        <w:t>2</w:t>
      </w:r>
      <w:r w:rsidRPr="004913C9">
        <w:rPr>
          <w:rFonts w:ascii="Arial" w:hAnsi="Arial" w:cs="Arial"/>
        </w:rPr>
        <w:t>.</w:t>
      </w:r>
    </w:p>
    <w:p w:rsidR="008A16CE" w:rsidRPr="007A6A7F" w:rsidP="008A16CE" w14:paraId="27D84945" w14:textId="70DA4BD3">
      <w:pPr>
        <w:spacing w:line="360" w:lineRule="auto"/>
        <w:rPr>
          <w:rFonts w:ascii="Arial" w:hAnsi="Arial" w:cs="Arial"/>
          <w:b/>
          <w:bCs/>
          <w:color w:val="FF0000"/>
        </w:rPr>
      </w:pPr>
      <w:r w:rsidRPr="007A6A7F">
        <w:rPr>
          <w:rFonts w:ascii="Arial" w:hAnsi="Arial" w:cs="Arial"/>
          <w:b/>
          <w:bCs/>
          <w:color w:val="FF0000"/>
        </w:rPr>
        <w:t>Plasmids and transfection</w:t>
      </w:r>
    </w:p>
    <w:p w:rsidR="00B360CA" w:rsidRPr="00D87F1F" w:rsidP="001A3EAB" w14:paraId="589040C1" w14:textId="6ADBB7C4">
      <w:pPr>
        <w:spacing w:line="360" w:lineRule="auto"/>
        <w:ind w:firstLine="420" w:firstLineChars="200"/>
        <w:rPr>
          <w:rFonts w:ascii="Arial" w:hAnsi="Arial" w:cs="Arial"/>
        </w:rPr>
      </w:pPr>
      <w:bookmarkStart w:id="124" w:name="_Hlk33737449"/>
      <w:r w:rsidRPr="00D11FDB" w:rsidR="008A16CE">
        <w:rPr>
          <w:rFonts w:ascii="Arial" w:hAnsi="Arial" w:cs="Arial"/>
          <w:color w:val="FF0000"/>
        </w:rPr>
        <w:t>MiR-96-5p mimic/miR-96-5p inhibitor and corresponding control single stranded oligonucleotides (miR-</w:t>
      </w:r>
      <w:r w:rsidRPr="00D11FDB" w:rsidR="00EE7B03">
        <w:rPr>
          <w:rFonts w:ascii="Arial" w:hAnsi="Arial" w:cs="Arial" w:hint="eastAsia"/>
          <w:color w:val="FF0000"/>
        </w:rPr>
        <w:t>m</w:t>
      </w:r>
      <w:r w:rsidRPr="00D11FDB" w:rsidR="00BB42CD">
        <w:rPr>
          <w:rFonts w:ascii="Arial" w:hAnsi="Arial" w:cs="Arial"/>
          <w:color w:val="FF0000"/>
        </w:rPr>
        <w:t xml:space="preserve">imic NC/miR-inhibitor-NC) were synthesized by GenePharma (Shanghai, China) and </w:t>
      </w:r>
      <w:ins w:id="12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are </w:t>
        </w:r>
      </w:ins>
      <w:r w:rsidRPr="00D11FDB" w:rsidR="00BB42CD">
        <w:rPr>
          <w:rFonts w:ascii="Arial" w:hAnsi="Arial" w:cs="Arial"/>
          <w:color w:val="FF0000"/>
        </w:rPr>
        <w:t xml:space="preserve">listed in </w:t>
      </w:r>
      <w:r w:rsidRPr="00D11FDB" w:rsidR="00BB42CD">
        <w:rPr>
          <w:rFonts w:ascii="Arial" w:hAnsi="Arial" w:cs="Arial"/>
          <w:b/>
          <w:bCs/>
          <w:color w:val="FF0000"/>
        </w:rPr>
        <w:t>Table 1</w:t>
      </w:r>
      <w:r w:rsidRPr="00D11FDB" w:rsidR="008A16CE">
        <w:rPr>
          <w:rFonts w:ascii="Arial" w:hAnsi="Arial" w:cs="Arial"/>
          <w:color w:val="FF0000"/>
        </w:rPr>
        <w:t>.</w:t>
      </w:r>
      <w:bookmarkEnd w:id="124"/>
      <w:r w:rsidRPr="00D11FDB" w:rsidR="004037CB">
        <w:rPr>
          <w:rFonts w:ascii="Arial" w:hAnsi="Arial" w:cs="Arial"/>
          <w:color w:val="FF0000"/>
        </w:rPr>
        <w:t xml:space="preserve"> </w:t>
      </w:r>
      <w:r w:rsidRPr="00D87F1F" w:rsidR="009A2464">
        <w:rPr>
          <w:rFonts w:ascii="Arial" w:hAnsi="Arial" w:cs="Arial"/>
        </w:rPr>
        <w:t xml:space="preserve">According to the manufacturer’s instructions, </w:t>
      </w:r>
      <w:bookmarkStart w:id="126" w:name="OLE_LINK82"/>
      <w:r w:rsidRPr="00D87F1F" w:rsidR="002F0A34">
        <w:rPr>
          <w:rFonts w:ascii="Arial" w:hAnsi="Arial" w:cs="Arial"/>
        </w:rPr>
        <w:t>MDA</w:t>
      </w:r>
      <w:r w:rsidRPr="00D87F1F" w:rsidR="002F0A34">
        <w:rPr>
          <w:rFonts w:ascii="MS Gothic" w:hAnsi="MS Gothic" w:cs="MS Gothic" w:hint="eastAsia"/>
        </w:rPr>
        <w:t>-</w:t>
      </w:r>
      <w:r w:rsidRPr="00D87F1F" w:rsidR="002F0A34">
        <w:rPr>
          <w:rFonts w:ascii="Arial" w:hAnsi="Arial" w:cs="Arial"/>
        </w:rPr>
        <w:t>MB</w:t>
      </w:r>
      <w:r w:rsidRPr="00D87F1F" w:rsidR="002F0A34">
        <w:rPr>
          <w:rFonts w:ascii="MS Gothic" w:eastAsia="MS Gothic" w:hAnsi="MS Gothic" w:cs="MS Gothic"/>
        </w:rPr>
        <w:t>-</w:t>
      </w:r>
      <w:r w:rsidRPr="00D87F1F" w:rsidR="002F0A34">
        <w:rPr>
          <w:rFonts w:ascii="Arial" w:hAnsi="Arial" w:cs="Arial"/>
        </w:rPr>
        <w:t>231</w:t>
      </w:r>
      <w:bookmarkEnd w:id="126"/>
      <w:r w:rsidRPr="00D87F1F" w:rsidR="005B54F1">
        <w:rPr>
          <w:rFonts w:ascii="Arial" w:hAnsi="Arial" w:cs="Arial"/>
        </w:rPr>
        <w:t xml:space="preserve"> cells (1×10</w:t>
      </w:r>
      <w:r w:rsidRPr="00D87F1F" w:rsidR="005B54F1">
        <w:rPr>
          <w:rFonts w:ascii="Arial" w:hAnsi="Arial" w:cs="Arial"/>
          <w:vertAlign w:val="superscript"/>
        </w:rPr>
        <w:t>6</w:t>
      </w:r>
      <w:r w:rsidRPr="00D87F1F" w:rsidR="005B54F1">
        <w:rPr>
          <w:rFonts w:ascii="Arial" w:hAnsi="Arial" w:cs="Arial"/>
        </w:rPr>
        <w:t xml:space="preserve">/well) were seeded </w:t>
      </w:r>
      <w:del w:id="127" w:author="Editor 2" w:date="2020-02-28T13:15:11Z">
        <w:r w:rsidRPr="00D87F1F" w:rsidR="005B54F1">
          <w:rPr>
            <w:rFonts w:ascii="Arial" w:hAnsi="Arial" w:cs="Arial"/>
          </w:rPr>
          <w:delText>on</w:delText>
        </w:r>
      </w:del>
      <w:ins w:id="12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in</w:t>
        </w:r>
      </w:ins>
      <w:r w:rsidRPr="00D87F1F" w:rsidR="005B54F1">
        <w:rPr>
          <w:rFonts w:ascii="Arial" w:hAnsi="Arial" w:cs="Arial"/>
        </w:rPr>
        <w:t xml:space="preserve"> 6</w:t>
      </w:r>
      <w:del w:id="129" w:author="Editor 2" w:date="2020-02-28T13:15:11Z">
        <w:r w:rsidRPr="00D87F1F" w:rsidR="005B54F1">
          <w:rPr>
            <w:rFonts w:ascii="Arial" w:hAnsi="Arial" w:cs="Arial"/>
          </w:rPr>
          <w:delText xml:space="preserve"> </w:delText>
        </w:r>
      </w:del>
      <w:ins w:id="13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t>
        </w:r>
      </w:ins>
      <w:r w:rsidRPr="00D87F1F" w:rsidR="005B54F1">
        <w:rPr>
          <w:rFonts w:ascii="Arial" w:hAnsi="Arial" w:cs="Arial"/>
        </w:rPr>
        <w:t>well culture</w:t>
      </w:r>
      <w:del w:id="131" w:author="Editor 2" w:date="2020-02-28T13:15:11Z">
        <w:r w:rsidRPr="00D87F1F" w:rsidR="005B54F1">
          <w:rPr>
            <w:rFonts w:ascii="Arial" w:hAnsi="Arial" w:cs="Arial"/>
          </w:rPr>
          <w:delText>-</w:delText>
        </w:r>
      </w:del>
      <w:ins w:id="13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D87F1F" w:rsidR="005B54F1">
        <w:rPr>
          <w:rFonts w:ascii="Arial" w:hAnsi="Arial" w:cs="Arial"/>
        </w:rPr>
        <w:t xml:space="preserve">plates and transfected with miR-96-5p mimics (50 nM)/miR-96-5p inhibitor (50 nM) or </w:t>
      </w:r>
      <w:ins w:id="13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D87F1F" w:rsidR="005B54F1">
        <w:rPr>
          <w:rFonts w:ascii="Arial" w:hAnsi="Arial" w:cs="Arial"/>
        </w:rPr>
        <w:t xml:space="preserve">corresponding control (50 nM) by using </w:t>
      </w:r>
      <w:r w:rsidRPr="00A8745C" w:rsidR="001F3AA4">
        <w:rPr>
          <w:rFonts w:ascii="Arial" w:hAnsi="Arial" w:cs="Arial"/>
          <w:color w:val="FF0000"/>
        </w:rPr>
        <w:t xml:space="preserve">Lipofectamine 2000 reagent </w:t>
      </w:r>
      <w:r w:rsidRPr="00D87F1F" w:rsidR="005B54F1">
        <w:rPr>
          <w:rFonts w:ascii="Arial" w:hAnsi="Arial" w:cs="Arial"/>
        </w:rPr>
        <w:t>(Invitrogen, CA, USA) after the cells reached 70-80% confluence.</w:t>
      </w:r>
      <w:del w:id="134" w:author="Editor 2" w:date="2020-02-28T13:15:11Z">
        <w:r w:rsidRPr="00D87F1F" w:rsidR="005B54F1">
          <w:rPr>
            <w:rFonts w:ascii="Arial" w:hAnsi="Arial" w:cs="Arial"/>
          </w:rPr>
          <w:delText xml:space="preserve"> </w:delText>
        </w:r>
      </w:del>
    </w:p>
    <w:p w:rsidR="007C4E71" w:rsidRPr="00D87F1F" w:rsidP="007D6C4A" w14:paraId="0960304E" w14:textId="063AB198">
      <w:pPr>
        <w:spacing w:line="360" w:lineRule="auto"/>
        <w:rPr>
          <w:rFonts w:ascii="Arial" w:hAnsi="Arial" w:cs="Arial"/>
          <w:b/>
          <w:bCs/>
        </w:rPr>
      </w:pPr>
      <w:r w:rsidRPr="00D87F1F">
        <w:rPr>
          <w:rFonts w:ascii="Arial" w:hAnsi="Arial" w:cs="Arial"/>
          <w:b/>
          <w:bCs/>
        </w:rPr>
        <w:t>Cell migration assessment.</w:t>
      </w:r>
    </w:p>
    <w:p w:rsidR="009441B5" w:rsidRPr="00D87F1F" w:rsidP="00364FD1" w14:paraId="21751F50" w14:textId="4E5D056A">
      <w:pPr>
        <w:spacing w:line="360" w:lineRule="auto"/>
        <w:ind w:firstLine="420" w:firstLineChars="200"/>
        <w:rPr>
          <w:rFonts w:ascii="Arial" w:hAnsi="Arial" w:cs="Arial"/>
        </w:rPr>
      </w:pPr>
      <w:bookmarkStart w:id="135" w:name="OLE_LINK85"/>
      <w:r w:rsidRPr="00D87F1F">
        <w:rPr>
          <w:rFonts w:ascii="Arial" w:hAnsi="Arial" w:cs="Arial"/>
        </w:rPr>
        <w:t>MDA</w:t>
      </w:r>
      <w:r w:rsidRPr="00D87F1F">
        <w:rPr>
          <w:rFonts w:ascii="MS Gothic" w:hAnsi="MS Gothic" w:cs="MS Gothic" w:hint="eastAsia"/>
        </w:rPr>
        <w:t>-</w:t>
      </w:r>
      <w:r w:rsidRPr="00D87F1F">
        <w:rPr>
          <w:rFonts w:ascii="Arial" w:hAnsi="Arial" w:cs="Arial"/>
        </w:rPr>
        <w:t>MB</w:t>
      </w:r>
      <w:r w:rsidRPr="00D87F1F">
        <w:rPr>
          <w:rFonts w:ascii="MS Gothic" w:eastAsia="MS Gothic" w:hAnsi="MS Gothic" w:cs="MS Gothic"/>
        </w:rPr>
        <w:t>-</w:t>
      </w:r>
      <w:r w:rsidRPr="00D87F1F">
        <w:rPr>
          <w:rFonts w:ascii="Arial" w:hAnsi="Arial" w:cs="Arial"/>
        </w:rPr>
        <w:t xml:space="preserve">231 cells were plated onto 6-well culture plates and grown to 90% confluence. The cell monolayers were scratched by micropipette tip and </w:t>
      </w:r>
      <w:del w:id="136" w:author="Editor 2" w:date="2020-02-28T13:15:11Z">
        <w:r w:rsidRPr="00D87F1F">
          <w:rPr>
            <w:rFonts w:ascii="Arial" w:hAnsi="Arial" w:cs="Arial"/>
          </w:rPr>
          <w:delText>culture</w:delText>
        </w:r>
      </w:del>
      <w:ins w:id="13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cultured</w:t>
        </w:r>
      </w:ins>
      <w:r w:rsidRPr="00D87F1F">
        <w:rPr>
          <w:rFonts w:ascii="Arial" w:hAnsi="Arial" w:cs="Arial"/>
        </w:rPr>
        <w:t xml:space="preserve"> in FBS-free media with different </w:t>
      </w:r>
      <w:del w:id="138" w:author="Editor 2" w:date="2020-02-28T13:15:11Z">
        <w:r w:rsidRPr="00D87F1F">
          <w:rPr>
            <w:rFonts w:ascii="Arial" w:hAnsi="Arial" w:cs="Arial"/>
          </w:rPr>
          <w:delText>treatment</w:delText>
        </w:r>
      </w:del>
      <w:ins w:id="13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treatments</w:t>
        </w:r>
      </w:ins>
      <w:r w:rsidRPr="00D87F1F">
        <w:rPr>
          <w:rFonts w:ascii="Arial" w:hAnsi="Arial" w:cs="Arial"/>
        </w:rPr>
        <w:t xml:space="preserve"> (scram, vector, miR-96-5p mimic and miR-96-5p inhibitor).</w:t>
      </w:r>
      <w:bookmarkEnd w:id="135"/>
      <w:r w:rsidRPr="00D87F1F">
        <w:rPr>
          <w:rFonts w:ascii="Arial" w:hAnsi="Arial" w:cs="Arial"/>
        </w:rPr>
        <w:t xml:space="preserve"> </w:t>
      </w:r>
      <w:bookmarkStart w:id="140" w:name="OLE_LINK86"/>
      <w:r w:rsidRPr="00D87F1F">
        <w:rPr>
          <w:rFonts w:ascii="Arial" w:hAnsi="Arial" w:cs="Arial"/>
        </w:rPr>
        <w:t xml:space="preserve">Photomicrographs were taken at 0 and 24 hours after </w:t>
      </w:r>
      <w:bookmarkEnd w:id="140"/>
      <w:del w:id="141" w:author="Editor 2" w:date="2020-02-28T13:15:11Z">
        <w:r w:rsidRPr="00D87F1F">
          <w:rPr>
            <w:rFonts w:ascii="Arial" w:hAnsi="Arial" w:cs="Arial"/>
          </w:rPr>
          <w:delText>scratched</w:delText>
        </w:r>
      </w:del>
      <w:ins w:id="14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scratching</w:t>
        </w:r>
      </w:ins>
      <w:r w:rsidRPr="00D87F1F">
        <w:rPr>
          <w:rFonts w:ascii="Arial" w:hAnsi="Arial" w:cs="Arial"/>
        </w:rPr>
        <w:t xml:space="preserve"> (Olympus, Japan). Each wound healing assay was independently repeated three times.</w:t>
      </w:r>
    </w:p>
    <w:p w:rsidR="009441B5" w:rsidRPr="00D87F1F" w:rsidP="009441B5" w14:paraId="15C1FD8C" w14:textId="0719D69A">
      <w:pPr>
        <w:spacing w:line="360" w:lineRule="auto"/>
        <w:rPr>
          <w:rFonts w:ascii="Arial" w:hAnsi="Arial" w:cs="Arial"/>
          <w:b/>
          <w:bCs/>
        </w:rPr>
      </w:pPr>
      <w:r w:rsidRPr="00D87F1F">
        <w:rPr>
          <w:rFonts w:ascii="Arial" w:hAnsi="Arial" w:cs="Arial"/>
          <w:b/>
          <w:bCs/>
        </w:rPr>
        <w:t>Migration assay</w:t>
      </w:r>
    </w:p>
    <w:p w:rsidR="00C946AE" w:rsidP="00C946AE" w14:paraId="326F5D51" w14:textId="1A1EEE42">
      <w:pPr>
        <w:spacing w:line="360" w:lineRule="auto"/>
        <w:ind w:firstLine="420" w:firstLineChars="200"/>
        <w:rPr>
          <w:rFonts w:ascii="Arial" w:hAnsi="Arial" w:cs="Arial"/>
        </w:rPr>
      </w:pPr>
      <w:bookmarkStart w:id="143" w:name="OLE_LINK87"/>
      <w:del w:id="144" w:author="Editor 2" w:date="2020-02-28T13:15:11Z">
        <w:r w:rsidRPr="00210826" w:rsidR="00D73436">
          <w:rPr>
            <w:rFonts w:ascii="Arial" w:hAnsi="Arial" w:cs="Arial"/>
          </w:rPr>
          <w:delText>Cells</w:delText>
        </w:r>
      </w:del>
      <w:ins w:id="14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w:t>
        </w:r>
      </w:ins>
      <w:r w:rsidRPr="00210826" w:rsidR="00D73436">
        <w:rPr>
          <w:rFonts w:ascii="Arial" w:hAnsi="Arial" w:cs="Arial"/>
        </w:rPr>
        <w:t xml:space="preserve"> migration </w:t>
      </w:r>
      <w:del w:id="146" w:author="Editor 2" w:date="2020-02-28T13:15:11Z">
        <w:r w:rsidRPr="00210826" w:rsidR="00D73436">
          <w:rPr>
            <w:rFonts w:ascii="Arial" w:hAnsi="Arial" w:cs="Arial"/>
          </w:rPr>
          <w:delText>assay</w:delText>
        </w:r>
      </w:del>
      <w:ins w:id="14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assays</w:t>
        </w:r>
      </w:ins>
      <w:r w:rsidRPr="00210826" w:rsidR="00D73436">
        <w:rPr>
          <w:rFonts w:ascii="Arial" w:hAnsi="Arial" w:cs="Arial"/>
        </w:rPr>
        <w:t xml:space="preserve"> were performed </w:t>
      </w:r>
      <w:del w:id="148" w:author="Editor 2" w:date="2020-02-28T13:15:11Z">
        <w:r w:rsidRPr="00210826" w:rsidR="00D73436">
          <w:rPr>
            <w:rFonts w:ascii="Arial" w:hAnsi="Arial" w:cs="Arial"/>
          </w:rPr>
          <w:delText>by</w:delText>
        </w:r>
      </w:del>
      <w:ins w:id="14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using</w:t>
        </w:r>
      </w:ins>
      <w:r w:rsidRPr="00210826" w:rsidR="00D73436">
        <w:rPr>
          <w:rFonts w:ascii="Arial" w:hAnsi="Arial" w:cs="Arial"/>
        </w:rPr>
        <w:t xml:space="preserve"> Transwell migration chambers (8 μm </w:t>
      </w:r>
      <w:r w:rsidR="00D73436">
        <w:rPr>
          <w:rFonts w:ascii="Arial" w:hAnsi="Arial" w:cs="Arial" w:hint="eastAsia"/>
        </w:rPr>
        <w:t>pore</w:t>
      </w:r>
      <w:r w:rsidRPr="00D87F1F" w:rsidR="009441B5">
        <w:rPr>
          <w:rFonts w:ascii="Arial" w:hAnsi="Arial" w:cs="Arial"/>
        </w:rPr>
        <w:t xml:space="preserve"> size, 24 wells, Corning-Costar, New York, USA).</w:t>
      </w:r>
      <w:bookmarkEnd w:id="143"/>
      <w:r w:rsidRPr="00D87F1F" w:rsidR="009441B5">
        <w:rPr>
          <w:rFonts w:ascii="Arial" w:hAnsi="Arial" w:cs="Arial"/>
        </w:rPr>
        <w:t xml:space="preserve"> In brief, 5x10</w:t>
      </w:r>
      <w:r w:rsidRPr="00D87F1F" w:rsidR="009441B5">
        <w:rPr>
          <w:rFonts w:ascii="Arial" w:hAnsi="Arial" w:cs="Arial"/>
          <w:vertAlign w:val="superscript"/>
        </w:rPr>
        <w:t>4</w:t>
      </w:r>
      <w:r w:rsidRPr="00D87F1F" w:rsidR="009441B5">
        <w:rPr>
          <w:rFonts w:ascii="Arial" w:hAnsi="Arial" w:cs="Arial"/>
        </w:rPr>
        <w:t xml:space="preserve"> cells with different </w:t>
      </w:r>
      <w:del w:id="150" w:author="Editor 2" w:date="2020-02-28T13:15:11Z">
        <w:r w:rsidRPr="00D87F1F" w:rsidR="009441B5">
          <w:rPr>
            <w:rFonts w:ascii="Arial" w:hAnsi="Arial" w:cs="Arial"/>
          </w:rPr>
          <w:delText>treatment</w:delText>
        </w:r>
      </w:del>
      <w:ins w:id="15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treatments</w:t>
        </w:r>
      </w:ins>
      <w:r w:rsidRPr="00D87F1F" w:rsidR="009441B5">
        <w:rPr>
          <w:rFonts w:ascii="Arial" w:hAnsi="Arial" w:cs="Arial"/>
        </w:rPr>
        <w:t xml:space="preserve"> (scram, vector, miR-96-5p mimic and miR-96-5p inhibitor) were suspended in 100 μL of serum-free medium. Equal </w:t>
      </w:r>
      <w:del w:id="152" w:author="Editor 2" w:date="2020-02-28T13:15:11Z">
        <w:r w:rsidRPr="00D87F1F" w:rsidR="009441B5">
          <w:rPr>
            <w:rFonts w:ascii="Arial" w:hAnsi="Arial" w:cs="Arial"/>
          </w:rPr>
          <w:delText>number</w:delText>
        </w:r>
      </w:del>
      <w:ins w:id="15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numbers</w:t>
        </w:r>
      </w:ins>
      <w:r w:rsidRPr="00D87F1F" w:rsidR="009441B5">
        <w:rPr>
          <w:rFonts w:ascii="Arial" w:hAnsi="Arial" w:cs="Arial"/>
        </w:rPr>
        <w:t xml:space="preserve"> of cells were added to the upper chamber with serum-free medium. The bottom chamber was filled with standard media </w:t>
      </w:r>
      <w:ins w:id="15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for </w:t>
        </w:r>
      </w:ins>
      <w:r w:rsidRPr="00D87F1F" w:rsidR="009441B5">
        <w:rPr>
          <w:rFonts w:ascii="Arial" w:hAnsi="Arial" w:cs="Arial"/>
        </w:rPr>
        <w:t xml:space="preserve">different </w:t>
      </w:r>
      <w:del w:id="155" w:author="Editor 2" w:date="2020-02-28T13:15:11Z">
        <w:r w:rsidRPr="00D87F1F" w:rsidR="009441B5">
          <w:rPr>
            <w:rFonts w:ascii="Arial" w:hAnsi="Arial" w:cs="Arial"/>
          </w:rPr>
          <w:delText>treatment</w:delText>
        </w:r>
      </w:del>
      <w:ins w:id="15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treatments</w:t>
        </w:r>
      </w:ins>
      <w:r w:rsidRPr="00D87F1F" w:rsidR="009441B5">
        <w:rPr>
          <w:rFonts w:ascii="Arial" w:hAnsi="Arial" w:cs="Arial"/>
        </w:rPr>
        <w:t xml:space="preserve">. Cells were incubated at 37 °C for 24 h. </w:t>
      </w:r>
      <w:bookmarkStart w:id="157" w:name="OLE_LINK88"/>
      <w:bookmarkStart w:id="158" w:name="OLE_LINK89"/>
      <w:del w:id="159" w:author="Editor 2" w:date="2020-02-28T13:15:11Z">
        <w:r w:rsidR="00D0482D">
          <w:rPr>
            <w:rFonts w:ascii="Arial" w:hAnsi="Arial" w:cs="Arial"/>
          </w:rPr>
          <w:delText>Those cells</w:delText>
        </w:r>
      </w:del>
      <w:ins w:id="16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Cells</w:t>
        </w:r>
      </w:ins>
      <w:r w:rsidR="00D0482D">
        <w:rPr>
          <w:rFonts w:ascii="Arial" w:hAnsi="Arial" w:cs="Arial"/>
        </w:rPr>
        <w:t xml:space="preserve"> that did not </w:t>
      </w:r>
      <w:del w:id="161" w:author="Editor 2" w:date="2020-02-28T13:15:11Z">
        <w:r w:rsidR="00D0482D">
          <w:rPr>
            <w:rFonts w:ascii="Arial" w:hAnsi="Arial" w:cs="Arial"/>
          </w:rPr>
          <w:delText>migration</w:delText>
        </w:r>
      </w:del>
      <w:ins w:id="16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migrate</w:t>
        </w:r>
      </w:ins>
      <w:r w:rsidR="00D0482D">
        <w:rPr>
          <w:rFonts w:ascii="Arial" w:hAnsi="Arial" w:cs="Arial"/>
        </w:rPr>
        <w:t xml:space="preserve"> through the membrane were removed by swab. </w:t>
      </w:r>
      <w:bookmarkEnd w:id="157"/>
      <w:bookmarkEnd w:id="158"/>
      <w:r>
        <w:rPr>
          <w:rFonts w:ascii="Arial" w:hAnsi="Arial" w:cs="Arial"/>
        </w:rPr>
        <w:t xml:space="preserve">Then, the membrane was fixed </w:t>
      </w:r>
      <w:del w:id="163" w:author="Editor 2" w:date="2020-02-28T13:15:11Z">
        <w:r>
          <w:rPr>
            <w:rFonts w:ascii="Arial" w:hAnsi="Arial" w:cs="Arial"/>
          </w:rPr>
          <w:delText>by</w:delText>
        </w:r>
      </w:del>
      <w:ins w:id="16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with</w:t>
        </w:r>
      </w:ins>
      <w:r>
        <w:rPr>
          <w:rFonts w:ascii="Arial" w:hAnsi="Arial" w:cs="Arial"/>
        </w:rPr>
        <w:t xml:space="preserve"> 4% paraformaldehyde and stained with 0.</w:t>
      </w:r>
      <w:del w:id="165" w:author="Editor 2" w:date="2020-02-28T13:15:11Z">
        <w:r>
          <w:rPr>
            <w:rFonts w:ascii="Arial" w:hAnsi="Arial" w:cs="Arial"/>
          </w:rPr>
          <w:delText>2 %</w:delText>
        </w:r>
      </w:del>
      <w:ins w:id="16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2%</w:t>
        </w:r>
      </w:ins>
      <w:r>
        <w:rPr>
          <w:rFonts w:ascii="Arial" w:hAnsi="Arial" w:cs="Arial"/>
        </w:rPr>
        <w:t xml:space="preserve"> crystal violet (Solarbio, Beijing, China). The numbers of migrant cells from five random areas of the membrane were counted using light microscopy. All of the experiments were biologically repeated more than three times</w:t>
      </w:r>
      <w:del w:id="167" w:author="Editor 2" w:date="2020-02-28T13:15:11Z">
        <w:r>
          <w:rPr>
            <w:rFonts w:ascii="Arial" w:hAnsi="Arial" w:cs="Arial"/>
          </w:rPr>
          <w:delText>,</w:delText>
        </w:r>
      </w:del>
      <w:r>
        <w:rPr>
          <w:rFonts w:ascii="Arial" w:hAnsi="Arial" w:cs="Arial"/>
        </w:rPr>
        <w:t xml:space="preserve"> independently.</w:t>
      </w:r>
      <w:del w:id="168" w:author="Editor 2" w:date="2020-02-28T13:15:11Z">
        <w:r>
          <w:rPr>
            <w:rFonts w:ascii="Arial" w:hAnsi="Arial" w:cs="Arial"/>
          </w:rPr>
          <w:delText xml:space="preserve"> </w:delText>
        </w:r>
      </w:del>
    </w:p>
    <w:p w:rsidR="007C4E71" w:rsidRPr="00D87F1F" w:rsidP="00C946AE" w14:paraId="0A46B221" w14:textId="42AE43E4">
      <w:pPr>
        <w:spacing w:line="360" w:lineRule="auto"/>
        <w:rPr>
          <w:rFonts w:ascii="Arial" w:hAnsi="Arial" w:cs="Arial"/>
          <w:b/>
          <w:bCs/>
        </w:rPr>
      </w:pPr>
      <w:r w:rsidRPr="00D87F1F">
        <w:rPr>
          <w:rFonts w:ascii="Arial" w:hAnsi="Arial" w:cs="Arial"/>
          <w:b/>
          <w:bCs/>
        </w:rPr>
        <w:t>PCR</w:t>
      </w:r>
    </w:p>
    <w:p w:rsidR="007C4E71" w:rsidRPr="00D87F1F" w:rsidP="00EC2754" w14:paraId="6ED49013" w14:textId="0925D42F">
      <w:pPr>
        <w:spacing w:line="360" w:lineRule="auto"/>
        <w:ind w:firstLine="420" w:firstLineChars="200"/>
        <w:rPr>
          <w:rFonts w:ascii="Arial" w:hAnsi="Arial" w:cs="Arial"/>
        </w:rPr>
      </w:pPr>
      <w:r w:rsidRPr="00AF6EC1">
        <w:rPr>
          <w:rFonts w:ascii="Arial" w:hAnsi="Arial" w:cs="Arial"/>
        </w:rPr>
        <w:t xml:space="preserve">Total RNA in the different groups was </w:t>
      </w:r>
      <w:del w:id="169" w:author="Editor 2" w:date="2020-02-28T13:15:11Z">
        <w:r w:rsidRPr="00AF6EC1">
          <w:rPr>
            <w:rFonts w:ascii="Arial" w:hAnsi="Arial" w:cs="Arial"/>
          </w:rPr>
          <w:delText xml:space="preserve">all </w:delText>
        </w:r>
      </w:del>
      <w:r w:rsidRPr="00AF6EC1">
        <w:rPr>
          <w:rFonts w:ascii="Arial" w:hAnsi="Arial" w:cs="Arial"/>
        </w:rPr>
        <w:t xml:space="preserve">extracted with </w:t>
      </w:r>
      <w:del w:id="170" w:author="Editor 2" w:date="2020-02-28T13:15:11Z">
        <w:r w:rsidRPr="00AF6EC1">
          <w:rPr>
            <w:rFonts w:ascii="Arial" w:hAnsi="Arial" w:cs="Arial"/>
          </w:rPr>
          <w:delText>the Trizol</w:delText>
        </w:r>
      </w:del>
      <w:ins w:id="17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TRIzol</w:t>
        </w:r>
      </w:ins>
      <w:r w:rsidRPr="00AF6EC1">
        <w:rPr>
          <w:rFonts w:ascii="Arial" w:hAnsi="Arial" w:cs="Arial"/>
        </w:rPr>
        <w:t xml:space="preserve"> reagent (Invitrogen, Thermo Fisher Scientific, Inc.) as </w:t>
      </w:r>
      <w:del w:id="172" w:author="Editor 2" w:date="2020-02-28T13:15:11Z">
        <w:r w:rsidRPr="00AF6EC1">
          <w:rPr>
            <w:rFonts w:ascii="Arial" w:hAnsi="Arial" w:cs="Arial"/>
          </w:rPr>
          <w:delText xml:space="preserve">previous studies </w:delText>
        </w:r>
      </w:del>
      <w:ins w:id="17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previously </w:t>
        </w:r>
      </w:ins>
      <w:r w:rsidRPr="00AF6EC1">
        <w:rPr>
          <w:rFonts w:ascii="Arial" w:hAnsi="Arial" w:cs="Arial"/>
        </w:rPr>
        <w:t>described</w:t>
      </w:r>
      <w:hyperlink w:anchor="_ENREF_13" w:tooltip="Zhao, 2018 #27" w:history="1">
        <w:r w:rsidR="001268C3">
          <w:rPr>
            <w:rFonts w:ascii="Arial" w:hAnsi="Arial" w:cs="Arial"/>
          </w:rPr>
          <w:fldChar w:fldCharType="begin">
            <w:fldData xml:space="preserve">PEVuZE5vdGU+PENpdGU+PEF1dGhvcj5aaGFvPC9BdXRob3I+PFllYXI+MjAxODwvWWVhcj48UmVj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</w:fldData>
          </w:fldChar>
        </w:r>
        <w:r w:rsidR="001268C3">
          <w:rPr>
            <w:rFonts w:ascii="Arial" w:hAnsi="Arial" w:cs="Arial"/>
          </w:rPr>
          <w:instrText xml:space="preserve"> ADDIN EN.CITE </w:instrText>
        </w:r>
        <w:r w:rsidR="001268C3">
          <w:rPr>
            <w:rFonts w:ascii="Arial" w:hAnsi="Arial" w:cs="Arial"/>
          </w:rPr>
          <w:fldChar w:fldCharType="begin">
            <w:fldData xml:space="preserve">PEVuZE5vdGU+PENpdGU+PEF1dGhvcj5aaGFvPC9BdXRob3I+PFllYXI+MjAxODwvWWVhcj48UmVj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</w:fldData>
          </w:fldChar>
        </w:r>
        <w:r w:rsidR="001268C3">
          <w:rPr>
            <w:rFonts w:ascii="Arial" w:hAnsi="Arial" w:cs="Arial"/>
          </w:rPr>
          <w:instrText xml:space="preserve"> ADDIN EN.CITE.DATA </w:instrText>
        </w:r>
        <w:r w:rsidR="001268C3">
          <w:rPr>
            <w:rFonts w:ascii="Arial" w:hAnsi="Arial" w:cs="Arial"/>
          </w:rPr>
          <w:fldChar w:fldCharType="separate"/>
        </w:r>
        <w:r w:rsidR="001268C3">
          <w:rPr>
            <w:rFonts w:ascii="Arial" w:hAnsi="Arial" w:cs="Arial"/>
          </w:rPr>
          <w:fldChar w:fldCharType="end"/>
        </w:r>
        <w:r w:rsidR="001268C3">
          <w:rPr>
            <w:rFonts w:ascii="Arial" w:hAnsi="Arial" w:cs="Arial"/>
          </w:rPr>
          <w:fldChar w:fldCharType="separate"/>
        </w:r>
        <w:r w:rsidRPr="001268C3" w:rsidR="001268C3">
          <w:rPr>
            <w:rFonts w:ascii="Arial" w:hAnsi="Arial" w:cs="Arial"/>
            <w:noProof/>
            <w:vertAlign w:val="superscript"/>
          </w:rPr>
          <w:t>13</w:t>
        </w:r>
        <w:r w:rsidR="001268C3">
          <w:rPr>
            <w:rFonts w:ascii="Arial" w:hAnsi="Arial" w:cs="Arial"/>
          </w:rPr>
          <w:fldChar w:fldCharType="end"/>
        </w:r>
      </w:hyperlink>
      <w:bookmarkStart w:id="174" w:name="OLE_LINK91"/>
      <w:bookmarkStart w:id="175" w:name="OLE_LINK92"/>
      <w:r w:rsidRPr="00AF6EC1">
        <w:rPr>
          <w:rFonts w:ascii="Arial" w:hAnsi="Arial" w:cs="Arial"/>
        </w:rPr>
        <w:t>. RNA concentration and purity were measured</w:t>
      </w:r>
      <w:ins w:id="17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t>
        </w:r>
      </w:ins>
      <w:r w:rsidRPr="00AF6EC1">
        <w:rPr>
          <w:rFonts w:ascii="Arial" w:hAnsi="Arial" w:cs="Arial"/>
        </w:rPr>
        <w:t xml:space="preserve"> and </w:t>
      </w:r>
      <w:del w:id="177" w:author="Editor 2" w:date="2020-02-28T13:15:11Z">
        <w:r w:rsidRPr="00AF6EC1">
          <w:rPr>
            <w:rFonts w:ascii="Arial" w:hAnsi="Arial" w:cs="Arial"/>
          </w:rPr>
          <w:delText xml:space="preserve">then </w:delText>
        </w:r>
      </w:del>
      <w:r w:rsidRPr="00AF6EC1">
        <w:rPr>
          <w:rFonts w:ascii="Arial" w:hAnsi="Arial" w:cs="Arial"/>
        </w:rPr>
        <w:t xml:space="preserve">cDNAs were synthetized by reverse transcription using oligo(dT) with RNA samples (1 μg) by PrimeScript RT reagent kit (Takara Biotechnology Co., Japan). </w:t>
      </w:r>
      <w:bookmarkStart w:id="178" w:name="OLE_LINK93"/>
      <w:bookmarkEnd w:id="174"/>
      <w:bookmarkEnd w:id="175"/>
      <w:r w:rsidRPr="00141DE9" w:rsidR="00141DE9">
        <w:rPr>
          <w:rFonts w:ascii="Arial" w:hAnsi="Arial" w:cs="Arial"/>
        </w:rPr>
        <w:t xml:space="preserve">Expression levels of target genes were assessed by real-time PCR (qRT-PCR) using SYBR® Green PCR Master Mix (TaKaRa, Dalian, China) in </w:t>
      </w:r>
      <w:ins w:id="17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a </w:t>
        </w:r>
      </w:ins>
      <w:r w:rsidRPr="00141DE9" w:rsidR="00141DE9">
        <w:rPr>
          <w:rFonts w:ascii="Arial" w:hAnsi="Arial" w:cs="Arial"/>
        </w:rPr>
        <w:t xml:space="preserve">LightCycler 480II Real-Time PCR System. </w:t>
      </w:r>
      <w:bookmarkEnd w:id="178"/>
      <w:r w:rsidRPr="00AF6EC1">
        <w:rPr>
          <w:rFonts w:ascii="Arial" w:hAnsi="Arial" w:cs="Arial"/>
        </w:rPr>
        <w:t xml:space="preserve">Specific primers for AK3 and GAPDH were designed and purchased from </w:t>
      </w:r>
      <w:bookmarkStart w:id="180" w:name="OLE_LINK90"/>
      <w:bookmarkStart w:id="181" w:name="OLE_LINK96"/>
      <w:r w:rsidR="004F45CF">
        <w:rPr>
          <w:rFonts w:ascii="Arial" w:hAnsi="Arial" w:cs="Arial"/>
        </w:rPr>
        <w:t>AUGCT</w:t>
      </w:r>
      <w:bookmarkEnd w:id="180"/>
      <w:bookmarkEnd w:id="181"/>
      <w:r>
        <w:rPr>
          <w:rFonts w:ascii="Arial" w:hAnsi="Arial" w:cs="Arial"/>
        </w:rPr>
        <w:t xml:space="preserve"> Company (Beijing, China)</w:t>
      </w:r>
      <w:ins w:id="18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t>
        </w:r>
      </w:ins>
      <w:r>
        <w:rPr>
          <w:rFonts w:ascii="Arial" w:hAnsi="Arial" w:cs="Arial"/>
        </w:rPr>
        <w:t xml:space="preserve"> and </w:t>
      </w:r>
      <w:del w:id="183" w:author="Editor 2" w:date="2020-02-28T13:15:11Z">
        <w:r>
          <w:rPr>
            <w:rFonts w:ascii="Arial" w:hAnsi="Arial" w:cs="Arial"/>
          </w:rPr>
          <w:delText>sequence can be seen</w:delText>
        </w:r>
      </w:del>
      <w:ins w:id="18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the sequences are shown</w:t>
        </w:r>
      </w:ins>
      <w:r>
        <w:rPr>
          <w:rFonts w:ascii="Arial" w:hAnsi="Arial" w:cs="Arial"/>
        </w:rPr>
        <w:t xml:space="preserve"> in </w:t>
      </w:r>
      <w:r w:rsidR="00F869AA">
        <w:rPr>
          <w:rFonts w:ascii="Arial" w:hAnsi="Arial" w:cs="Arial"/>
          <w:b/>
          <w:bCs/>
        </w:rPr>
        <w:t>Table 2</w:t>
      </w:r>
      <w:r w:rsidRPr="00D87F1F" w:rsidR="00283741">
        <w:rPr>
          <w:rFonts w:ascii="Arial" w:hAnsi="Arial" w:cs="Arial"/>
        </w:rPr>
        <w:t>.</w:t>
      </w:r>
    </w:p>
    <w:p w:rsidR="007C4E71" w:rsidRPr="00D87F1F" w:rsidP="007D6C4A" w14:paraId="2180E7EE" w14:textId="76871968">
      <w:pPr>
        <w:spacing w:line="360" w:lineRule="auto"/>
        <w:rPr>
          <w:rFonts w:ascii="Arial" w:hAnsi="Arial" w:cs="Arial"/>
          <w:b/>
          <w:bCs/>
        </w:rPr>
      </w:pPr>
      <w:r w:rsidRPr="00D87F1F">
        <w:rPr>
          <w:rFonts w:ascii="Arial" w:hAnsi="Arial" w:cs="Arial"/>
          <w:b/>
          <w:bCs/>
        </w:rPr>
        <w:t>Western</w:t>
      </w:r>
      <w:del w:id="185" w:author="Editor 2" w:date="2020-02-28T13:15:11Z">
        <w:r w:rsidRPr="00D87F1F">
          <w:rPr>
            <w:rFonts w:ascii="Arial" w:hAnsi="Arial" w:cs="Arial"/>
            <w:b/>
            <w:bCs/>
          </w:rPr>
          <w:delText>-</w:delText>
        </w:r>
      </w:del>
      <w:ins w:id="186"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D87F1F">
        <w:rPr>
          <w:rFonts w:ascii="Arial" w:hAnsi="Arial" w:cs="Arial"/>
          <w:b/>
          <w:bCs/>
        </w:rPr>
        <w:t>blot</w:t>
      </w:r>
      <w:ins w:id="187"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analysis</w:t>
        </w:r>
      </w:ins>
    </w:p>
    <w:p w:rsidR="00D36EBF" w:rsidRPr="00D87F1F" w:rsidP="000C6B49" w14:paraId="37E6A6CA" w14:textId="658E5073">
      <w:pPr>
        <w:spacing w:line="360" w:lineRule="auto"/>
        <w:ind w:firstLine="420" w:firstLineChars="200"/>
        <w:rPr>
          <w:rFonts w:ascii="Arial" w:hAnsi="Arial" w:cs="Arial"/>
        </w:rPr>
      </w:pPr>
      <w:r w:rsidRPr="00AF6EC1">
        <w:rPr>
          <w:rFonts w:ascii="Arial" w:hAnsi="Arial" w:cs="Arial"/>
        </w:rPr>
        <w:t xml:space="preserve">Protein was extracted from breast cancer cells by </w:t>
      </w:r>
      <w:del w:id="188" w:author="Editor 2" w:date="2020-02-28T13:15:11Z">
        <w:r w:rsidRPr="00AF6EC1">
          <w:rPr>
            <w:rFonts w:ascii="Arial" w:hAnsi="Arial" w:cs="Arial"/>
          </w:rPr>
          <w:delText xml:space="preserve">Radio Immunoprecipitation Assay </w:delText>
        </w:r>
      </w:del>
      <w:ins w:id="18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radioimmunoprecipitation assay </w:t>
        </w:r>
      </w:ins>
      <w:r w:rsidRPr="00AF6EC1">
        <w:rPr>
          <w:rFonts w:ascii="Arial" w:hAnsi="Arial" w:cs="Arial"/>
        </w:rPr>
        <w:t xml:space="preserve">(RIPA, Beyotime, Shanghai, China) containing </w:t>
      </w:r>
      <w:del w:id="190" w:author="Editor 2" w:date="2020-02-28T13:15:11Z">
        <w:r w:rsidRPr="00AF6EC1">
          <w:rPr>
            <w:rFonts w:ascii="Arial" w:hAnsi="Arial" w:cs="Arial"/>
          </w:rPr>
          <w:delText>Phenylmethanesulfonyl</w:delText>
        </w:r>
      </w:del>
      <w:ins w:id="19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phenylmethanesulfonyl</w:t>
        </w:r>
      </w:ins>
      <w:r w:rsidRPr="00AF6EC1">
        <w:rPr>
          <w:rFonts w:ascii="Arial" w:hAnsi="Arial" w:cs="Arial"/>
        </w:rPr>
        <w:t xml:space="preserve"> fluoride (PMSF). Protein samples (20-100 μg) were added equally into </w:t>
      </w:r>
      <w:bookmarkStart w:id="192" w:name="OLE_LINK72"/>
      <w:bookmarkStart w:id="193" w:name="OLE_LINK104"/>
      <w:r w:rsidRPr="00AF6EC1">
        <w:rPr>
          <w:rFonts w:ascii="Arial" w:hAnsi="Arial" w:cs="Arial"/>
        </w:rPr>
        <w:t>SDS</w:t>
      </w:r>
      <w:bookmarkEnd w:id="192"/>
      <w:bookmarkEnd w:id="193"/>
      <w:r w:rsidRPr="00AF6EC1">
        <w:rPr>
          <w:rFonts w:ascii="Arial" w:hAnsi="Arial" w:cs="Arial"/>
        </w:rPr>
        <w:t>-polyacrylamide gel electrophoresis as described previously</w:t>
      </w:r>
      <w:hyperlink w:anchor="_ENREF_14" w:tooltip="Zhao, 2018 #24" w:history="1">
        <w:r w:rsidR="001268C3">
          <w:rPr>
            <w:rFonts w:ascii="Arial" w:hAnsi="Arial" w:cs="Arial"/>
          </w:rPr>
          <w:fldChar w:fldCharType="begin">
            <w:fldData xml:space="preserve">PEVuZE5vdGU+PENpdGU+PEF1dGhvcj5aaGFvPC9BdXRob3I+PFllYXI+MjAxODwvWWVhcj48UmVj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==
</w:fldData>
          </w:fldChar>
        </w:r>
        <w:r w:rsidR="001268C3">
          <w:rPr>
            <w:rFonts w:ascii="Arial" w:hAnsi="Arial" w:cs="Arial"/>
          </w:rPr>
          <w:instrText xml:space="preserve"> ADDIN EN.CITE </w:instrText>
        </w:r>
        <w:r w:rsidR="001268C3">
          <w:rPr>
            <w:rFonts w:ascii="Arial" w:hAnsi="Arial" w:cs="Arial"/>
          </w:rPr>
          <w:fldChar w:fldCharType="begin">
            <w:fldData xml:space="preserve">PEVuZE5vdGU+PENpdGU+PEF1dGhvcj5aaGFvPC9BdXRob3I+PFllYXI+MjAxODwvWWVhcj48UmVj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==
</w:fldData>
          </w:fldChar>
        </w:r>
        <w:r w:rsidR="001268C3">
          <w:rPr>
            <w:rFonts w:ascii="Arial" w:hAnsi="Arial" w:cs="Arial"/>
          </w:rPr>
          <w:instrText xml:space="preserve"> ADDIN EN.CITE.DATA </w:instrText>
        </w:r>
        <w:r w:rsidR="001268C3">
          <w:rPr>
            <w:rFonts w:ascii="Arial" w:hAnsi="Arial" w:cs="Arial"/>
          </w:rPr>
          <w:fldChar w:fldCharType="separate"/>
        </w:r>
        <w:r w:rsidR="001268C3">
          <w:rPr>
            <w:rFonts w:ascii="Arial" w:hAnsi="Arial" w:cs="Arial"/>
          </w:rPr>
          <w:fldChar w:fldCharType="end"/>
        </w:r>
        <w:r w:rsidR="001268C3">
          <w:rPr>
            <w:rFonts w:ascii="Arial" w:hAnsi="Arial" w:cs="Arial"/>
          </w:rPr>
          <w:fldChar w:fldCharType="separate"/>
        </w:r>
        <w:r w:rsidRPr="001268C3" w:rsidR="001268C3">
          <w:rPr>
            <w:rFonts w:ascii="Arial" w:hAnsi="Arial" w:cs="Arial"/>
            <w:noProof/>
            <w:vertAlign w:val="superscript"/>
          </w:rPr>
          <w:t>14</w:t>
        </w:r>
        <w:r w:rsidR="001268C3">
          <w:rPr>
            <w:rFonts w:ascii="Arial" w:hAnsi="Arial" w:cs="Arial"/>
          </w:rPr>
          <w:fldChar w:fldCharType="end"/>
        </w:r>
      </w:hyperlink>
      <w:r w:rsidR="007B5B77">
        <w:rPr>
          <w:rFonts w:ascii="Arial" w:hAnsi="Arial" w:cs="Arial"/>
        </w:rPr>
        <w:t xml:space="preserve">. After proteins were </w:t>
      </w:r>
      <w:del w:id="194" w:author="Editor 2" w:date="2020-02-28T13:15:11Z">
        <w:r w:rsidR="007B5B77">
          <w:rPr>
            <w:rFonts w:ascii="Arial" w:hAnsi="Arial" w:cs="Arial"/>
          </w:rPr>
          <w:delText>electro-transferred on</w:delText>
        </w:r>
      </w:del>
      <w:ins w:id="19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electrotransferred onto</w:t>
        </w:r>
      </w:ins>
      <w:r w:rsidR="007B5B77">
        <w:rPr>
          <w:rFonts w:ascii="Arial" w:hAnsi="Arial" w:cs="Arial"/>
        </w:rPr>
        <w:t xml:space="preserve"> polyvinylidene difluoride membranes (PVDF), the membranes were blocked with 5% nonfat</w:t>
      </w:r>
      <w:del w:id="196" w:author="Editor 2" w:date="2020-02-28T13:15:11Z">
        <w:r w:rsidR="007B5B77">
          <w:rPr>
            <w:rFonts w:ascii="Arial" w:hAnsi="Arial" w:cs="Arial"/>
          </w:rPr>
          <w:delText>-</w:delText>
        </w:r>
      </w:del>
      <w:ins w:id="19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007B5B77">
        <w:rPr>
          <w:rFonts w:ascii="Arial" w:hAnsi="Arial" w:cs="Arial"/>
        </w:rPr>
        <w:t xml:space="preserve">milk at room temperature for 1.5 h. </w:t>
      </w:r>
      <w:del w:id="198" w:author="Editor 2" w:date="2020-02-28T13:15:11Z">
        <w:r w:rsidR="007B5B77">
          <w:rPr>
            <w:rFonts w:ascii="Arial" w:hAnsi="Arial" w:cs="Arial"/>
          </w:rPr>
          <w:delText xml:space="preserve">And then </w:delText>
        </w:r>
      </w:del>
      <w:ins w:id="19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Then, </w:t>
        </w:r>
      </w:ins>
      <w:r w:rsidR="007B5B77">
        <w:rPr>
          <w:rFonts w:ascii="Arial" w:hAnsi="Arial" w:cs="Arial"/>
        </w:rPr>
        <w:t>the membranes were incubated with primary antibodies</w:t>
      </w:r>
      <w:del w:id="200" w:author="Editor 2" w:date="2020-02-28T13:15:11Z">
        <w:r w:rsidR="007B5B77">
          <w:rPr>
            <w:rFonts w:ascii="Arial" w:hAnsi="Arial" w:cs="Arial"/>
          </w:rPr>
          <w:delText>:</w:delText>
        </w:r>
      </w:del>
      <w:ins w:id="20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against</w:t>
        </w:r>
      </w:ins>
      <w:r w:rsidR="007B5B77">
        <w:rPr>
          <w:rFonts w:ascii="Arial" w:hAnsi="Arial" w:cs="Arial"/>
        </w:rPr>
        <w:t xml:space="preserve"> AK3 (Proteintech, 1</w:t>
      </w:r>
      <w:del w:id="202" w:author="Editor 2" w:date="2020-02-28T13:15:11Z">
        <w:r w:rsidR="007B5B77">
          <w:rPr>
            <w:rFonts w:ascii="Arial" w:hAnsi="Arial" w:cs="Arial"/>
          </w:rPr>
          <w:delText xml:space="preserve"> </w:delText>
        </w:r>
      </w:del>
      <w:r w:rsidR="007B5B77">
        <w:rPr>
          <w:rFonts w:ascii="Arial" w:hAnsi="Arial" w:cs="Arial"/>
        </w:rPr>
        <w:t>:</w:t>
      </w:r>
      <w:del w:id="203" w:author="Editor 2" w:date="2020-02-28T13:15:11Z">
        <w:r w:rsidR="007B5B77">
          <w:rPr>
            <w:rFonts w:ascii="Arial" w:hAnsi="Arial" w:cs="Arial"/>
          </w:rPr>
          <w:delText xml:space="preserve"> </w:delText>
        </w:r>
      </w:del>
      <w:r w:rsidR="007B5B77">
        <w:rPr>
          <w:rFonts w:ascii="Arial" w:hAnsi="Arial" w:cs="Arial"/>
        </w:rPr>
        <w:t>1000, USA), MEK (</w:t>
      </w:r>
      <w:del w:id="204" w:author="Editor 2" w:date="2020-02-28T13:15:11Z">
        <w:r w:rsidR="007B5B77">
          <w:rPr>
            <w:rFonts w:ascii="Arial" w:hAnsi="Arial" w:cs="Arial"/>
          </w:rPr>
          <w:delText>abcam</w:delText>
        </w:r>
      </w:del>
      <w:ins w:id="20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Abcam</w:t>
        </w:r>
      </w:ins>
      <w:r w:rsidR="007B5B77">
        <w:rPr>
          <w:rFonts w:ascii="Arial" w:hAnsi="Arial" w:cs="Arial"/>
        </w:rPr>
        <w:t>, 1</w:t>
      </w:r>
      <w:del w:id="206" w:author="Editor 2" w:date="2020-02-28T13:15:11Z">
        <w:r w:rsidR="007B5B77">
          <w:rPr>
            <w:rFonts w:ascii="Arial" w:hAnsi="Arial" w:cs="Arial"/>
          </w:rPr>
          <w:delText xml:space="preserve"> </w:delText>
        </w:r>
      </w:del>
      <w:r w:rsidR="007B5B77">
        <w:rPr>
          <w:rFonts w:ascii="Arial" w:hAnsi="Arial" w:cs="Arial"/>
        </w:rPr>
        <w:t>:</w:t>
      </w:r>
      <w:del w:id="207" w:author="Editor 2" w:date="2020-02-28T13:15:11Z">
        <w:r w:rsidR="007B5B77">
          <w:rPr>
            <w:rFonts w:ascii="Arial" w:hAnsi="Arial" w:cs="Arial"/>
          </w:rPr>
          <w:delText xml:space="preserve"> </w:delText>
        </w:r>
      </w:del>
      <w:r w:rsidR="007B5B77">
        <w:rPr>
          <w:rFonts w:ascii="Arial" w:hAnsi="Arial" w:cs="Arial"/>
        </w:rPr>
        <w:t>1000, UK), p-MEK (</w:t>
      </w:r>
      <w:del w:id="208" w:author="Editor 2" w:date="2020-02-28T13:15:11Z">
        <w:r w:rsidR="007B5B77">
          <w:rPr>
            <w:rFonts w:ascii="Arial" w:hAnsi="Arial" w:cs="Arial"/>
          </w:rPr>
          <w:delText>abcam</w:delText>
        </w:r>
      </w:del>
      <w:ins w:id="20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Abcam</w:t>
        </w:r>
      </w:ins>
      <w:r w:rsidR="007B5B77">
        <w:rPr>
          <w:rFonts w:ascii="Arial" w:hAnsi="Arial" w:cs="Arial"/>
        </w:rPr>
        <w:t>, 1</w:t>
      </w:r>
      <w:del w:id="210" w:author="Editor 2" w:date="2020-02-28T13:15:11Z">
        <w:r w:rsidR="007B5B77">
          <w:rPr>
            <w:rFonts w:ascii="Arial" w:hAnsi="Arial" w:cs="Arial"/>
          </w:rPr>
          <w:delText xml:space="preserve"> </w:delText>
        </w:r>
      </w:del>
      <w:r w:rsidR="007B5B77">
        <w:rPr>
          <w:rFonts w:ascii="Arial" w:hAnsi="Arial" w:cs="Arial"/>
        </w:rPr>
        <w:t>:</w:t>
      </w:r>
      <w:del w:id="211" w:author="Editor 2" w:date="2020-02-28T13:15:11Z">
        <w:r w:rsidR="007B5B77">
          <w:rPr>
            <w:rFonts w:ascii="Arial" w:hAnsi="Arial" w:cs="Arial"/>
          </w:rPr>
          <w:delText xml:space="preserve"> </w:delText>
        </w:r>
      </w:del>
      <w:r w:rsidR="007B5B77">
        <w:rPr>
          <w:rFonts w:ascii="Arial" w:hAnsi="Arial" w:cs="Arial"/>
        </w:rPr>
        <w:t>1000, UK), ERK (Proteintech, 1</w:t>
      </w:r>
      <w:del w:id="212" w:author="Editor 2" w:date="2020-02-28T13:15:11Z">
        <w:r w:rsidR="007B5B77">
          <w:rPr>
            <w:rFonts w:ascii="Arial" w:hAnsi="Arial" w:cs="Arial"/>
          </w:rPr>
          <w:delText xml:space="preserve"> </w:delText>
        </w:r>
      </w:del>
      <w:r w:rsidR="007B5B77">
        <w:rPr>
          <w:rFonts w:ascii="Arial" w:hAnsi="Arial" w:cs="Arial"/>
        </w:rPr>
        <w:t>:</w:t>
      </w:r>
      <w:del w:id="213" w:author="Editor 2" w:date="2020-02-28T13:15:11Z">
        <w:r w:rsidR="007B5B77">
          <w:rPr>
            <w:rFonts w:ascii="Arial" w:hAnsi="Arial" w:cs="Arial"/>
          </w:rPr>
          <w:delText xml:space="preserve"> </w:delText>
        </w:r>
      </w:del>
      <w:r w:rsidR="007B5B77">
        <w:rPr>
          <w:rFonts w:ascii="Arial" w:hAnsi="Arial" w:cs="Arial"/>
        </w:rPr>
        <w:t xml:space="preserve">1000, USA), </w:t>
      </w:r>
      <w:ins w:id="21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and </w:t>
        </w:r>
      </w:ins>
      <w:r w:rsidR="007B5B77">
        <w:rPr>
          <w:rFonts w:ascii="Arial" w:hAnsi="Arial" w:cs="Arial"/>
        </w:rPr>
        <w:t>p-ERK (Proteintech, 1</w:t>
      </w:r>
      <w:del w:id="215" w:author="Editor 2" w:date="2020-02-28T13:15:11Z">
        <w:r w:rsidR="007B5B77">
          <w:rPr>
            <w:rFonts w:ascii="Arial" w:hAnsi="Arial" w:cs="Arial"/>
          </w:rPr>
          <w:delText xml:space="preserve"> </w:delText>
        </w:r>
      </w:del>
      <w:r w:rsidR="007B5B77">
        <w:rPr>
          <w:rFonts w:ascii="Arial" w:hAnsi="Arial" w:cs="Arial"/>
        </w:rPr>
        <w:t>:</w:t>
      </w:r>
      <w:del w:id="216" w:author="Editor 2" w:date="2020-02-28T13:15:11Z">
        <w:r w:rsidR="007B5B77">
          <w:rPr>
            <w:rFonts w:ascii="Arial" w:hAnsi="Arial" w:cs="Arial"/>
          </w:rPr>
          <w:delText xml:space="preserve"> </w:delText>
        </w:r>
      </w:del>
      <w:r w:rsidR="007B5B77">
        <w:rPr>
          <w:rFonts w:ascii="Arial" w:hAnsi="Arial" w:cs="Arial"/>
        </w:rPr>
        <w:t xml:space="preserve">1000, USA) at 4 </w:t>
      </w:r>
      <w:r w:rsidRPr="007B5B77" w:rsidR="007B5B77">
        <w:rPr>
          <w:rFonts w:ascii="Arial" w:eastAsia="宋体" w:hAnsi="Arial" w:cs="Arial"/>
        </w:rPr>
        <w:t>°C</w:t>
      </w:r>
      <w:r w:rsidRPr="00AF6EC1">
        <w:rPr>
          <w:rFonts w:ascii="Arial" w:hAnsi="Arial" w:cs="Arial"/>
        </w:rPr>
        <w:t xml:space="preserve"> overnight. </w:t>
      </w:r>
      <w:bookmarkStart w:id="217" w:name="OLE_LINK94"/>
      <w:bookmarkStart w:id="218" w:name="OLE_LINK95"/>
      <w:r w:rsidRPr="00AF6EC1">
        <w:rPr>
          <w:rFonts w:ascii="Arial" w:hAnsi="Arial" w:cs="Arial"/>
        </w:rPr>
        <w:t>After washing three times with TBS Tween 0.1% (TBST), membranes were incubated with horseradish peroxidase-conjugated secondary antibodies (Beyotime, Shanghai, China) for 60 min at 37°C.</w:t>
      </w:r>
      <w:bookmarkEnd w:id="217"/>
      <w:bookmarkEnd w:id="218"/>
      <w:r w:rsidRPr="00D87F1F">
        <w:rPr>
          <w:rFonts w:ascii="Arial" w:hAnsi="Arial" w:cs="Arial"/>
        </w:rPr>
        <w:t xml:space="preserve"> The target protein was visualized by </w:t>
      </w:r>
      <w:ins w:id="21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a </w:t>
        </w:r>
      </w:ins>
      <w:r w:rsidRPr="00D87F1F">
        <w:rPr>
          <w:rFonts w:ascii="Arial" w:hAnsi="Arial" w:cs="Arial"/>
        </w:rPr>
        <w:t>SuperSignal West Pico Trial Kit (Thermo).</w:t>
      </w:r>
    </w:p>
    <w:p w:rsidR="002D1ACE" w:rsidRPr="00D87F1F" w:rsidP="007D6C4A" w14:paraId="464A29EC" w14:textId="645F134E">
      <w:pPr>
        <w:spacing w:line="360" w:lineRule="auto"/>
        <w:rPr>
          <w:rFonts w:ascii="Arial" w:hAnsi="Arial" w:cs="Arial"/>
          <w:b/>
          <w:bCs/>
        </w:rPr>
      </w:pPr>
      <w:r w:rsidRPr="00D87F1F">
        <w:rPr>
          <w:rFonts w:ascii="Arial" w:hAnsi="Arial" w:cs="Arial"/>
          <w:b/>
          <w:bCs/>
        </w:rPr>
        <w:t>Luciferase assay</w:t>
      </w:r>
    </w:p>
    <w:p w:rsidR="002D1ACE" w:rsidRPr="00D87F1F" w:rsidP="00A15A66" w14:paraId="2CCB7401" w14:textId="29D9E0D5">
      <w:pPr>
        <w:spacing w:line="360" w:lineRule="auto"/>
        <w:ind w:firstLine="420" w:firstLineChars="200"/>
        <w:rPr>
          <w:rFonts w:ascii="Arial" w:hAnsi="Arial" w:cs="Arial"/>
        </w:rPr>
      </w:pPr>
      <w:r w:rsidRPr="00D87F1F" w:rsidR="00A53248">
        <w:rPr>
          <w:rFonts w:ascii="Arial" w:hAnsi="Arial" w:cs="Arial"/>
        </w:rPr>
        <w:t>The 3′UTR region in AK3 DNA was amplified by PCR with the following primers: F:</w:t>
      </w:r>
      <w:ins w:id="22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D87F1F" w:rsidR="00A53248">
        <w:rPr>
          <w:rFonts w:ascii="Arial" w:hAnsi="Arial" w:cs="Arial"/>
        </w:rPr>
        <w:t>5′ATCGCTCGAGAGACATGGAAATTATTTTAT3′;</w:t>
      </w:r>
      <w:ins w:id="22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D87F1F" w:rsidR="00A53248">
        <w:rPr>
          <w:rFonts w:ascii="Arial" w:hAnsi="Arial" w:cs="Arial"/>
        </w:rPr>
        <w:t>R:</w:t>
      </w:r>
      <w:ins w:id="22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D87F1F" w:rsidR="00A53248">
        <w:rPr>
          <w:rFonts w:ascii="Arial" w:hAnsi="Arial" w:cs="Arial"/>
        </w:rPr>
        <w:t xml:space="preserve">5′CCAGCGGCCGCTATCTGATTATTGGCTGTGTC3′. Mutations were introduced using the following primers: 5′GTGATATGGATTGGAAACTGAAATTCAGAGAAATTTCGTGTTCAATAGATACCACGAATT3′;R:5′AATTCGTGGTATCTATTGAACACGAAATTTCTCTGAATTTAGTTTCCAATCCATATCAT3′. The enlarged DNA sequence was ligated into the psi-AK3 vector to generate luciferase vectors for AK3 or mutated AK3 </w:t>
      </w:r>
      <w:ins w:id="22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3 </w:t>
        </w:r>
      </w:ins>
      <w:r w:rsidRPr="00D87F1F" w:rsidR="00A53248">
        <w:rPr>
          <w:rFonts w:ascii="Arial" w:hAnsi="Arial" w:cs="Arial"/>
        </w:rPr>
        <w:t xml:space="preserve">3′UTR. Using the XhoI/NotI restriction cleavage site, the 3′UTR sites containing the target seed sequences were placed in the vector. Human renal epithelial 293T cells (ATCC No. CRL-11268) contain a repressed SV40 T antigen. For the reporter assay, 293T cells were seeded into a 24-well plate and transfected with miR-96-5p mimic, miR-96-5p inhibitor, or NC (RiboBio, China). The 3′UTR of AK3 containing wild-type or mutant DNA was </w:t>
      </w:r>
      <w:del w:id="224" w:author="Editor 2" w:date="2020-02-28T13:15:11Z">
        <w:r w:rsidRPr="00D87F1F" w:rsidR="00A53248">
          <w:rPr>
            <w:rFonts w:ascii="Arial" w:hAnsi="Arial" w:cs="Arial"/>
          </w:rPr>
          <w:delText>co-transfected</w:delText>
        </w:r>
      </w:del>
      <w:ins w:id="22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cotransfected</w:t>
        </w:r>
      </w:ins>
      <w:r w:rsidRPr="00D87F1F" w:rsidR="00A53248">
        <w:rPr>
          <w:rFonts w:ascii="Arial" w:hAnsi="Arial" w:cs="Arial"/>
        </w:rPr>
        <w:t xml:space="preserve"> with the psi-CHECK2 vector (2 mg/mL) into 293T cells. </w:t>
      </w:r>
      <w:del w:id="226" w:author="Editor 2" w:date="2020-02-28T13:15:11Z">
        <w:r w:rsidRPr="00D87F1F" w:rsidR="00A53248">
          <w:rPr>
            <w:rFonts w:ascii="Arial" w:hAnsi="Arial" w:cs="Arial"/>
          </w:rPr>
          <w:delText>About</w:delText>
        </w:r>
      </w:del>
      <w:ins w:id="22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Approximately</w:t>
        </w:r>
      </w:ins>
      <w:r w:rsidRPr="00D87F1F" w:rsidR="00A53248">
        <w:rPr>
          <w:rFonts w:ascii="Arial" w:hAnsi="Arial" w:cs="Arial"/>
        </w:rPr>
        <w:t xml:space="preserve"> 48 h after transfection, the luciferase activities were measured with the Dual Luciferase</w:t>
      </w:r>
      <w:r w:rsidRPr="00D87F1F" w:rsidR="00A53248">
        <w:rPr>
          <w:rFonts w:ascii="Arial" w:hAnsi="Arial" w:cs="Arial"/>
          <w:vertAlign w:val="superscript"/>
        </w:rPr>
        <w:t>®</w:t>
      </w:r>
      <w:r w:rsidRPr="00D87F1F" w:rsidR="00A53248">
        <w:rPr>
          <w:rFonts w:ascii="Arial" w:hAnsi="Arial" w:cs="Arial"/>
        </w:rPr>
        <w:t xml:space="preserve"> Reporter Assay (GloMax, Promega, Madison, WI, USA)</w:t>
      </w:r>
      <w:del w:id="228" w:author="Editor 2" w:date="2020-02-28T13:15:11Z">
        <w:r w:rsidRPr="00D87F1F" w:rsidR="00A53248">
          <w:rPr>
            <w:rFonts w:ascii="Arial" w:hAnsi="Arial" w:cs="Arial"/>
          </w:rPr>
          <w:delText xml:space="preserve"> was used</w:delText>
        </w:r>
      </w:del>
      <w:r w:rsidRPr="00D87F1F" w:rsidR="00A53248">
        <w:rPr>
          <w:rFonts w:ascii="Arial" w:hAnsi="Arial" w:cs="Arial"/>
        </w:rPr>
        <w:t>.</w:t>
      </w:r>
    </w:p>
    <w:p w:rsidR="00F950D9" w:rsidRPr="00D87F1F" w:rsidP="007D6C4A" w14:paraId="4698888A" w14:textId="6C46E38E">
      <w:pPr>
        <w:spacing w:line="360" w:lineRule="auto"/>
        <w:rPr>
          <w:rFonts w:ascii="Arial" w:hAnsi="Arial" w:cs="Arial"/>
          <w:b/>
          <w:bCs/>
        </w:rPr>
      </w:pPr>
      <w:r w:rsidRPr="00D87F1F">
        <w:rPr>
          <w:rFonts w:ascii="Arial" w:hAnsi="Arial" w:cs="Arial" w:hint="eastAsia"/>
          <w:b/>
          <w:bCs/>
        </w:rPr>
        <w:t>B</w:t>
      </w:r>
      <w:r w:rsidRPr="00D87F1F">
        <w:rPr>
          <w:rFonts w:ascii="Arial" w:hAnsi="Arial" w:cs="Arial"/>
          <w:b/>
          <w:bCs/>
        </w:rPr>
        <w:t>ioinformatic Analysis</w:t>
      </w:r>
    </w:p>
    <w:p w:rsidR="00F950D9" w:rsidRPr="00D87F1F" w:rsidP="008A372C" w14:paraId="70F14802" w14:textId="111053FC">
      <w:pPr>
        <w:spacing w:line="360" w:lineRule="auto"/>
        <w:ind w:firstLine="420" w:firstLineChars="200"/>
        <w:rPr>
          <w:rFonts w:ascii="Arial" w:hAnsi="Arial" w:cs="Arial"/>
        </w:rPr>
      </w:pPr>
      <w:bookmarkStart w:id="229" w:name="OLE_LINK23"/>
      <w:bookmarkStart w:id="230" w:name="OLE_LINK24"/>
      <w:bookmarkStart w:id="231" w:name="_Hlk33733130"/>
      <w:r w:rsidRPr="00D87F1F">
        <w:rPr>
          <w:rFonts w:ascii="Arial" w:hAnsi="Arial" w:cs="Arial" w:hint="eastAsia"/>
        </w:rPr>
        <w:t>T</w:t>
      </w:r>
      <w:r w:rsidRPr="00D87F1F" w:rsidR="00155941">
        <w:rPr>
          <w:rFonts w:ascii="Arial" w:hAnsi="Arial" w:cs="Arial"/>
        </w:rPr>
        <w:t>argetscan (http://www.targetscan.org/vert_72/), miRDB (http://mirdb.org/) and miRanda (</w:t>
      </w:r>
      <w:hyperlink r:id="rId5" w:history="1">
        <w:r w:rsidRPr="00D87F1F" w:rsidR="00155941">
          <w:rPr>
            <w:rStyle w:val="Hyperlink"/>
            <w:rFonts w:ascii="Arial" w:hAnsi="Arial" w:cs="Arial"/>
            <w:color w:val="auto"/>
          </w:rPr>
          <w:t>http://www.microrna.org/microrna/home.do</w:t>
        </w:r>
      </w:hyperlink>
      <w:r w:rsidRPr="00D87F1F" w:rsidR="00155941">
        <w:rPr>
          <w:rFonts w:ascii="Arial" w:hAnsi="Arial" w:cs="Arial"/>
        </w:rPr>
        <w:t>.</w:t>
      </w:r>
      <w:ins w:id="23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D87F1F" w:rsidR="00155941">
        <w:rPr>
          <w:rFonts w:ascii="Arial" w:hAnsi="Arial" w:cs="Arial"/>
        </w:rPr>
        <w:t>)</w:t>
      </w:r>
      <w:bookmarkEnd w:id="229"/>
      <w:bookmarkEnd w:id="230"/>
      <w:r w:rsidRPr="00D87F1F" w:rsidR="004839A3">
        <w:rPr>
          <w:rFonts w:ascii="Arial" w:hAnsi="Arial" w:cs="Arial"/>
        </w:rPr>
        <w:t xml:space="preserve"> databases were used to predict the target genes of miR-96-5p. Moreover,</w:t>
      </w:r>
      <w:ins w:id="23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a</w:t>
        </w:r>
      </w:ins>
      <w:r w:rsidRPr="00D87F1F" w:rsidR="004839A3">
        <w:rPr>
          <w:rFonts w:ascii="Arial" w:hAnsi="Arial" w:cs="Arial"/>
        </w:rPr>
        <w:t xml:space="preserve"> Venn diagram was performed to obtain the overlapping genes of these three databases through VENNY 2.1 (</w:t>
      </w:r>
      <w:hyperlink r:id="rId6" w:history="1">
        <w:r w:rsidRPr="00811DCD" w:rsidR="00F472A3">
          <w:rPr>
            <w:rStyle w:val="Hyperlink"/>
            <w:rFonts w:ascii="Arial" w:hAnsi="Arial" w:cs="Arial"/>
          </w:rPr>
          <w:t>https://bioinfogp.cnb.csic.es/tools/venny/</w:t>
        </w:r>
      </w:hyperlink>
      <w:r w:rsidR="00F472A3">
        <w:rPr>
          <w:rFonts w:ascii="Arial" w:hAnsi="Arial" w:cs="Arial"/>
        </w:rPr>
        <w:t>).</w:t>
      </w:r>
      <w:del w:id="234" w:author="Editor 2" w:date="2020-02-28T13:15:11Z">
        <w:r w:rsidR="00F472A3">
          <w:rPr>
            <w:rFonts w:ascii="Arial" w:hAnsi="Arial" w:cs="Arial"/>
          </w:rPr>
          <w:delText xml:space="preserve"> </w:delText>
        </w:r>
      </w:del>
    </w:p>
    <w:p w:rsidR="007D6C4A" w:rsidRPr="00D87F1F" w:rsidP="007D6C4A" w14:paraId="55A42ED5" w14:textId="41C1E5C5">
      <w:pPr>
        <w:spacing w:line="360" w:lineRule="auto"/>
        <w:rPr>
          <w:rFonts w:ascii="Arial" w:hAnsi="Arial" w:cs="Arial"/>
          <w:b/>
          <w:bCs/>
        </w:rPr>
      </w:pPr>
      <w:bookmarkStart w:id="235" w:name="OLE_LINK28"/>
      <w:bookmarkEnd w:id="231"/>
      <w:r w:rsidRPr="00D87F1F">
        <w:rPr>
          <w:rFonts w:ascii="Arial" w:hAnsi="Arial" w:cs="Arial"/>
          <w:b/>
          <w:bCs/>
        </w:rPr>
        <w:t>Oncomine Analysis</w:t>
      </w:r>
    </w:p>
    <w:p w:rsidR="007D6C4A" w:rsidRPr="00D87F1F" w:rsidP="009825B2" w14:paraId="64809002" w14:textId="2125FB14">
      <w:pPr>
        <w:spacing w:line="360" w:lineRule="auto"/>
        <w:ind w:firstLine="420" w:firstLineChars="200"/>
        <w:rPr>
          <w:rFonts w:ascii="Arial" w:hAnsi="Arial" w:cs="Arial"/>
        </w:rPr>
      </w:pPr>
      <w:bookmarkStart w:id="236" w:name="OLE_LINK22"/>
      <w:bookmarkEnd w:id="235"/>
      <w:r w:rsidRPr="00FF453F">
        <w:rPr>
          <w:rFonts w:ascii="Arial" w:hAnsi="Arial" w:cs="Arial"/>
        </w:rPr>
        <w:t xml:space="preserve">Oncomine database analysis Expression levels of AK3 in </w:t>
      </w:r>
      <w:r w:rsidR="009825B2">
        <w:rPr>
          <w:rFonts w:ascii="Arial" w:hAnsi="Arial" w:cs="Arial" w:hint="eastAsia"/>
        </w:rPr>
        <w:t>breast</w:t>
      </w:r>
      <w:r w:rsidRPr="00D87F1F" w:rsidR="009825B2">
        <w:rPr>
          <w:rFonts w:ascii="Arial" w:hAnsi="Arial" w:cs="Arial"/>
        </w:rPr>
        <w:t xml:space="preserve"> cancer vs. normal tissues were analyzed using the Oncomine database</w:t>
      </w:r>
      <w:del w:id="237" w:author="Editor 2" w:date="2020-02-28T13:15:11Z">
        <w:r w:rsidRPr="00D87F1F" w:rsidR="009825B2">
          <w:rPr>
            <w:rFonts w:ascii="Arial" w:hAnsi="Arial" w:cs="Arial"/>
          </w:rPr>
          <w:delText xml:space="preserve">  </w:delText>
        </w:r>
      </w:del>
      <w:ins w:id="23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D87F1F" w:rsidR="009825B2">
        <w:rPr>
          <w:rFonts w:ascii="Arial" w:hAnsi="Arial" w:cs="Arial"/>
        </w:rPr>
        <w:t>(</w:t>
      </w:r>
      <w:hyperlink r:id="rId7" w:history="1">
        <w:r w:rsidRPr="009D161F" w:rsidR="009825B2">
          <w:rPr>
            <w:rStyle w:val="Hyperlink"/>
            <w:rFonts w:ascii="Arial" w:hAnsi="Arial" w:cs="Arial"/>
          </w:rPr>
          <w:t>https://www.oncomine.org/resource/login.html</w:t>
        </w:r>
      </w:hyperlink>
      <w:r w:rsidRPr="00FF453F">
        <w:rPr>
          <w:rFonts w:ascii="Arial" w:hAnsi="Arial" w:cs="Arial"/>
        </w:rPr>
        <w:t>).</w:t>
      </w:r>
      <w:r w:rsidR="009825B2">
        <w:rPr>
          <w:rFonts w:ascii="Arial" w:hAnsi="Arial" w:cs="Arial" w:hint="eastAsia"/>
        </w:rPr>
        <w:t xml:space="preserve"> </w:t>
      </w:r>
      <w:r w:rsidRPr="00FA4C76" w:rsidR="00FA4C76">
        <w:rPr>
          <w:rFonts w:ascii="Arial" w:hAnsi="Arial" w:cs="Arial"/>
        </w:rPr>
        <w:t>Differences in transcript</w:t>
      </w:r>
      <w:r w:rsidR="00FA4C76">
        <w:rPr>
          <w:rFonts w:ascii="Arial" w:hAnsi="Arial" w:cs="Arial" w:hint="eastAsia"/>
        </w:rPr>
        <w:t xml:space="preserve"> </w:t>
      </w:r>
      <w:r w:rsidRPr="00FA4C76" w:rsidR="00FA4C76">
        <w:rPr>
          <w:rFonts w:ascii="Arial" w:hAnsi="Arial" w:cs="Arial"/>
        </w:rPr>
        <w:t xml:space="preserve">levels associated with P &lt; 0.05 and log fold </w:t>
      </w:r>
      <w:del w:id="239" w:author="Editor 2" w:date="2020-02-28T13:15:11Z">
        <w:r w:rsidRPr="00FA4C76" w:rsidR="00FA4C76">
          <w:rPr>
            <w:rFonts w:ascii="Arial" w:hAnsi="Arial" w:cs="Arial"/>
          </w:rPr>
          <w:delText>changed</w:delText>
        </w:r>
      </w:del>
      <w:ins w:id="24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change</w:t>
        </w:r>
      </w:ins>
      <w:r w:rsidRPr="00FA4C76" w:rsidR="00FA4C76">
        <w:rPr>
          <w:rFonts w:ascii="Arial" w:hAnsi="Arial" w:cs="Arial"/>
        </w:rPr>
        <w:t xml:space="preserve"> &gt;2 were considered significant</w:t>
      </w:r>
      <w:del w:id="241" w:author="Editor 2" w:date="2020-02-28T13:15:11Z">
        <w:r w:rsidRPr="00FA4C76" w:rsidR="00FA4C76">
          <w:rPr>
            <w:rFonts w:ascii="Arial" w:hAnsi="Arial" w:cs="Arial"/>
          </w:rPr>
          <w:delText xml:space="preserve"> respectively</w:delText>
        </w:r>
      </w:del>
      <w:r w:rsidRPr="00FA4C76" w:rsidR="00FA4C76">
        <w:rPr>
          <w:rFonts w:ascii="Arial" w:hAnsi="Arial" w:cs="Arial"/>
        </w:rPr>
        <w:t>.</w:t>
      </w:r>
    </w:p>
    <w:p w:rsidR="00946BC6" w:rsidRPr="00D87F1F" w:rsidP="00946BC6" w14:paraId="22578100" w14:textId="7221DDAF">
      <w:pPr>
        <w:spacing w:line="360" w:lineRule="auto"/>
        <w:rPr>
          <w:rFonts w:ascii="Arial" w:hAnsi="Arial" w:cs="Arial"/>
          <w:b/>
          <w:bCs/>
        </w:rPr>
      </w:pPr>
      <w:bookmarkStart w:id="242" w:name="OLE_LINK27"/>
      <w:bookmarkEnd w:id="236"/>
      <w:r w:rsidRPr="00D87F1F">
        <w:rPr>
          <w:rFonts w:ascii="Arial" w:hAnsi="Arial" w:cs="Arial"/>
          <w:b/>
          <w:bCs/>
        </w:rPr>
        <w:t>GEPIA Dataset</w:t>
      </w:r>
    </w:p>
    <w:p w:rsidR="00946BC6" w:rsidRPr="00D87F1F" w:rsidP="00FE78B5" w14:paraId="21C963C9" w14:textId="2BE14613">
      <w:pPr>
        <w:spacing w:line="360" w:lineRule="auto"/>
        <w:ind w:firstLine="420" w:firstLineChars="200"/>
        <w:rPr>
          <w:rFonts w:ascii="Arial" w:hAnsi="Arial" w:cs="Arial"/>
        </w:rPr>
      </w:pPr>
      <w:bookmarkStart w:id="243" w:name="_Hlk33734335"/>
      <w:bookmarkEnd w:id="242"/>
      <w:del w:id="244" w:author="Editor 2" w:date="2020-02-28T13:15:11Z">
        <w:r w:rsidRPr="0013710B" w:rsidR="0013710B">
          <w:rPr>
            <w:rFonts w:ascii="Arial" w:hAnsi="Arial" w:cs="Arial"/>
          </w:rPr>
          <w:delText xml:space="preserve">The </w:delText>
        </w:r>
      </w:del>
      <w:r w:rsidRPr="0013710B" w:rsidR="0013710B">
        <w:rPr>
          <w:rFonts w:ascii="Arial" w:hAnsi="Arial" w:cs="Arial"/>
        </w:rPr>
        <w:t xml:space="preserve">Gene Expression Profiling Interactive Analysis (GEPIA) is a </w:t>
      </w:r>
      <w:del w:id="245" w:author="Editor 2" w:date="2020-02-28T13:15:11Z">
        <w:r w:rsidRPr="0013710B" w:rsidR="0013710B">
          <w:rPr>
            <w:rFonts w:ascii="Arial" w:hAnsi="Arial" w:cs="Arial"/>
          </w:rPr>
          <w:delText>newly</w:delText>
        </w:r>
      </w:del>
      <w:ins w:id="24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new</w:t>
        </w:r>
      </w:ins>
      <w:r w:rsidRPr="0013710B" w:rsidR="0013710B">
        <w:rPr>
          <w:rFonts w:ascii="Arial" w:hAnsi="Arial" w:cs="Arial"/>
        </w:rPr>
        <w:t xml:space="preserve"> web-based tool for analyzing </w:t>
      </w:r>
      <w:del w:id="247" w:author="Editor 2" w:date="2020-02-28T13:15:11Z">
        <w:r w:rsidRPr="0013710B" w:rsidR="0013710B">
          <w:rPr>
            <w:rFonts w:ascii="Arial" w:hAnsi="Arial" w:cs="Arial"/>
          </w:rPr>
          <w:delText xml:space="preserve">the </w:delText>
        </w:r>
      </w:del>
      <w:r w:rsidRPr="0013710B" w:rsidR="0013710B">
        <w:rPr>
          <w:rFonts w:ascii="Arial" w:hAnsi="Arial" w:cs="Arial"/>
        </w:rPr>
        <w:t xml:space="preserve">tumors and normal samples from </w:t>
      </w:r>
      <w:del w:id="248" w:author="Editor 2" w:date="2020-02-28T13:15:11Z">
        <w:r w:rsidRPr="0013710B" w:rsidR="0013710B">
          <w:rPr>
            <w:rFonts w:ascii="Arial" w:hAnsi="Arial" w:cs="Arial"/>
          </w:rPr>
          <w:delText>the</w:delText>
        </w:r>
      </w:del>
      <w:ins w:id="24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The</w:t>
        </w:r>
      </w:ins>
      <w:r w:rsidRPr="0013710B" w:rsidR="0013710B">
        <w:rPr>
          <w:rFonts w:ascii="Arial" w:hAnsi="Arial" w:cs="Arial"/>
        </w:rPr>
        <w:t xml:space="preserve"> Cancer Genome Atlas (TCGA) and </w:t>
      </w:r>
      <w:del w:id="250" w:author="Editor 2" w:date="2020-02-28T13:15:11Z">
        <w:r w:rsidRPr="0013710B" w:rsidR="0013710B">
          <w:rPr>
            <w:rFonts w:ascii="Arial" w:hAnsi="Arial" w:cs="Arial"/>
          </w:rPr>
          <w:delText xml:space="preserve">the </w:delText>
        </w:r>
      </w:del>
      <w:r w:rsidRPr="0013710B" w:rsidR="0013710B">
        <w:rPr>
          <w:rFonts w:ascii="Arial" w:hAnsi="Arial" w:cs="Arial"/>
        </w:rPr>
        <w:t>Genotype-Tissue Expression (GTEx) projects</w:t>
      </w:r>
      <w:del w:id="251" w:author="Editor 2" w:date="2020-02-28T13:15:11Z">
        <w:r w:rsidRPr="0013710B" w:rsidR="0013710B">
          <w:rPr>
            <w:rFonts w:ascii="Arial" w:hAnsi="Arial" w:cs="Arial"/>
          </w:rPr>
          <w:delText>,</w:delText>
        </w:r>
      </w:del>
      <w:r w:rsidRPr="0013710B" w:rsidR="0013710B">
        <w:rPr>
          <w:rFonts w:ascii="Arial" w:hAnsi="Arial" w:cs="Arial"/>
        </w:rPr>
        <w:t xml:space="preserve"> using a standard processing pipeline (http://gepia.cancer-pku.cn/)</w:t>
      </w:r>
      <w:hyperlink w:anchor="_ENREF_15" w:tooltip="Liu, 2018 #28" w:history="1">
        <w:r w:rsidR="001268C3">
          <w:rPr>
            <w:rFonts w:ascii="Arial" w:hAnsi="Arial" w:cs="Arial"/>
          </w:rPr>
          <w:fldChar w:fldCharType="begin"/>
        </w:r>
        <w:r w:rsidR="001268C3">
          <w:rPr>
            <w:rFonts w:ascii="Arial" w:hAnsi="Arial" w:cs="Arial"/>
          </w:rPr>
          <w:instrText xml:space="preserve"> ADDIN EN.CITE &lt;EndNote&gt;&lt;Cite&gt;&lt;Author&gt;Liu&lt;/Author&gt;&lt;Year&gt;2018&lt;/Year&gt;&lt;RecNum&gt;28&lt;/RecNum&gt;&lt;DisplayText&gt;&lt;style face="superscript"&gt;15&lt;/style&gt;&lt;/DisplayText&gt;&lt;record&gt;&lt;rec-number&gt;28&lt;/rec-number&gt;&lt;foreign-keys&gt;&lt;key app="EN" db-id="sred5rt27v59ste2zv0xr0rjedtrvppzd0e0"&gt;28&lt;/key&gt;&lt;/foreign-keys&gt;&lt;ref-type name="Journal Article"&gt;17&lt;/ref-type&gt;&lt;contributors&gt;&lt;authors&gt;&lt;author&gt;Liu, Bao-Hong&lt;/author&gt;&lt;/authors&gt;&lt;/contributors&gt;&lt;titles&gt;&lt;title&gt;Differential Coexpression Network Analysis for Gene Expression Data&lt;/title&gt;&lt;secondary-title&gt;Methods in molecular biology (Clifton, N.J.)&lt;/secondary-title&gt;&lt;alt-title&gt;Methods Mol Biol&lt;/alt-title&gt;&lt;/titles&gt;&lt;periodical&gt;&lt;full-title&gt;Methods Mol Biol&lt;/full-title&gt;&lt;abbr-1&gt;Methods in molecular biology (Clifton, N.J.)&lt;/abbr-1&gt;&lt;/periodical&gt;&lt;alt-periodical&gt;&lt;full-title&gt;Methods Mol Biol&lt;/full-title&gt;&lt;abbr-1&gt;Methods in molecular biology (Clifton, N.J.)&lt;/abbr-1&gt;&lt;/alt-periodical&gt;&lt;pages&gt;155-165&lt;/pages&gt;&lt;volume&gt;1754&lt;/volume&gt;&lt;keywords&gt;&lt;keyword&gt;*Coexpression&lt;/keyword&gt;&lt;keyword&gt;*Differential coexpression network&lt;/keyword&gt;&lt;keyword&gt;Algorithms&lt;/keyword&gt;&lt;keyword&gt;Biomarkers, Tumor/analysis/*genetics&lt;/keyword&gt;&lt;keyword&gt;Databases, Genetic&lt;/keyword&gt;&lt;keyword&gt;Gene Expression Profiling/instrumentation/*methods&lt;/keyword&gt;&lt;keyword&gt;Gene Expression Regulation, Neoplastic&lt;/keyword&gt;&lt;keyword&gt;Gene Regulatory Networks/*genetics&lt;/keyword&gt;&lt;keyword&gt;Humans&lt;/keyword&gt;&lt;keyword&gt;Neoplasms/diagnosis/*genetics&lt;/keyword&gt;&lt;keyword&gt;Oligonucleotide Array Sequence Analysis/instrumentation/*methods&lt;/keyword&gt;&lt;/keywords&gt;&lt;dates&gt;&lt;year&gt;2018&lt;/year&gt;&lt;/dates&gt;&lt;pub-location&gt;United States&lt;/pub-location&gt;&lt;isbn&gt;1940-6029&lt;/isbn&gt;&lt;accession-num&gt;29536442&lt;/accession-num&gt;&lt;urls&gt;&lt;related-urls&gt;&lt;url&gt;https://pubmed.ncbi.nlm.nih.gov/29536442&lt;/url&gt;&lt;/related-urls&gt;&lt;/urls&gt;&lt;electronic-resource-num&gt;10.1007/978-1-4939-7717-8_9&lt;/electronic-resource-num&gt;&lt;remote-database-name&gt;PubMed&lt;/remote-database-name&gt;&lt;language&gt;eng&lt;/language&gt;&lt;/record&gt;&lt;/Cite&gt;&lt;/EndNote&gt;</w:instrText>
        </w:r>
        <w:r w:rsidR="001268C3">
          <w:rPr>
            <w:rFonts w:ascii="Arial" w:hAnsi="Arial" w:cs="Arial"/>
          </w:rPr>
          <w:fldChar w:fldCharType="separate"/>
        </w:r>
        <w:r w:rsidRPr="001268C3" w:rsidR="001268C3">
          <w:rPr>
            <w:rFonts w:ascii="Arial" w:hAnsi="Arial" w:cs="Arial"/>
            <w:noProof/>
            <w:vertAlign w:val="superscript"/>
          </w:rPr>
          <w:t>15</w:t>
        </w:r>
        <w:r w:rsidR="001268C3">
          <w:rPr>
            <w:rFonts w:ascii="Arial" w:hAnsi="Arial" w:cs="Arial"/>
          </w:rPr>
          <w:fldChar w:fldCharType="end"/>
        </w:r>
      </w:hyperlink>
      <w:r w:rsidRPr="00D87F1F">
        <w:rPr>
          <w:rFonts w:ascii="Arial" w:hAnsi="Arial" w:cs="Arial"/>
        </w:rPr>
        <w:t>.</w:t>
      </w:r>
      <w:bookmarkEnd w:id="243"/>
      <w:r w:rsidRPr="00D87F1F" w:rsidR="00AF401F">
        <w:rPr>
          <w:rFonts w:ascii="Arial" w:hAnsi="Arial" w:cs="Arial"/>
        </w:rPr>
        <w:t xml:space="preserve"> AK3 gene expression correlation analysis and overall survival analysis based on given sets of TCGA expression data </w:t>
      </w:r>
      <w:del w:id="252" w:author="Editor 2" w:date="2020-02-28T13:15:11Z">
        <w:r w:rsidRPr="00D87F1F" w:rsidR="00AF401F">
          <w:rPr>
            <w:rFonts w:ascii="Arial" w:hAnsi="Arial" w:cs="Arial"/>
          </w:rPr>
          <w:delText>are</w:delText>
        </w:r>
      </w:del>
      <w:ins w:id="25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were</w:t>
        </w:r>
      </w:ins>
      <w:r w:rsidRPr="00D87F1F" w:rsidR="00AF401F">
        <w:rPr>
          <w:rFonts w:ascii="Arial" w:hAnsi="Arial" w:cs="Arial"/>
        </w:rPr>
        <w:t xml:space="preserve"> performed by GEPIA.</w:t>
      </w:r>
    </w:p>
    <w:p w:rsidR="00A15A66" w:rsidRPr="00D87F1F" w:rsidP="00A15A66" w14:paraId="5712EC3D" w14:textId="77777777">
      <w:pPr>
        <w:spacing w:line="360" w:lineRule="auto"/>
        <w:rPr>
          <w:rFonts w:ascii="Arial" w:hAnsi="Arial" w:cs="Arial"/>
          <w:b/>
          <w:bCs/>
        </w:rPr>
      </w:pPr>
      <w:r w:rsidRPr="00D87F1F">
        <w:rPr>
          <w:rFonts w:ascii="Arial" w:hAnsi="Arial" w:cs="Arial"/>
          <w:b/>
          <w:bCs/>
        </w:rPr>
        <w:t>Statistical analysis</w:t>
      </w:r>
    </w:p>
    <w:p w:rsidR="00946BC6" w:rsidRPr="00D87F1F" w:rsidP="00712819" w14:paraId="6BD867B7" w14:textId="3038E81C">
      <w:pPr>
        <w:spacing w:line="360" w:lineRule="auto"/>
        <w:ind w:firstLine="420" w:firstLineChars="200"/>
        <w:rPr>
          <w:rFonts w:ascii="Arial" w:hAnsi="Arial" w:cs="Arial"/>
        </w:rPr>
      </w:pPr>
      <w:r w:rsidRPr="00D87F1F">
        <w:rPr>
          <w:rFonts w:ascii="Arial" w:hAnsi="Arial" w:cs="Arial"/>
        </w:rPr>
        <w:t>All experiments involved at least three biological replications</w:t>
      </w:r>
      <w:ins w:id="25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t>
        </w:r>
      </w:ins>
      <w:r w:rsidRPr="00D87F1F">
        <w:rPr>
          <w:rFonts w:ascii="Arial" w:hAnsi="Arial" w:cs="Arial"/>
        </w:rPr>
        <w:t xml:space="preserve"> and the mean ± SD was calculated to evaluate the data. </w:t>
      </w:r>
      <w:bookmarkStart w:id="255" w:name="_Hlk33732509"/>
      <w:r w:rsidRPr="00173F72" w:rsidR="00EC015E">
        <w:rPr>
          <w:rFonts w:ascii="Arial" w:hAnsi="Arial" w:cs="Arial"/>
          <w:color w:val="FF0000"/>
        </w:rPr>
        <w:t xml:space="preserve">When appropriate, to assess differences between sets, we used </w:t>
      </w:r>
      <w:del w:id="256" w:author="Editor 2" w:date="2020-02-28T13:15:11Z">
        <w:r w:rsidRPr="00173F72" w:rsidR="00EC015E">
          <w:rPr>
            <w:rFonts w:ascii="Arial" w:hAnsi="Arial" w:cs="Arial"/>
            <w:color w:val="FF0000"/>
          </w:rPr>
          <w:delText>Student</w:delText>
        </w:r>
      </w:del>
      <w:ins w:id="25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Student’s</w:t>
        </w:r>
      </w:ins>
      <w:r w:rsidRPr="00173F72" w:rsidR="00EC015E">
        <w:rPr>
          <w:rFonts w:ascii="Arial" w:hAnsi="Arial" w:cs="Arial"/>
          <w:color w:val="FF0000"/>
        </w:rPr>
        <w:t xml:space="preserve"> t-test and </w:t>
      </w:r>
      <w:ins w:id="25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the </w:t>
        </w:r>
      </w:ins>
      <w:r w:rsidRPr="00173F72" w:rsidR="00EC015E">
        <w:rPr>
          <w:rFonts w:ascii="Arial" w:hAnsi="Arial" w:cs="Arial"/>
          <w:color w:val="FF0000"/>
        </w:rPr>
        <w:t>Mann-Whitney U test for two</w:t>
      </w:r>
      <w:del w:id="259" w:author="Editor 2" w:date="2020-02-28T13:15:11Z">
        <w:r w:rsidRPr="00173F72" w:rsidR="00EC015E">
          <w:rPr>
            <w:rFonts w:ascii="Arial" w:hAnsi="Arial" w:cs="Arial"/>
            <w:color w:val="FF0000"/>
          </w:rPr>
          <w:delText xml:space="preserve"> groups comparison</w:delText>
        </w:r>
      </w:del>
      <w:ins w:id="26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-group comparisons</w:t>
        </w:r>
      </w:ins>
      <w:r w:rsidRPr="00173F72" w:rsidR="00EC015E">
        <w:rPr>
          <w:rFonts w:ascii="Arial" w:hAnsi="Arial" w:cs="Arial"/>
          <w:color w:val="FF0000"/>
        </w:rPr>
        <w:t xml:space="preserve">. One-way ANOVA followed by Dunnett’s t-test was used for comparisons of multiple </w:t>
      </w:r>
      <w:del w:id="261" w:author="Editor 2" w:date="2020-02-28T13:15:11Z">
        <w:r w:rsidRPr="00173F72" w:rsidR="00EC015E">
          <w:rPr>
            <w:rFonts w:ascii="Arial" w:hAnsi="Arial" w:cs="Arial"/>
            <w:color w:val="FF0000"/>
          </w:rPr>
          <w:delText>group</w:delText>
        </w:r>
      </w:del>
      <w:ins w:id="26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groups</w:t>
        </w:r>
      </w:ins>
      <w:r w:rsidRPr="00173F72" w:rsidR="00EC015E">
        <w:rPr>
          <w:rFonts w:ascii="Arial" w:hAnsi="Arial" w:cs="Arial"/>
          <w:color w:val="FF0000"/>
        </w:rPr>
        <w:t>.</w:t>
      </w:r>
      <w:bookmarkEnd w:id="255"/>
      <w:r w:rsidRPr="00D87F1F">
        <w:rPr>
          <w:rFonts w:ascii="Arial" w:hAnsi="Arial" w:cs="Arial"/>
        </w:rPr>
        <w:t xml:space="preserve"> P&lt;0.05 was regarded as </w:t>
      </w:r>
      <w:del w:id="263" w:author="Editor 2" w:date="2020-02-28T13:15:11Z">
        <w:r w:rsidRPr="00D87F1F">
          <w:rPr>
            <w:rFonts w:ascii="Arial" w:hAnsi="Arial" w:cs="Arial"/>
          </w:rPr>
          <w:delText>statistical significance</w:delText>
        </w:r>
      </w:del>
      <w:ins w:id="26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statistically significant</w:t>
        </w:r>
      </w:ins>
      <w:r w:rsidRPr="00D87F1F">
        <w:rPr>
          <w:rFonts w:ascii="Arial" w:hAnsi="Arial" w:cs="Arial"/>
        </w:rPr>
        <w:t>. Data from the experiment will be analysed using SPSS software (version 19, SPSS Inc., City, State, USA).</w:t>
      </w:r>
    </w:p>
    <w:p w:rsidR="007D6C4A" w:rsidRPr="00D87F1F" w:rsidP="007D6C4A" w14:paraId="267DC276" w14:textId="1DD180AB">
      <w:pPr>
        <w:spacing w:line="360" w:lineRule="auto"/>
        <w:rPr>
          <w:rFonts w:ascii="Arial" w:hAnsi="Arial" w:cs="Arial"/>
          <w:b/>
          <w:bCs/>
        </w:rPr>
      </w:pPr>
      <w:r w:rsidRPr="00D87F1F">
        <w:rPr>
          <w:rFonts w:ascii="Arial" w:hAnsi="Arial" w:cs="Arial"/>
          <w:b/>
          <w:bCs/>
        </w:rPr>
        <w:t>Results</w:t>
      </w:r>
    </w:p>
    <w:p w:rsidR="00BC0E24" w:rsidRPr="00D87F1F" w:rsidP="007D6C4A" w14:paraId="7D6A5ADF" w14:textId="2B534270">
      <w:pPr>
        <w:spacing w:line="360" w:lineRule="auto"/>
        <w:rPr>
          <w:rFonts w:ascii="Arial" w:hAnsi="Arial" w:cs="Arial"/>
          <w:b/>
          <w:bCs/>
        </w:rPr>
      </w:pPr>
      <w:r w:rsidRPr="00D87F1F">
        <w:rPr>
          <w:rFonts w:ascii="Arial" w:hAnsi="Arial" w:cs="Arial"/>
          <w:b/>
          <w:bCs/>
        </w:rPr>
        <w:t xml:space="preserve">miR-96-5p expression levels </w:t>
      </w:r>
      <w:del w:id="265" w:author="Editor 2" w:date="2020-02-28T13:15:11Z">
        <w:r w:rsidRPr="00D87F1F">
          <w:rPr>
            <w:rFonts w:ascii="Arial" w:hAnsi="Arial" w:cs="Arial"/>
            <w:b/>
            <w:bCs/>
          </w:rPr>
          <w:delText>is</w:delText>
        </w:r>
      </w:del>
      <w:ins w:id="266"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are</w:t>
        </w:r>
      </w:ins>
      <w:r w:rsidRPr="00D87F1F">
        <w:rPr>
          <w:rFonts w:ascii="Arial" w:hAnsi="Arial" w:cs="Arial"/>
          <w:b/>
          <w:bCs/>
        </w:rPr>
        <w:t xml:space="preserve"> increased in </w:t>
      </w:r>
      <w:bookmarkStart w:id="267" w:name="OLE_LINK3"/>
      <w:bookmarkStart w:id="268" w:name="OLE_LINK8"/>
      <w:r w:rsidRPr="00D87F1F">
        <w:rPr>
          <w:rFonts w:ascii="Arial" w:hAnsi="Arial" w:cs="Arial"/>
          <w:b/>
          <w:bCs/>
        </w:rPr>
        <w:t>breast cancer</w:t>
      </w:r>
      <w:bookmarkEnd w:id="267"/>
      <w:bookmarkEnd w:id="268"/>
      <w:r w:rsidRPr="00D87F1F">
        <w:rPr>
          <w:rFonts w:ascii="Arial" w:hAnsi="Arial" w:cs="Arial"/>
          <w:b/>
          <w:bCs/>
        </w:rPr>
        <w:t xml:space="preserve"> cells and tumor tissues</w:t>
      </w:r>
    </w:p>
    <w:p w:rsidR="00204D9B" w:rsidRPr="00D87F1F" w:rsidP="00943123" w14:paraId="0941D4F3" w14:textId="605EC703">
      <w:pPr>
        <w:spacing w:line="360" w:lineRule="auto"/>
        <w:ind w:firstLine="420" w:firstLineChars="200"/>
        <w:rPr>
          <w:rFonts w:ascii="Arial" w:hAnsi="Arial" w:cs="Arial"/>
        </w:rPr>
      </w:pPr>
      <w:r w:rsidRPr="00D87F1F" w:rsidR="009241CE">
        <w:rPr>
          <w:rFonts w:ascii="Arial" w:hAnsi="Arial" w:cs="Arial"/>
        </w:rPr>
        <w:t>Compared with MCF10A, the expression of miR-96-5p was significantly upregulated in three TNBC cell lines (BT549, HS578T and MDA</w:t>
      </w:r>
      <w:r w:rsidRPr="00D87F1F" w:rsidR="009241CE">
        <w:rPr>
          <w:rFonts w:ascii="MS Gothic" w:eastAsia="MS Gothic" w:hAnsi="MS Gothic" w:cs="MS Gothic" w:hint="eastAsia"/>
        </w:rPr>
        <w:t>‑</w:t>
      </w:r>
      <w:r w:rsidRPr="00D87F1F" w:rsidR="009241CE">
        <w:rPr>
          <w:rFonts w:ascii="Arial" w:hAnsi="Arial" w:cs="Arial"/>
        </w:rPr>
        <w:t>MB</w:t>
      </w:r>
      <w:r w:rsidRPr="00D87F1F" w:rsidR="009241CE">
        <w:rPr>
          <w:rFonts w:ascii="MS Gothic" w:eastAsia="MS Gothic" w:hAnsi="MS Gothic" w:cs="MS Gothic" w:hint="eastAsia"/>
        </w:rPr>
        <w:t>‑</w:t>
      </w:r>
      <w:r w:rsidR="00963E8D">
        <w:rPr>
          <w:rFonts w:ascii="Arial" w:hAnsi="Arial" w:cs="Arial"/>
        </w:rPr>
        <w:t xml:space="preserve">231, P&lt;0.05, </w:t>
      </w:r>
      <w:r w:rsidRPr="00D87F1F">
        <w:rPr>
          <w:rFonts w:ascii="Arial" w:hAnsi="Arial" w:cs="Arial"/>
          <w:b/>
          <w:bCs/>
        </w:rPr>
        <w:t>Figure</w:t>
      </w:r>
      <w:ins w:id="269"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1B)</w:t>
        </w:r>
      </w:ins>
      <w:r w:rsidRPr="00D87F1F">
        <w:rPr>
          <w:rFonts w:ascii="Arial" w:hAnsi="Arial" w:cs="Arial"/>
          <w:b/>
          <w:bCs/>
        </w:rPr>
        <w:t>. 1 A</w:t>
      </w:r>
      <w:r w:rsidRPr="002548B6" w:rsidR="002548B6">
        <w:rPr>
          <w:rFonts w:ascii="Arial" w:hAnsi="Arial" w:cs="Arial"/>
        </w:rPr>
        <w:t xml:space="preserve">). As shown in </w:t>
      </w:r>
      <w:r w:rsidRPr="00943123" w:rsidR="002548B6">
        <w:rPr>
          <w:rFonts w:ascii="Arial" w:hAnsi="Arial" w:cs="Arial"/>
          <w:b/>
          <w:bCs/>
        </w:rPr>
        <w:t>Figure.</w:t>
      </w:r>
      <w:del w:id="270" w:author="Editor 2" w:date="2020-02-28T13:15:11Z">
        <w:r w:rsidRPr="00943123" w:rsidR="002548B6">
          <w:rPr>
            <w:rFonts w:ascii="Arial" w:hAnsi="Arial" w:cs="Arial"/>
            <w:b/>
            <w:bCs/>
          </w:rPr>
          <w:delText xml:space="preserve"> </w:delText>
        </w:r>
      </w:del>
      <w:ins w:id="271"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As shown in Figure </w:t>
        </w:r>
      </w:ins>
      <w:r w:rsidRPr="00943123" w:rsidR="002548B6">
        <w:rPr>
          <w:rFonts w:ascii="Arial" w:hAnsi="Arial" w:cs="Arial"/>
          <w:b/>
          <w:bCs/>
        </w:rPr>
        <w:t>1 B</w:t>
      </w:r>
      <w:r w:rsidRPr="00D87F1F" w:rsidR="00E50287">
        <w:rPr>
          <w:rFonts w:ascii="Arial" w:hAnsi="Arial" w:cs="Arial"/>
        </w:rPr>
        <w:t xml:space="preserve">, miR-96-5p was significantly </w:t>
      </w:r>
      <w:del w:id="272" w:author="Editor 2" w:date="2020-02-28T13:15:11Z">
        <w:r w:rsidRPr="00D87F1F" w:rsidR="00E50287">
          <w:rPr>
            <w:rFonts w:ascii="Arial" w:hAnsi="Arial" w:cs="Arial"/>
          </w:rPr>
          <w:delText>increase</w:delText>
        </w:r>
      </w:del>
      <w:ins w:id="27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increased</w:t>
        </w:r>
      </w:ins>
      <w:r w:rsidRPr="00D87F1F" w:rsidR="00E50287">
        <w:rPr>
          <w:rFonts w:ascii="Arial" w:hAnsi="Arial" w:cs="Arial"/>
        </w:rPr>
        <w:t xml:space="preserve"> in breast cancer</w:t>
      </w:r>
      <w:del w:id="274" w:author="Editor 2" w:date="2020-02-28T13:15:11Z">
        <w:r w:rsidRPr="00D87F1F" w:rsidR="00E50287">
          <w:rPr>
            <w:rFonts w:ascii="Arial" w:hAnsi="Arial" w:cs="Arial"/>
          </w:rPr>
          <w:delText xml:space="preserve"> than</w:delText>
        </w:r>
      </w:del>
      <w:ins w:id="27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tissues compared with</w:t>
        </w:r>
      </w:ins>
      <w:r w:rsidRPr="00D87F1F" w:rsidR="00E50287">
        <w:rPr>
          <w:rFonts w:ascii="Arial" w:hAnsi="Arial" w:cs="Arial"/>
        </w:rPr>
        <w:t xml:space="preserve"> matched </w:t>
      </w:r>
      <w:del w:id="276" w:author="Editor 2" w:date="2020-02-28T13:15:11Z">
        <w:r w:rsidRPr="00D87F1F" w:rsidR="00E50287">
          <w:rPr>
            <w:rFonts w:ascii="Arial" w:hAnsi="Arial" w:cs="Arial"/>
          </w:rPr>
          <w:delText>para-cancerous</w:delText>
        </w:r>
      </w:del>
      <w:ins w:id="27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paracancerous</w:t>
        </w:r>
      </w:ins>
      <w:r w:rsidRPr="00D87F1F" w:rsidR="00E50287">
        <w:rPr>
          <w:rFonts w:ascii="Arial" w:hAnsi="Arial" w:cs="Arial"/>
        </w:rPr>
        <w:t xml:space="preserve"> tissues (P&lt;0.05). Moreover, the expression of </w:t>
      </w:r>
      <w:bookmarkStart w:id="278" w:name="_Hlk29205681"/>
      <w:r w:rsidRPr="00D87F1F" w:rsidR="00E50287">
        <w:rPr>
          <w:rFonts w:ascii="Arial" w:hAnsi="Arial" w:cs="Arial"/>
        </w:rPr>
        <w:t>miR-96-5p</w:t>
      </w:r>
      <w:bookmarkEnd w:id="278"/>
      <w:r w:rsidRPr="00D87F1F" w:rsidR="008D7372">
        <w:rPr>
          <w:rFonts w:ascii="Arial" w:hAnsi="Arial" w:cs="Arial"/>
        </w:rPr>
        <w:t xml:space="preserve"> </w:t>
      </w:r>
      <w:del w:id="279" w:author="Editor 2" w:date="2020-02-28T13:15:11Z">
        <w:r w:rsidRPr="00D87F1F" w:rsidR="008D7372">
          <w:rPr>
            <w:rFonts w:ascii="Arial" w:hAnsi="Arial" w:cs="Arial"/>
          </w:rPr>
          <w:delText>has</w:delText>
        </w:r>
      </w:del>
      <w:ins w:id="28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had</w:t>
        </w:r>
      </w:ins>
      <w:r w:rsidRPr="00D87F1F" w:rsidR="008D7372">
        <w:rPr>
          <w:rFonts w:ascii="Arial" w:hAnsi="Arial" w:cs="Arial"/>
        </w:rPr>
        <w:t xml:space="preserve"> a negative correlation with AK3 expression (r=-0.895, P=0.000, </w:t>
      </w:r>
      <w:r w:rsidRPr="00D87F1F" w:rsidR="008D7372">
        <w:rPr>
          <w:rFonts w:ascii="Arial" w:hAnsi="Arial" w:cs="Arial"/>
          <w:b/>
          <w:bCs/>
        </w:rPr>
        <w:t>Figure</w:t>
      </w:r>
      <w:ins w:id="281"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4B)</w:t>
        </w:r>
      </w:ins>
      <w:r w:rsidRPr="00D87F1F" w:rsidR="008D7372">
        <w:rPr>
          <w:rFonts w:ascii="Arial" w:hAnsi="Arial" w:cs="Arial"/>
          <w:b/>
          <w:bCs/>
        </w:rPr>
        <w:t>. 1 C</w:t>
      </w:r>
      <w:r w:rsidRPr="00D87F1F" w:rsidR="00A415BB">
        <w:rPr>
          <w:rFonts w:ascii="Arial" w:hAnsi="Arial" w:cs="Arial"/>
        </w:rPr>
        <w:t>).</w:t>
      </w:r>
      <w:del w:id="282" w:author="Editor 2" w:date="2020-02-28T13:15:11Z">
        <w:r w:rsidRPr="00D87F1F" w:rsidR="008D7372">
          <w:rPr>
            <w:rFonts w:ascii="Arial" w:hAnsi="Arial" w:cs="Arial" w:hint="eastAsia"/>
          </w:rPr>
          <w:delText xml:space="preserve"> </w:delText>
        </w:r>
      </w:del>
    </w:p>
    <w:p w:rsidR="005138EF" w:rsidRPr="00D87F1F" w:rsidP="005138EF" w14:paraId="29A75CED" w14:textId="76D933B9">
      <w:pPr>
        <w:spacing w:line="360" w:lineRule="auto"/>
        <w:rPr>
          <w:rFonts w:ascii="Arial" w:hAnsi="Arial" w:cs="Arial"/>
          <w:b/>
          <w:bCs/>
        </w:rPr>
      </w:pPr>
      <w:r w:rsidRPr="00D87F1F">
        <w:rPr>
          <w:rFonts w:ascii="Arial" w:hAnsi="Arial" w:cs="Arial"/>
          <w:b/>
          <w:bCs/>
        </w:rPr>
        <w:t xml:space="preserve">Downregulation of </w:t>
      </w:r>
      <w:bookmarkStart w:id="283" w:name="_Hlk31394553"/>
      <w:r w:rsidRPr="00D87F1F">
        <w:rPr>
          <w:rFonts w:ascii="Arial" w:hAnsi="Arial" w:cs="Arial"/>
          <w:b/>
          <w:bCs/>
        </w:rPr>
        <w:t>miR-96-5p</w:t>
      </w:r>
      <w:bookmarkEnd w:id="283"/>
      <w:r w:rsidRPr="00D87F1F">
        <w:rPr>
          <w:rFonts w:ascii="Arial" w:hAnsi="Arial" w:cs="Arial"/>
          <w:b/>
          <w:bCs/>
        </w:rPr>
        <w:t xml:space="preserve"> inhibits cell migration via upregulation of AK3 in breast cancer cells</w:t>
      </w:r>
    </w:p>
    <w:p w:rsidR="005138EF" w:rsidRPr="00D87F1F" w:rsidP="001F77C8" w14:paraId="14A4B2B6" w14:textId="63C26E8E">
      <w:pPr>
        <w:spacing w:line="360" w:lineRule="auto"/>
        <w:ind w:firstLine="420" w:firstLineChars="200"/>
        <w:rPr>
          <w:rFonts w:ascii="Arial" w:hAnsi="Arial" w:cs="Arial"/>
        </w:rPr>
      </w:pPr>
      <w:r w:rsidRPr="0076607C">
        <w:rPr>
          <w:rFonts w:ascii="Arial" w:hAnsi="Arial" w:cs="Arial"/>
        </w:rPr>
        <w:t xml:space="preserve">Transwell migration </w:t>
      </w:r>
      <w:del w:id="284" w:author="Editor 2" w:date="2020-02-28T13:15:11Z">
        <w:r w:rsidRPr="0076607C">
          <w:rPr>
            <w:rFonts w:ascii="Arial" w:hAnsi="Arial" w:cs="Arial"/>
          </w:rPr>
          <w:delText>assay</w:delText>
        </w:r>
      </w:del>
      <w:ins w:id="28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assays</w:t>
        </w:r>
      </w:ins>
      <w:r w:rsidRPr="0076607C">
        <w:rPr>
          <w:rFonts w:ascii="Arial" w:hAnsi="Arial" w:cs="Arial"/>
        </w:rPr>
        <w:t xml:space="preserve"> and wound healing </w:t>
      </w:r>
      <w:ins w:id="28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assays </w:t>
        </w:r>
      </w:ins>
      <w:r w:rsidRPr="0076607C">
        <w:rPr>
          <w:rFonts w:ascii="Arial" w:hAnsi="Arial" w:cs="Arial"/>
        </w:rPr>
        <w:t>were performed to</w:t>
      </w:r>
      <w:r>
        <w:rPr>
          <w:rFonts w:ascii="Arial" w:hAnsi="Arial" w:cs="Arial" w:hint="eastAsia"/>
        </w:rPr>
        <w:t xml:space="preserve"> </w:t>
      </w:r>
      <w:r w:rsidR="000D5520">
        <w:rPr>
          <w:rFonts w:ascii="Arial" w:hAnsi="Arial" w:cs="Arial"/>
        </w:rPr>
        <w:t xml:space="preserve">investigate the effect of miR-96-5p on breast cancer </w:t>
      </w:r>
      <w:del w:id="287" w:author="Editor 2" w:date="2020-02-28T13:15:11Z">
        <w:r w:rsidR="000D5520">
          <w:rPr>
            <w:rFonts w:ascii="Arial" w:hAnsi="Arial" w:cs="Arial"/>
          </w:rPr>
          <w:delText>cells</w:delText>
        </w:r>
      </w:del>
      <w:ins w:id="28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w:t>
        </w:r>
      </w:ins>
      <w:r w:rsidR="000D5520">
        <w:rPr>
          <w:rFonts w:ascii="Arial" w:hAnsi="Arial" w:cs="Arial"/>
        </w:rPr>
        <w:t xml:space="preserve"> migration. The results revealed that the migration capabilities (Transwell migration assay (</w:t>
      </w:r>
      <w:r w:rsidRPr="00DC5D55" w:rsidR="000D5520">
        <w:rPr>
          <w:rFonts w:ascii="Arial" w:hAnsi="Arial" w:cs="Arial"/>
          <w:b/>
          <w:bCs/>
        </w:rPr>
        <w:t>Figure</w:t>
      </w:r>
      <w:ins w:id="289"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1B) were lower than those of the controls</w:t>
        </w:r>
      </w:ins>
      <w:r w:rsidRPr="00DC5D55" w:rsidR="000D5520">
        <w:rPr>
          <w:rFonts w:ascii="Arial" w:hAnsi="Arial" w:cs="Arial"/>
          <w:b/>
          <w:bCs/>
        </w:rPr>
        <w:t>. 2 A</w:t>
      </w:r>
      <w:r w:rsidR="001F77C8">
        <w:rPr>
          <w:rFonts w:ascii="Arial" w:hAnsi="Arial" w:cs="Arial"/>
        </w:rPr>
        <w:t>) and wound healing (</w:t>
      </w:r>
      <w:r w:rsidRPr="00DC5D55" w:rsidR="001F77C8">
        <w:rPr>
          <w:rFonts w:ascii="Arial" w:hAnsi="Arial" w:cs="Arial"/>
          <w:b/>
          <w:bCs/>
        </w:rPr>
        <w:t>Figure. 2 B</w:t>
      </w:r>
      <w:r w:rsidR="00DE624B">
        <w:rPr>
          <w:rFonts w:ascii="Arial" w:hAnsi="Arial" w:cs="Arial"/>
        </w:rPr>
        <w:t>) were significantly increased in breast cancer</w:t>
      </w:r>
      <w:r w:rsidR="001F77C8">
        <w:rPr>
          <w:rFonts w:ascii="Arial" w:hAnsi="Arial" w:cs="Arial" w:hint="eastAsia"/>
        </w:rPr>
        <w:t xml:space="preserve"> </w:t>
      </w:r>
      <w:r>
        <w:rPr>
          <w:rFonts w:ascii="Arial" w:hAnsi="Arial" w:cs="Arial"/>
        </w:rPr>
        <w:t>cells when miR-96-5p was upregulated.</w:t>
      </w:r>
    </w:p>
    <w:p w:rsidR="00A415BB" w:rsidRPr="00D87F1F" w:rsidP="007D6C4A" w14:paraId="1F0B2C5B" w14:textId="1409633A">
      <w:pPr>
        <w:spacing w:line="360" w:lineRule="auto"/>
        <w:rPr>
          <w:rFonts w:ascii="Arial" w:hAnsi="Arial" w:cs="Arial"/>
          <w:b/>
          <w:bCs/>
        </w:rPr>
      </w:pPr>
      <w:r w:rsidRPr="00D87F1F">
        <w:rPr>
          <w:rFonts w:ascii="Arial" w:hAnsi="Arial" w:cs="Arial"/>
          <w:b/>
          <w:bCs/>
        </w:rPr>
        <w:t>MiR-96-5p inhibits AK3 expression and activates the MEK/ERK pathway in breast cancer cells</w:t>
      </w:r>
    </w:p>
    <w:p w:rsidR="006B6B8D" w:rsidP="006B6B8D" w14:paraId="3EDF800B" w14:textId="73FBBDF7">
      <w:pPr>
        <w:spacing w:line="360" w:lineRule="auto"/>
        <w:ind w:firstLine="420" w:firstLineChars="200"/>
        <w:rPr>
          <w:rFonts w:ascii="Arial" w:hAnsi="Arial" w:cs="Arial"/>
        </w:rPr>
      </w:pPr>
      <w:r w:rsidRPr="00D87F1F">
        <w:rPr>
          <w:rFonts w:ascii="Arial" w:hAnsi="Arial" w:cs="Arial"/>
        </w:rPr>
        <w:t>Successful miR-96-5p overexpression and inhibition in breast cancer cells was confirmed by qRT-PCR (</w:t>
      </w:r>
      <w:r w:rsidRPr="00D87F1F">
        <w:rPr>
          <w:rFonts w:ascii="Arial" w:hAnsi="Arial" w:cs="Arial"/>
          <w:b/>
          <w:bCs/>
        </w:rPr>
        <w:t>Figure</w:t>
      </w:r>
      <w:ins w:id="290"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3A)</w:t>
        </w:r>
      </w:ins>
      <w:r w:rsidRPr="00D87F1F">
        <w:rPr>
          <w:rFonts w:ascii="Arial" w:hAnsi="Arial" w:cs="Arial"/>
          <w:b/>
          <w:bCs/>
        </w:rPr>
        <w:t>. 3A and B</w:t>
      </w:r>
      <w:r w:rsidR="009609DC">
        <w:rPr>
          <w:rFonts w:ascii="Arial" w:hAnsi="Arial" w:cs="Arial"/>
        </w:rPr>
        <w:t xml:space="preserve">). The </w:t>
      </w:r>
      <w:bookmarkStart w:id="291" w:name="OLE_LINK77"/>
      <w:bookmarkStart w:id="292" w:name="OLE_LINK78"/>
      <w:r w:rsidR="009609DC">
        <w:rPr>
          <w:rFonts w:ascii="Arial" w:hAnsi="Arial" w:cs="Arial"/>
        </w:rPr>
        <w:t xml:space="preserve">upregulation of </w:t>
      </w:r>
      <w:bookmarkStart w:id="293" w:name="OLE_LINK75"/>
      <w:bookmarkStart w:id="294" w:name="OLE_LINK76"/>
      <w:r w:rsidRPr="006B6B8D">
        <w:rPr>
          <w:rFonts w:ascii="Arial" w:hAnsi="Arial" w:cs="Arial"/>
        </w:rPr>
        <w:t>miR-96-5p</w:t>
      </w:r>
      <w:bookmarkEnd w:id="293"/>
      <w:bookmarkEnd w:id="294"/>
      <w:r w:rsidR="004704B2">
        <w:rPr>
          <w:rFonts w:ascii="Arial" w:hAnsi="Arial" w:cs="Arial"/>
        </w:rPr>
        <w:t xml:space="preserve"> in breast cancer</w:t>
      </w:r>
      <w:r w:rsidR="004704B2">
        <w:rPr>
          <w:rFonts w:ascii="Arial" w:hAnsi="Arial" w:cs="Arial" w:hint="eastAsia"/>
        </w:rPr>
        <w:t xml:space="preserve"> </w:t>
      </w:r>
      <w:r w:rsidR="004704B2">
        <w:rPr>
          <w:rFonts w:ascii="Arial" w:hAnsi="Arial" w:cs="Arial"/>
        </w:rPr>
        <w:t>cells transfected with miR-96-5p mimic</w:t>
      </w:r>
      <w:bookmarkEnd w:id="291"/>
      <w:bookmarkEnd w:id="292"/>
      <w:r w:rsidR="00EF6618">
        <w:rPr>
          <w:rFonts w:ascii="Arial" w:hAnsi="Arial" w:cs="Arial"/>
        </w:rPr>
        <w:t xml:space="preserve"> significantly decreased AK3 mRNA expression, while downregulation of miR-96-5p in breast cancer</w:t>
      </w:r>
      <w:r w:rsidR="00EF6618">
        <w:rPr>
          <w:rFonts w:ascii="Arial" w:hAnsi="Arial" w:cs="Arial" w:hint="eastAsia"/>
        </w:rPr>
        <w:t xml:space="preserve"> </w:t>
      </w:r>
      <w:r w:rsidR="00393F09">
        <w:rPr>
          <w:rFonts w:ascii="Arial" w:hAnsi="Arial" w:cs="Arial"/>
        </w:rPr>
        <w:t xml:space="preserve">cells transfected with miR-96-5p inhibitor had </w:t>
      </w:r>
      <w:del w:id="295" w:author="Editor 2" w:date="2020-02-28T13:15:11Z">
        <w:r w:rsidR="00393F09">
          <w:rPr>
            <w:rFonts w:ascii="Arial" w:hAnsi="Arial" w:cs="Arial"/>
          </w:rPr>
          <w:delText>an</w:delText>
        </w:r>
      </w:del>
      <w:ins w:id="29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the</w:t>
        </w:r>
      </w:ins>
      <w:r w:rsidR="00393F09">
        <w:rPr>
          <w:rFonts w:ascii="Arial" w:hAnsi="Arial" w:cs="Arial"/>
        </w:rPr>
        <w:t xml:space="preserve"> opposite trend.</w:t>
      </w:r>
    </w:p>
    <w:p w:rsidR="00BB4C1B" w:rsidP="00576793" w14:paraId="08AF3CC5" w14:textId="3D558EE2">
      <w:pPr>
        <w:spacing w:line="360" w:lineRule="auto"/>
        <w:ind w:firstLine="420" w:firstLineChars="200"/>
        <w:rPr>
          <w:rFonts w:ascii="Arial" w:hAnsi="Arial" w:cs="Arial"/>
        </w:rPr>
      </w:pPr>
      <w:r w:rsidRPr="00D87F1F">
        <w:rPr>
          <w:rFonts w:ascii="Arial" w:hAnsi="Arial" w:cs="Arial"/>
        </w:rPr>
        <w:t xml:space="preserve">Furthermore, </w:t>
      </w:r>
      <w:ins w:id="29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D87F1F">
        <w:rPr>
          <w:rFonts w:ascii="Arial" w:hAnsi="Arial" w:cs="Arial"/>
        </w:rPr>
        <w:t>miR-96-5p mimic could significantly increase the relative protein expression of AK3 in MDA</w:t>
      </w:r>
      <w:r w:rsidR="00576793">
        <w:rPr>
          <w:rFonts w:ascii="MS Gothic" w:hAnsi="MS Gothic" w:cs="MS Gothic" w:hint="eastAsia"/>
        </w:rPr>
        <w:t>-</w:t>
      </w:r>
      <w:r w:rsidRPr="00D87F1F">
        <w:rPr>
          <w:rFonts w:ascii="Arial" w:hAnsi="Arial" w:cs="Arial"/>
        </w:rPr>
        <w:t>MB</w:t>
      </w:r>
      <w:r w:rsidR="00576793">
        <w:rPr>
          <w:rFonts w:ascii="MS Gothic" w:eastAsia="MS Gothic" w:hAnsi="MS Gothic" w:cs="MS Gothic"/>
        </w:rPr>
        <w:t>-</w:t>
      </w:r>
      <w:r w:rsidRPr="00D87F1F">
        <w:rPr>
          <w:rFonts w:ascii="Arial" w:hAnsi="Arial" w:cs="Arial"/>
        </w:rPr>
        <w:t xml:space="preserve">231 cells </w:t>
      </w:r>
      <w:bookmarkStart w:id="298" w:name="OLE_LINK25"/>
      <w:bookmarkStart w:id="299" w:name="OLE_LINK26"/>
      <w:r w:rsidRPr="00D87F1F">
        <w:rPr>
          <w:rFonts w:ascii="Arial" w:hAnsi="Arial" w:cs="Arial"/>
        </w:rPr>
        <w:t>(</w:t>
      </w:r>
      <w:r w:rsidRPr="00D87F1F">
        <w:rPr>
          <w:rFonts w:ascii="Arial" w:hAnsi="Arial" w:cs="Arial"/>
          <w:b/>
          <w:bCs/>
        </w:rPr>
        <w:t>Figure</w:t>
      </w:r>
      <w:ins w:id="300"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1B)</w:t>
        </w:r>
      </w:ins>
      <w:r w:rsidRPr="00D87F1F">
        <w:rPr>
          <w:rFonts w:ascii="Arial" w:hAnsi="Arial" w:cs="Arial"/>
          <w:b/>
          <w:bCs/>
        </w:rPr>
        <w:t>. 3 C</w:t>
      </w:r>
      <w:r w:rsidRPr="00D87F1F">
        <w:rPr>
          <w:rFonts w:ascii="Arial" w:hAnsi="Arial" w:cs="Arial"/>
        </w:rPr>
        <w:t>)</w:t>
      </w:r>
      <w:bookmarkEnd w:id="298"/>
      <w:bookmarkEnd w:id="299"/>
      <w:r w:rsidR="005726D2">
        <w:rPr>
          <w:rFonts w:ascii="Arial" w:hAnsi="Arial" w:cs="Arial"/>
        </w:rPr>
        <w:t>. Moreover, the upregulation of miR-96-5p significantly increased MEK and ERK phosphorylation, while its downregulation significantly</w:t>
      </w:r>
      <w:r>
        <w:rPr>
          <w:rFonts w:ascii="Arial" w:hAnsi="Arial" w:cs="Arial" w:hint="eastAsia"/>
        </w:rPr>
        <w:t xml:space="preserve"> </w:t>
      </w:r>
      <w:r w:rsidRPr="00D87F1F" w:rsidR="00FF4941">
        <w:rPr>
          <w:rFonts w:ascii="Arial" w:hAnsi="Arial" w:cs="Arial"/>
        </w:rPr>
        <w:t>decreased this modification (</w:t>
      </w:r>
      <w:r w:rsidRPr="00D87F1F" w:rsidR="00FF4941">
        <w:rPr>
          <w:rFonts w:ascii="Arial" w:hAnsi="Arial" w:cs="Arial"/>
          <w:b/>
          <w:bCs/>
        </w:rPr>
        <w:t>Figure</w:t>
      </w:r>
      <w:ins w:id="301"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4B)</w:t>
        </w:r>
      </w:ins>
      <w:r w:rsidRPr="00D87F1F" w:rsidR="00FF4941">
        <w:rPr>
          <w:rFonts w:ascii="Arial" w:hAnsi="Arial" w:cs="Arial"/>
          <w:b/>
          <w:bCs/>
        </w:rPr>
        <w:t>. 3 C</w:t>
      </w:r>
      <w:r w:rsidRPr="00576793" w:rsidR="00576793">
        <w:rPr>
          <w:rFonts w:ascii="Arial" w:hAnsi="Arial" w:cs="Arial"/>
        </w:rPr>
        <w:t xml:space="preserve">). Taken together, these results demonstrated that </w:t>
      </w:r>
      <w:del w:id="302" w:author="Editor 2" w:date="2020-02-28T13:15:11Z">
        <w:r w:rsidRPr="00576793" w:rsidR="00576793">
          <w:rPr>
            <w:rFonts w:ascii="Arial" w:hAnsi="Arial" w:cs="Arial"/>
          </w:rPr>
          <w:delText>up-regulation</w:delText>
        </w:r>
      </w:del>
      <w:ins w:id="30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upregulation</w:t>
        </w:r>
      </w:ins>
      <w:r w:rsidRPr="00576793" w:rsidR="00576793">
        <w:rPr>
          <w:rFonts w:ascii="Arial" w:hAnsi="Arial" w:cs="Arial"/>
        </w:rPr>
        <w:t xml:space="preserve"> of miR-96-5p was capable of inhibiting</w:t>
      </w:r>
      <w:del w:id="304" w:author="Editor 2" w:date="2020-02-28T13:15:11Z">
        <w:r w:rsidRPr="00576793" w:rsidR="00576793">
          <w:rPr>
            <w:rFonts w:ascii="Arial" w:hAnsi="Arial" w:cs="Arial"/>
          </w:rPr>
          <w:delText xml:space="preserve"> the</w:delText>
        </w:r>
      </w:del>
      <w:r w:rsidRPr="00576793" w:rsidR="00576793">
        <w:rPr>
          <w:rFonts w:ascii="Arial" w:hAnsi="Arial" w:cs="Arial"/>
        </w:rPr>
        <w:t xml:space="preserve"> AK3 expression </w:t>
      </w:r>
      <w:del w:id="305" w:author="Editor 2" w:date="2020-02-28T13:15:11Z">
        <w:r w:rsidRPr="00576793" w:rsidR="00576793">
          <w:rPr>
            <w:rFonts w:ascii="Arial" w:hAnsi="Arial" w:cs="Arial"/>
          </w:rPr>
          <w:delText>via</w:delText>
        </w:r>
      </w:del>
      <w:ins w:id="30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by</w:t>
        </w:r>
      </w:ins>
      <w:r w:rsidRPr="00576793" w:rsidR="00576793">
        <w:rPr>
          <w:rFonts w:ascii="Arial" w:hAnsi="Arial" w:cs="Arial"/>
        </w:rPr>
        <w:t xml:space="preserve"> targeting </w:t>
      </w:r>
      <w:ins w:id="30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576793" w:rsidR="00576793">
        <w:rPr>
          <w:rFonts w:ascii="Arial" w:hAnsi="Arial" w:cs="Arial"/>
        </w:rPr>
        <w:t>MEK/ERK signaling pathway.</w:t>
      </w:r>
    </w:p>
    <w:p w:rsidR="00177F76" w:rsidRPr="00D87F1F" w:rsidP="007D6C4A" w14:paraId="47F4A163" w14:textId="29A0D4B9">
      <w:pPr>
        <w:spacing w:line="360" w:lineRule="auto"/>
        <w:rPr>
          <w:rFonts w:ascii="Arial" w:hAnsi="Arial" w:cs="Arial"/>
          <w:b/>
          <w:bCs/>
        </w:rPr>
      </w:pPr>
      <w:r w:rsidRPr="00D87F1F">
        <w:rPr>
          <w:rFonts w:ascii="Arial" w:hAnsi="Arial" w:cs="Arial"/>
          <w:b/>
          <w:bCs/>
        </w:rPr>
        <w:t>AK3 is a target gene of miR-96-5p in breast cancer cells.</w:t>
      </w:r>
      <w:del w:id="308" w:author="Editor 2" w:date="2020-02-28T13:15:11Z">
        <w:r w:rsidRPr="00D87F1F">
          <w:rPr>
            <w:rFonts w:ascii="Arial" w:hAnsi="Arial" w:cs="Arial"/>
            <w:b/>
            <w:bCs/>
          </w:rPr>
          <w:delText xml:space="preserve"> </w:delText>
        </w:r>
      </w:del>
    </w:p>
    <w:p w:rsidR="00A415BB" w:rsidP="00F862BC" w14:paraId="73E036F7" w14:textId="2C5BF355">
      <w:pPr>
        <w:spacing w:line="360" w:lineRule="auto"/>
        <w:ind w:firstLine="420" w:firstLineChars="200"/>
        <w:rPr>
          <w:rFonts w:ascii="Arial" w:hAnsi="Arial" w:cs="Arial"/>
        </w:rPr>
      </w:pPr>
      <w:r w:rsidRPr="006A76B9">
        <w:rPr>
          <w:rFonts w:ascii="Arial" w:hAnsi="Arial" w:cs="Arial"/>
        </w:rPr>
        <w:t>To analyze the regulation of</w:t>
      </w:r>
      <w:del w:id="309" w:author="Editor 2" w:date="2020-02-28T13:15:11Z">
        <w:r w:rsidRPr="006A76B9">
          <w:rPr>
            <w:rFonts w:ascii="Arial" w:hAnsi="Arial" w:cs="Arial"/>
          </w:rPr>
          <w:delText xml:space="preserve"> AK3 expression </w:delText>
        </w:r>
      </w:del>
      <w:ins w:id="31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Pr="006A76B9">
        <w:rPr>
          <w:rFonts w:ascii="Arial" w:hAnsi="Arial" w:cs="Arial"/>
        </w:rPr>
        <w:t xml:space="preserve">miR-96-5p-mediated </w:t>
      </w:r>
      <w:del w:id="311" w:author="Editor 2" w:date="2020-02-28T13:15:11Z">
        <w:r w:rsidRPr="006A76B9">
          <w:rPr>
            <w:rFonts w:ascii="Arial" w:hAnsi="Arial" w:cs="Arial"/>
          </w:rPr>
          <w:delText>we</w:delText>
        </w:r>
      </w:del>
      <w:del w:id="312" w:author="Editor 2" w:date="2020-02-28T13:15:11Z">
        <w:r>
          <w:rPr>
            <w:rFonts w:ascii="Arial" w:hAnsi="Arial" w:cs="Arial" w:hint="eastAsia"/>
          </w:rPr>
          <w:delText xml:space="preserve"> </w:delText>
        </w:r>
      </w:del>
      <w:del w:id="313" w:author="Editor 2" w:date="2020-02-28T13:15:11Z">
        <w:r w:rsidRPr="006A76B9">
          <w:rPr>
            <w:rFonts w:ascii="Arial" w:hAnsi="Arial" w:cs="Arial"/>
          </w:rPr>
          <w:delText>perform</w:delText>
        </w:r>
      </w:del>
      <w:ins w:id="31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AK3 expression, we performed</w:t>
        </w:r>
      </w:ins>
      <w:r w:rsidRPr="006A76B9">
        <w:rPr>
          <w:rFonts w:ascii="Arial" w:hAnsi="Arial" w:cs="Arial"/>
        </w:rPr>
        <w:t xml:space="preserve"> luciferase assays by cloning a fragment of</w:t>
      </w:r>
      <w:ins w:id="31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w:t>
        </w:r>
      </w:ins>
      <w:r w:rsidRPr="006A76B9">
        <w:rPr>
          <w:rFonts w:ascii="Arial" w:hAnsi="Arial" w:cs="Arial"/>
        </w:rPr>
        <w:t xml:space="preserve"> 3´-UTR including the miRNA binding</w:t>
      </w:r>
      <w:r>
        <w:rPr>
          <w:rFonts w:ascii="Arial" w:hAnsi="Arial" w:cs="Arial" w:hint="eastAsia"/>
        </w:rPr>
        <w:t xml:space="preserve"> </w:t>
      </w:r>
      <w:r w:rsidR="0071173C">
        <w:rPr>
          <w:rFonts w:ascii="Arial" w:hAnsi="Arial" w:cs="Arial"/>
        </w:rPr>
        <w:t>sites (</w:t>
      </w:r>
      <w:r w:rsidRPr="00E307AD" w:rsidR="0071173C">
        <w:rPr>
          <w:rFonts w:ascii="Arial" w:hAnsi="Arial" w:cs="Arial"/>
          <w:b/>
          <w:bCs/>
        </w:rPr>
        <w:t>Figure</w:t>
      </w:r>
      <w:ins w:id="316"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3A)</w:t>
        </w:r>
      </w:ins>
      <w:r w:rsidRPr="00E307AD" w:rsidR="0071173C">
        <w:rPr>
          <w:rFonts w:ascii="Arial" w:hAnsi="Arial" w:cs="Arial"/>
          <w:b/>
          <w:bCs/>
        </w:rPr>
        <w:t>. 4 A</w:t>
      </w:r>
      <w:r w:rsidRPr="006A76B9">
        <w:rPr>
          <w:rFonts w:ascii="Arial" w:hAnsi="Arial" w:cs="Arial"/>
        </w:rPr>
        <w:t>).</w:t>
      </w:r>
      <w:del w:id="317" w:author="Editor 2" w:date="2020-02-28T13:15:11Z">
        <w:r w:rsidRPr="006A76B9">
          <w:rPr>
            <w:rFonts w:ascii="Arial" w:hAnsi="Arial" w:cs="Arial"/>
          </w:rPr>
          <w:delText xml:space="preserve"> Co-transfecting</w:delText>
        </w:r>
      </w:del>
      <w:ins w:id="31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By cotransfecting</w:t>
        </w:r>
      </w:ins>
      <w:r w:rsidRPr="006A76B9">
        <w:rPr>
          <w:rFonts w:ascii="Arial" w:hAnsi="Arial" w:cs="Arial"/>
        </w:rPr>
        <w:t xml:space="preserve"> MDA-MB-231 and BT549 cell lines with </w:t>
      </w:r>
      <w:ins w:id="31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6A76B9">
        <w:rPr>
          <w:rFonts w:ascii="Arial" w:hAnsi="Arial" w:cs="Arial"/>
        </w:rPr>
        <w:t>3´-UTR controlling</w:t>
      </w:r>
      <w:ins w:id="32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w:t>
        </w:r>
      </w:ins>
      <w:r w:rsidRPr="006A76B9">
        <w:rPr>
          <w:rFonts w:ascii="Arial" w:hAnsi="Arial" w:cs="Arial"/>
        </w:rPr>
        <w:t xml:space="preserve"> luciferase</w:t>
      </w:r>
      <w:r w:rsidR="00F862BC">
        <w:rPr>
          <w:rFonts w:ascii="Arial" w:hAnsi="Arial" w:cs="Arial" w:hint="eastAsia"/>
        </w:rPr>
        <w:t xml:space="preserve"> </w:t>
      </w:r>
      <w:r w:rsidRPr="006A76B9">
        <w:rPr>
          <w:rFonts w:ascii="Arial" w:hAnsi="Arial" w:cs="Arial"/>
        </w:rPr>
        <w:t>gene and miR-96-5p overexpression plasmids, we found that miR96-5p expression</w:t>
      </w:r>
      <w:r w:rsidR="00F862BC">
        <w:rPr>
          <w:rFonts w:ascii="Arial" w:hAnsi="Arial" w:cs="Arial" w:hint="eastAsia"/>
        </w:rPr>
        <w:t xml:space="preserve"> </w:t>
      </w:r>
      <w:del w:id="321" w:author="Editor 2" w:date="2020-02-28T13:15:11Z">
        <w:r w:rsidR="00F862BC">
          <w:rPr>
            <w:rFonts w:ascii="Arial" w:hAnsi="Arial" w:cs="Arial"/>
          </w:rPr>
          <w:delText>decreases</w:delText>
        </w:r>
      </w:del>
      <w:ins w:id="32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decreased</w:t>
        </w:r>
      </w:ins>
      <w:r w:rsidR="00F862BC">
        <w:rPr>
          <w:rFonts w:ascii="Arial" w:hAnsi="Arial" w:cs="Arial"/>
        </w:rPr>
        <w:t xml:space="preserve"> the activity of luciferase when it </w:t>
      </w:r>
      <w:del w:id="323" w:author="Editor 2" w:date="2020-02-28T13:15:11Z">
        <w:r w:rsidR="00F862BC">
          <w:rPr>
            <w:rFonts w:ascii="Arial" w:hAnsi="Arial" w:cs="Arial"/>
          </w:rPr>
          <w:delText>is</w:delText>
        </w:r>
      </w:del>
      <w:ins w:id="32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was</w:t>
        </w:r>
      </w:ins>
      <w:r w:rsidR="00F862BC">
        <w:rPr>
          <w:rFonts w:ascii="Arial" w:hAnsi="Arial" w:cs="Arial"/>
        </w:rPr>
        <w:t xml:space="preserve"> controlled by</w:t>
      </w:r>
      <w:ins w:id="32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w:t>
        </w:r>
      </w:ins>
      <w:r w:rsidR="00F862BC">
        <w:rPr>
          <w:rFonts w:ascii="Arial" w:hAnsi="Arial" w:cs="Arial"/>
        </w:rPr>
        <w:t xml:space="preserve"> 3´-UTR of AK3</w:t>
      </w:r>
      <w:r w:rsidR="00F862BC">
        <w:rPr>
          <w:rFonts w:ascii="Arial" w:hAnsi="Arial" w:cs="Arial" w:hint="eastAsia"/>
        </w:rPr>
        <w:t xml:space="preserve"> </w:t>
      </w:r>
      <w:r w:rsidRPr="006A76B9">
        <w:rPr>
          <w:rFonts w:ascii="Arial" w:hAnsi="Arial" w:cs="Arial"/>
        </w:rPr>
        <w:t>(</w:t>
      </w:r>
      <w:r w:rsidRPr="0071173C" w:rsidR="00F862BC">
        <w:rPr>
          <w:rFonts w:ascii="Arial" w:hAnsi="Arial" w:cs="Arial"/>
          <w:b/>
          <w:bCs/>
        </w:rPr>
        <w:t>Figure</w:t>
      </w:r>
      <w:ins w:id="326"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7B)</w:t>
        </w:r>
      </w:ins>
      <w:r w:rsidRPr="0071173C" w:rsidR="00F862BC">
        <w:rPr>
          <w:rFonts w:ascii="Arial" w:hAnsi="Arial" w:cs="Arial"/>
          <w:b/>
          <w:bCs/>
        </w:rPr>
        <w:t>. 4 B and C</w:t>
      </w:r>
      <w:r w:rsidRPr="006A76B9">
        <w:rPr>
          <w:rFonts w:ascii="Arial" w:hAnsi="Arial" w:cs="Arial"/>
        </w:rPr>
        <w:t xml:space="preserve">). </w:t>
      </w:r>
      <w:bookmarkStart w:id="327" w:name="_Hlk33730444"/>
      <w:r w:rsidRPr="002F523C">
        <w:rPr>
          <w:rFonts w:ascii="Arial" w:hAnsi="Arial" w:cs="Arial"/>
          <w:color w:val="FF0000"/>
        </w:rPr>
        <w:t>Together, these results</w:t>
      </w:r>
      <w:r w:rsidRPr="002F523C" w:rsidR="00F862BC">
        <w:rPr>
          <w:rFonts w:ascii="Arial" w:hAnsi="Arial" w:cs="Arial" w:hint="eastAsia"/>
          <w:color w:val="FF0000"/>
        </w:rPr>
        <w:t xml:space="preserve"> </w:t>
      </w:r>
      <w:r w:rsidRPr="002F523C">
        <w:rPr>
          <w:rFonts w:ascii="Arial" w:hAnsi="Arial" w:cs="Arial"/>
          <w:color w:val="FF0000"/>
        </w:rPr>
        <w:t xml:space="preserve">demonstrate the regulation of miR-96-5p in the expression of AK3 in vitro. </w:t>
      </w:r>
      <w:bookmarkEnd w:id="327"/>
    </w:p>
    <w:p w:rsidR="00842CE0" w:rsidRPr="00D87F1F" w:rsidP="000750F9" w14:paraId="13845AB4" w14:textId="397C031C">
      <w:pPr>
        <w:spacing w:line="360" w:lineRule="auto"/>
        <w:rPr>
          <w:rFonts w:ascii="Arial" w:hAnsi="Arial" w:cs="Arial"/>
          <w:b/>
          <w:bCs/>
        </w:rPr>
      </w:pPr>
      <w:r w:rsidRPr="00D87F1F" w:rsidR="00FB4555">
        <w:rPr>
          <w:rFonts w:ascii="Arial" w:hAnsi="Arial" w:cs="Arial"/>
          <w:b/>
          <w:bCs/>
        </w:rPr>
        <w:t>Bioinformatic analysis of miR-96-5p and AK3</w:t>
      </w:r>
    </w:p>
    <w:p w:rsidR="00C67347" w:rsidP="0001527E" w14:paraId="24CED87E" w14:textId="77777777">
      <w:pPr>
        <w:spacing w:line="360" w:lineRule="auto"/>
        <w:ind w:firstLine="420" w:firstLineChars="200"/>
        <w:rPr>
          <w:ins w:id="328" w:author="Editor 2" w:date="2020-02-28T13:15:11Z"/>
          <w:rFonts w:ascii="Arial" w:hAnsi="Arial" w:cs="Arial"/>
        </w:rPr>
      </w:pPr>
      <w:r w:rsidRPr="00D87F1F" w:rsidR="00545BE8">
        <w:rPr>
          <w:rFonts w:ascii="Arial" w:hAnsi="Arial" w:cs="Arial"/>
        </w:rPr>
        <w:t>First, we revealed a total of 491 overlapping genes from</w:t>
      </w:r>
      <w:del w:id="329" w:author="Editor 2" w:date="2020-02-28T13:15:11Z">
        <w:r w:rsidRPr="00D87F1F" w:rsidR="00545BE8">
          <w:rPr>
            <w:rFonts w:ascii="Arial" w:hAnsi="Arial" w:cs="Arial"/>
          </w:rPr>
          <w:delText xml:space="preserve"> Targetscan</w:delText>
        </w:r>
      </w:del>
      <w:ins w:id="33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 TargetScan</w:t>
        </w:r>
      </w:ins>
      <w:r w:rsidRPr="00D87F1F" w:rsidR="00545BE8">
        <w:rPr>
          <w:rFonts w:ascii="Arial" w:hAnsi="Arial" w:cs="Arial"/>
        </w:rPr>
        <w:t>, miRDB and miRanda databases (</w:t>
      </w:r>
      <w:r w:rsidRPr="00D87F1F" w:rsidR="00545BE8">
        <w:rPr>
          <w:rFonts w:ascii="Arial" w:hAnsi="Arial" w:cs="Arial"/>
          <w:b/>
          <w:bCs/>
        </w:rPr>
        <w:t>Figure</w:t>
      </w:r>
      <w:ins w:id="331"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1)</w:t>
        </w:r>
      </w:ins>
      <w:r w:rsidRPr="00D87F1F" w:rsidR="00545BE8">
        <w:rPr>
          <w:rFonts w:ascii="Arial" w:hAnsi="Arial" w:cs="Arial"/>
          <w:b/>
          <w:bCs/>
        </w:rPr>
        <w:t>. 5 A</w:t>
      </w:r>
      <w:r w:rsidRPr="00D87F1F">
        <w:rPr>
          <w:rFonts w:ascii="Arial" w:hAnsi="Arial" w:cs="Arial"/>
        </w:rPr>
        <w:t xml:space="preserve">). </w:t>
      </w:r>
      <w:bookmarkStart w:id="332" w:name="OLE_LINK19"/>
      <w:bookmarkStart w:id="333" w:name="OLE_LINK20"/>
      <w:r w:rsidRPr="00D87F1F" w:rsidR="00545BE8">
        <w:rPr>
          <w:rFonts w:ascii="Arial" w:hAnsi="Arial" w:cs="Arial"/>
        </w:rPr>
        <w:t>ONCOMINE analysis found that the mRNA expression of AK3 was downregulated in patients with breast cancer</w:t>
      </w:r>
      <w:bookmarkEnd w:id="332"/>
      <w:bookmarkEnd w:id="333"/>
      <w:r w:rsidRPr="00D87F1F" w:rsidR="00686654">
        <w:rPr>
          <w:rFonts w:ascii="Arial" w:hAnsi="Arial" w:cs="Arial"/>
        </w:rPr>
        <w:t xml:space="preserve"> (</w:t>
      </w:r>
      <w:r w:rsidRPr="00D87F1F" w:rsidR="00686654">
        <w:rPr>
          <w:rFonts w:ascii="Arial" w:hAnsi="Arial" w:cs="Arial"/>
          <w:b/>
          <w:bCs/>
        </w:rPr>
        <w:t>Figure</w:t>
      </w:r>
      <w:ins w:id="334"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1)</w:t>
        </w:r>
      </w:ins>
      <w:r w:rsidRPr="00D87F1F" w:rsidR="00686654">
        <w:rPr>
          <w:rFonts w:ascii="Arial" w:hAnsi="Arial" w:cs="Arial"/>
          <w:b/>
          <w:bCs/>
        </w:rPr>
        <w:t>. 5 B</w:t>
      </w:r>
      <w:r w:rsidRPr="00D87F1F" w:rsidR="00545BE8">
        <w:rPr>
          <w:rFonts w:ascii="Arial" w:hAnsi="Arial" w:cs="Arial"/>
        </w:rPr>
        <w:t>).</w:t>
      </w:r>
    </w:p>
    <w:p w:rsidR="00C67347" w:rsidP="0001527E" w14:textId="77777777">
      <w:pPr>
        <w:spacing w:line="360" w:lineRule="auto"/>
        <w:ind w:firstLine="420" w:firstLineChars="200"/>
        <w:rPr>
          <w:del w:id="335" w:author="Editor 2" w:date="2020-02-28T13:15:11Z"/>
          <w:rFonts w:ascii="Arial" w:hAnsi="Arial" w:cs="Arial"/>
        </w:rPr>
      </w:pPr>
      <w:ins w:id="33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The</w:t>
        </w:r>
      </w:ins>
      <w:r w:rsidRPr="00D87F1F" w:rsidR="00545BE8">
        <w:rPr>
          <w:rFonts w:ascii="Arial" w:hAnsi="Arial" w:cs="Arial"/>
        </w:rPr>
        <w:t xml:space="preserve"> </w:t>
      </w:r>
    </w:p>
    <w:p w:rsidR="00FB4555" w:rsidRPr="00D87F1F" w:rsidP="0001527E" w14:paraId="0C3A46EC" w14:textId="3B82D269">
      <w:pPr>
        <w:spacing w:line="360" w:lineRule="auto"/>
        <w:ind w:firstLine="420" w:firstLineChars="200"/>
        <w:rPr>
          <w:rFonts w:ascii="Arial" w:hAnsi="Arial" w:cs="Arial"/>
        </w:rPr>
      </w:pPr>
      <w:r w:rsidRPr="00D87F1F" w:rsidR="00E66902">
        <w:rPr>
          <w:rFonts w:ascii="Arial" w:hAnsi="Arial" w:cs="Arial"/>
        </w:rPr>
        <w:t xml:space="preserve">GEPIA dataset also revealed that the expression levels of AK3 </w:t>
      </w:r>
      <w:del w:id="337" w:author="Editor 2" w:date="2020-02-28T13:15:11Z">
        <w:r w:rsidRPr="00D87F1F" w:rsidR="00E66902">
          <w:rPr>
            <w:rFonts w:ascii="Arial" w:hAnsi="Arial" w:cs="Arial"/>
          </w:rPr>
          <w:delText>was</w:delText>
        </w:r>
      </w:del>
      <w:ins w:id="33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were</w:t>
        </w:r>
      </w:ins>
      <w:r w:rsidRPr="00D87F1F" w:rsidR="00E66902">
        <w:rPr>
          <w:rFonts w:ascii="Arial" w:hAnsi="Arial" w:cs="Arial"/>
        </w:rPr>
        <w:t xml:space="preserve"> downregulated in patients with breast cancer </w:t>
      </w:r>
      <w:del w:id="339" w:author="Editor 2" w:date="2020-02-28T13:15:11Z">
        <w:r w:rsidRPr="00D87F1F" w:rsidR="00E66902">
          <w:rPr>
            <w:rFonts w:ascii="Arial" w:hAnsi="Arial" w:cs="Arial"/>
          </w:rPr>
          <w:delText>than</w:delText>
        </w:r>
      </w:del>
      <w:ins w:id="34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compared with</w:t>
        </w:r>
      </w:ins>
      <w:r w:rsidRPr="00D87F1F" w:rsidR="00E66902">
        <w:rPr>
          <w:rFonts w:ascii="Arial" w:hAnsi="Arial" w:cs="Arial"/>
        </w:rPr>
        <w:t xml:space="preserve"> normal tissue (</w:t>
      </w:r>
      <w:r w:rsidRPr="00D87F1F" w:rsidR="00E66902">
        <w:rPr>
          <w:rFonts w:ascii="Arial" w:hAnsi="Arial" w:cs="Arial"/>
          <w:b/>
          <w:bCs/>
        </w:rPr>
        <w:t>Figure</w:t>
      </w:r>
      <w:ins w:id="341"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3A)</w:t>
        </w:r>
      </w:ins>
      <w:r w:rsidRPr="00D87F1F" w:rsidR="00E66902">
        <w:rPr>
          <w:rFonts w:ascii="Arial" w:hAnsi="Arial" w:cs="Arial"/>
          <w:b/>
          <w:bCs/>
        </w:rPr>
        <w:t>. 5 C</w:t>
      </w:r>
      <w:r w:rsidR="001239E4">
        <w:rPr>
          <w:rFonts w:ascii="Arial" w:hAnsi="Arial" w:cs="Arial"/>
        </w:rPr>
        <w:t xml:space="preserve">). </w:t>
      </w:r>
      <w:ins w:id="34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001239E4">
        <w:rPr>
          <w:rFonts w:ascii="Arial" w:hAnsi="Arial" w:cs="Arial"/>
        </w:rPr>
        <w:t xml:space="preserve">AK3 group did not significantly differ </w:t>
      </w:r>
      <w:del w:id="343" w:author="Editor 2" w:date="2020-02-28T13:15:11Z">
        <w:r w:rsidR="001239E4">
          <w:rPr>
            <w:rFonts w:ascii="Arial" w:hAnsi="Arial" w:cs="Arial"/>
          </w:rPr>
          <w:delText>between the</w:delText>
        </w:r>
      </w:del>
      <w:ins w:id="34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in</w:t>
        </w:r>
      </w:ins>
      <w:r w:rsidR="001239E4">
        <w:rPr>
          <w:rFonts w:ascii="Arial" w:hAnsi="Arial" w:cs="Arial"/>
        </w:rPr>
        <w:t xml:space="preserve"> tumor stage (P&gt;0.05, </w:t>
      </w:r>
      <w:r w:rsidR="001239E4">
        <w:rPr>
          <w:rFonts w:ascii="Arial" w:hAnsi="Arial" w:cs="Arial"/>
          <w:b/>
          <w:bCs/>
        </w:rPr>
        <w:t>Figure</w:t>
      </w:r>
      <w:ins w:id="345"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1)</w:t>
        </w:r>
      </w:ins>
      <w:r w:rsidR="001239E4">
        <w:rPr>
          <w:rFonts w:ascii="Arial" w:hAnsi="Arial" w:cs="Arial"/>
          <w:b/>
          <w:bCs/>
        </w:rPr>
        <w:t>. 5 D</w:t>
      </w:r>
      <w:r w:rsidRPr="00D87F1F" w:rsidR="002E09E0">
        <w:rPr>
          <w:rFonts w:ascii="Arial" w:hAnsi="Arial" w:cs="Arial"/>
        </w:rPr>
        <w:t>).</w:t>
      </w:r>
      <w:del w:id="346" w:author="Editor 2" w:date="2020-02-28T13:15:11Z">
        <w:r w:rsidRPr="00D87F1F" w:rsidR="002E09E0">
          <w:rPr>
            <w:rFonts w:ascii="Arial" w:hAnsi="Arial" w:cs="Arial"/>
          </w:rPr>
          <w:delText xml:space="preserve"> </w:delText>
        </w:r>
      </w:del>
    </w:p>
    <w:p w:rsidR="00401ED5" w:rsidRPr="00D87F1F" w:rsidP="00FA767E" w14:paraId="0CFE9A75" w14:textId="1AB1B4DA">
      <w:pPr>
        <w:spacing w:line="360" w:lineRule="auto"/>
        <w:ind w:firstLine="420" w:firstLineChars="200"/>
        <w:rPr>
          <w:rFonts w:ascii="Arial" w:hAnsi="Arial" w:cs="Arial"/>
        </w:rPr>
      </w:pPr>
      <w:r w:rsidRPr="002F523C">
        <w:rPr>
          <w:rFonts w:ascii="Arial" w:hAnsi="Arial" w:cs="Arial"/>
          <w:color w:val="FF0000"/>
        </w:rPr>
        <w:t xml:space="preserve">The Kaplan-Meier curve and log rank test analyses revealed that </w:t>
      </w:r>
      <w:del w:id="347" w:author="Editor 2" w:date="2020-02-28T13:15:11Z">
        <w:r w:rsidRPr="002F523C">
          <w:rPr>
            <w:rFonts w:ascii="Arial" w:hAnsi="Arial" w:cs="Arial"/>
            <w:color w:val="FF0000"/>
          </w:rPr>
          <w:delText xml:space="preserve">the </w:delText>
        </w:r>
      </w:del>
      <w:r w:rsidRPr="002F523C">
        <w:rPr>
          <w:rFonts w:ascii="Arial" w:hAnsi="Arial" w:cs="Arial"/>
          <w:color w:val="FF0000"/>
        </w:rPr>
        <w:t xml:space="preserve">decreased AK3 levels </w:t>
      </w:r>
      <w:del w:id="348" w:author="Editor 2" w:date="2020-02-28T13:15:11Z">
        <w:r w:rsidRPr="002F523C">
          <w:rPr>
            <w:rFonts w:ascii="Arial" w:hAnsi="Arial" w:cs="Arial"/>
            <w:color w:val="FF0000"/>
          </w:rPr>
          <w:delText>was</w:delText>
        </w:r>
      </w:del>
      <w:ins w:id="34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were</w:t>
        </w:r>
      </w:ins>
      <w:r w:rsidRPr="002F523C">
        <w:rPr>
          <w:rFonts w:ascii="Arial" w:hAnsi="Arial" w:cs="Arial"/>
          <w:color w:val="FF0000"/>
        </w:rPr>
        <w:t xml:space="preserve"> significantly associated with </w:t>
      </w:r>
      <w:del w:id="350" w:author="Editor 2" w:date="2020-02-28T13:15:11Z">
        <w:r w:rsidRPr="002F523C">
          <w:rPr>
            <w:rFonts w:ascii="Arial" w:hAnsi="Arial" w:cs="Arial"/>
            <w:color w:val="FF0000"/>
          </w:rPr>
          <w:delText xml:space="preserve">a </w:delText>
        </w:r>
      </w:del>
      <w:r w:rsidRPr="002F523C">
        <w:rPr>
          <w:rFonts w:ascii="Arial" w:hAnsi="Arial" w:cs="Arial"/>
          <w:color w:val="FF0000"/>
        </w:rPr>
        <w:t>reduced overall survival</w:t>
      </w:r>
      <w:r w:rsidRPr="00D87F1F" w:rsidR="002E09E0">
        <w:rPr>
          <w:rFonts w:ascii="Arial" w:hAnsi="Arial" w:cs="Arial"/>
        </w:rPr>
        <w:t xml:space="preserve"> (OS, P &lt; 0.05) (</w:t>
      </w:r>
      <w:r w:rsidR="001239E4">
        <w:rPr>
          <w:rFonts w:ascii="Arial" w:hAnsi="Arial" w:cs="Arial"/>
          <w:b/>
          <w:bCs/>
        </w:rPr>
        <w:t>Figure</w:t>
      </w:r>
      <w:ins w:id="351"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2)</w:t>
        </w:r>
      </w:ins>
      <w:r w:rsidR="001239E4">
        <w:rPr>
          <w:rFonts w:ascii="Arial" w:hAnsi="Arial" w:cs="Arial"/>
          <w:b/>
          <w:bCs/>
        </w:rPr>
        <w:t>. 5 E</w:t>
      </w:r>
      <w:r w:rsidRPr="00D87F1F" w:rsidR="00362461">
        <w:rPr>
          <w:rFonts w:ascii="Arial" w:hAnsi="Arial" w:cs="Arial"/>
        </w:rPr>
        <w:t xml:space="preserve">). </w:t>
      </w:r>
      <w:r w:rsidRPr="00F408C6" w:rsidR="00F408C6">
        <w:rPr>
          <w:rFonts w:ascii="Arial" w:hAnsi="Arial" w:cs="Arial"/>
          <w:b/>
          <w:bCs/>
        </w:rPr>
        <w:t xml:space="preserve">Figure. </w:t>
      </w:r>
      <w:ins w:id="352"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Figure </w:t>
        </w:r>
      </w:ins>
      <w:r w:rsidRPr="00F408C6" w:rsidR="00F408C6">
        <w:rPr>
          <w:rFonts w:ascii="Arial" w:hAnsi="Arial" w:cs="Arial"/>
          <w:b/>
          <w:bCs/>
        </w:rPr>
        <w:t>5 F</w:t>
      </w:r>
      <w:r w:rsidRPr="00D87F1F">
        <w:rPr>
          <w:rFonts w:ascii="Arial" w:hAnsi="Arial" w:cs="Arial"/>
        </w:rPr>
        <w:t xml:space="preserve"> </w:t>
      </w:r>
      <w:del w:id="353" w:author="Editor 2" w:date="2020-02-28T13:15:11Z">
        <w:r w:rsidRPr="00D87F1F">
          <w:rPr>
            <w:rFonts w:ascii="Arial" w:hAnsi="Arial" w:cs="Arial"/>
          </w:rPr>
          <w:delText>presented</w:delText>
        </w:r>
      </w:del>
      <w:ins w:id="35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presents</w:t>
        </w:r>
      </w:ins>
      <w:r w:rsidRPr="00D87F1F">
        <w:rPr>
          <w:rFonts w:ascii="Arial" w:hAnsi="Arial" w:cs="Arial"/>
        </w:rPr>
        <w:t xml:space="preserve"> the gene ontology and KEGG pathway of the target genes of miR-96-5p. We selected </w:t>
      </w:r>
      <w:ins w:id="35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D87F1F">
        <w:rPr>
          <w:rFonts w:ascii="Arial" w:hAnsi="Arial" w:cs="Arial"/>
        </w:rPr>
        <w:t>MAPK signaling pathway for further study. Then,</w:t>
      </w:r>
      <w:del w:id="356" w:author="Editor 2" w:date="2020-02-28T13:15:11Z">
        <w:r w:rsidRPr="00D87F1F">
          <w:rPr>
            <w:rFonts w:ascii="Arial" w:hAnsi="Arial" w:cs="Arial"/>
          </w:rPr>
          <w:delText xml:space="preserve"> the</w:delText>
        </w:r>
      </w:del>
      <w:r w:rsidRPr="00D87F1F">
        <w:rPr>
          <w:rFonts w:ascii="Arial" w:hAnsi="Arial" w:cs="Arial"/>
        </w:rPr>
        <w:t xml:space="preserve"> AK3 and </w:t>
      </w:r>
      <w:del w:id="357" w:author="Editor 2" w:date="2020-02-28T13:15:11Z">
        <w:r w:rsidRPr="00D87F1F">
          <w:rPr>
            <w:rFonts w:ascii="Arial" w:hAnsi="Arial" w:cs="Arial"/>
          </w:rPr>
          <w:delText xml:space="preserve">the neighbor </w:delText>
        </w:r>
      </w:del>
      <w:ins w:id="35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neighboring </w:t>
        </w:r>
      </w:ins>
      <w:r w:rsidRPr="00D87F1F">
        <w:rPr>
          <w:rFonts w:ascii="Arial" w:hAnsi="Arial" w:cs="Arial"/>
        </w:rPr>
        <w:t xml:space="preserve">genes </w:t>
      </w:r>
      <w:del w:id="359" w:author="Editor 2" w:date="2020-02-28T13:15:11Z">
        <w:r w:rsidRPr="00D87F1F">
          <w:rPr>
            <w:rFonts w:ascii="Arial" w:hAnsi="Arial" w:cs="Arial"/>
          </w:rPr>
          <w:delText>was</w:delText>
        </w:r>
      </w:del>
      <w:ins w:id="36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were</w:t>
        </w:r>
      </w:ins>
      <w:r w:rsidRPr="00D87F1F">
        <w:rPr>
          <w:rFonts w:ascii="Arial" w:hAnsi="Arial" w:cs="Arial"/>
        </w:rPr>
        <w:t xml:space="preserve"> constructed, in which nodes were PIK3R1, PAK1,</w:t>
      </w:r>
      <w:ins w:id="36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and</w:t>
        </w:r>
      </w:ins>
      <w:r w:rsidRPr="00D87F1F">
        <w:rPr>
          <w:rFonts w:ascii="Arial" w:hAnsi="Arial" w:cs="Arial"/>
        </w:rPr>
        <w:t xml:space="preserve"> FYN. (</w:t>
      </w:r>
      <w:r w:rsidRPr="00D87F1F">
        <w:rPr>
          <w:rFonts w:ascii="Arial" w:hAnsi="Arial" w:cs="Arial"/>
          <w:b/>
          <w:bCs/>
        </w:rPr>
        <w:t>Figure</w:t>
      </w:r>
      <w:ins w:id="362"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1)</w:t>
        </w:r>
      </w:ins>
      <w:r w:rsidRPr="00D87F1F">
        <w:rPr>
          <w:rFonts w:ascii="Arial" w:hAnsi="Arial" w:cs="Arial"/>
          <w:b/>
          <w:bCs/>
        </w:rPr>
        <w:t>. 5 C</w:t>
      </w:r>
      <w:r w:rsidRPr="00D87F1F">
        <w:rPr>
          <w:rFonts w:ascii="Arial" w:hAnsi="Arial" w:cs="Arial"/>
        </w:rPr>
        <w:t>).</w:t>
      </w:r>
    </w:p>
    <w:p w:rsidR="00D00CF2" w:rsidRPr="00D87F1F" w:rsidP="009A051A" w14:paraId="3E9C8622" w14:textId="2EFD1DE9">
      <w:pPr>
        <w:spacing w:line="360" w:lineRule="auto"/>
        <w:rPr>
          <w:rFonts w:ascii="Arial" w:hAnsi="Arial" w:cs="Arial"/>
          <w:b/>
          <w:bCs/>
        </w:rPr>
      </w:pPr>
      <w:r w:rsidRPr="00D87F1F" w:rsidR="00227729">
        <w:rPr>
          <w:rFonts w:ascii="Arial" w:hAnsi="Arial" w:cs="Arial"/>
          <w:b/>
          <w:bCs/>
        </w:rPr>
        <w:t>Immunohistochemistry (IHC) of AK3 in breast cancer and normal tissues</w:t>
      </w:r>
    </w:p>
    <w:p w:rsidR="009A051A" w:rsidRPr="00D87F1F" w:rsidP="004E3A08" w14:paraId="5CF8787A" w14:textId="555A1196">
      <w:pPr>
        <w:spacing w:line="360" w:lineRule="auto"/>
        <w:ind w:firstLine="420" w:firstLineChars="200"/>
        <w:rPr>
          <w:rFonts w:ascii="Arial" w:hAnsi="Arial" w:cs="Arial"/>
        </w:rPr>
      </w:pPr>
      <w:r w:rsidRPr="00B76811" w:rsidR="00B76811">
        <w:rPr>
          <w:rFonts w:ascii="Arial" w:hAnsi="Arial" w:cs="Arial"/>
        </w:rPr>
        <w:t xml:space="preserve">To further compare AK3 protein expression </w:t>
      </w:r>
      <w:del w:id="363" w:author="Editor 2" w:date="2020-02-28T13:15:11Z">
        <w:r w:rsidRPr="00B76811" w:rsidR="00B76811">
          <w:rPr>
            <w:rFonts w:ascii="Arial" w:hAnsi="Arial" w:cs="Arial"/>
          </w:rPr>
          <w:delText>level</w:delText>
        </w:r>
      </w:del>
      <w:ins w:id="36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levels</w:t>
        </w:r>
      </w:ins>
      <w:r w:rsidRPr="00B76811" w:rsidR="00B76811">
        <w:rPr>
          <w:rFonts w:ascii="Arial" w:hAnsi="Arial" w:cs="Arial"/>
        </w:rPr>
        <w:t xml:space="preserve"> in breast cancer and normal breast tissues, we obtained AK3 protein expression from the Human Protein Atlas (https://www.proteinatlas.org/). The results showed an extremely low expression level in breast cancer and positive strong expression in adjacent non-cancerous tissues (</w:t>
      </w:r>
      <w:r w:rsidRPr="00D87F1F" w:rsidR="00CD22EC">
        <w:rPr>
          <w:rFonts w:ascii="Arial" w:hAnsi="Arial" w:cs="Arial"/>
          <w:b/>
          <w:bCs/>
        </w:rPr>
        <w:t>Figure</w:t>
      </w:r>
      <w:ins w:id="365" w:author="Editor 2" w:date="2020-02-28T13:15:11Z">
        <w:r>
          <w:rPr>
            <w:rStyle w:val="DefaultParagraphFont"/>
            <w:rFonts w:ascii="Arial" w:eastAsia="等线" w:hAnsi="Arial" w:cs="Arial"/>
            <w:b/>
            <w:bCs/>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1A)</w:t>
        </w:r>
      </w:ins>
      <w:r w:rsidRPr="00D87F1F" w:rsidR="00CD22EC">
        <w:rPr>
          <w:rFonts w:ascii="Arial" w:hAnsi="Arial" w:cs="Arial"/>
          <w:b/>
          <w:bCs/>
        </w:rPr>
        <w:t>. 6</w:t>
      </w:r>
      <w:r w:rsidRPr="00B76811" w:rsidR="00B76811">
        <w:rPr>
          <w:rFonts w:ascii="Arial" w:hAnsi="Arial" w:cs="Arial"/>
        </w:rPr>
        <w:t>).</w:t>
      </w:r>
      <w:del w:id="366" w:author="Editor 2" w:date="2020-02-28T13:15:11Z">
        <w:r w:rsidRPr="00B76811" w:rsidR="00B76811">
          <w:rPr>
            <w:rFonts w:ascii="Arial" w:hAnsi="Arial" w:cs="Arial"/>
          </w:rPr>
          <w:delText xml:space="preserve"> </w:delText>
        </w:r>
      </w:del>
    </w:p>
    <w:p w:rsidR="00204D9B" w:rsidRPr="00D87F1F" w:rsidP="007D6C4A" w14:paraId="3A23C240" w14:textId="603C5AF0">
      <w:pPr>
        <w:spacing w:line="360" w:lineRule="auto"/>
        <w:rPr>
          <w:rFonts w:ascii="Arial" w:hAnsi="Arial" w:cs="Arial"/>
          <w:b/>
          <w:bCs/>
        </w:rPr>
      </w:pPr>
      <w:r w:rsidRPr="00D87F1F">
        <w:rPr>
          <w:rFonts w:ascii="Arial" w:hAnsi="Arial" w:cs="Arial"/>
          <w:b/>
          <w:bCs/>
        </w:rPr>
        <w:t>Discussion</w:t>
      </w:r>
    </w:p>
    <w:p w:rsidR="00936F78" w:rsidRPr="002F523C" w:rsidP="00D563F1" w14:paraId="3D2A629A" w14:textId="4A994A1C">
      <w:pPr>
        <w:spacing w:line="360" w:lineRule="auto"/>
        <w:ind w:firstLine="420" w:firstLineChars="200"/>
        <w:rPr>
          <w:rFonts w:ascii="Arial" w:hAnsi="Arial" w:cs="Arial"/>
          <w:color w:val="FF0000"/>
        </w:rPr>
      </w:pPr>
      <w:r w:rsidRPr="00D87F1F" w:rsidR="004C40F7">
        <w:rPr>
          <w:rFonts w:ascii="Arial" w:hAnsi="Arial" w:cs="Arial"/>
        </w:rPr>
        <w:t>MiR-</w:t>
      </w:r>
      <w:bookmarkStart w:id="367" w:name="OLE_LINK31"/>
      <w:r w:rsidRPr="00D87F1F" w:rsidR="004C40F7">
        <w:rPr>
          <w:rFonts w:ascii="Arial" w:hAnsi="Arial" w:cs="Arial"/>
        </w:rPr>
        <w:t>96-5p</w:t>
      </w:r>
      <w:bookmarkEnd w:id="367"/>
      <w:r w:rsidRPr="00D87F1F" w:rsidR="00280F90">
        <w:rPr>
          <w:rFonts w:ascii="Arial" w:hAnsi="Arial" w:cs="Arial"/>
        </w:rPr>
        <w:t xml:space="preserve"> is significantly </w:t>
      </w:r>
      <w:del w:id="368" w:author="Editor 2" w:date="2020-02-28T13:15:11Z">
        <w:r w:rsidRPr="00D87F1F" w:rsidR="00280F90">
          <w:rPr>
            <w:rFonts w:ascii="Arial" w:hAnsi="Arial" w:cs="Arial"/>
          </w:rPr>
          <w:delText>gathering</w:delText>
        </w:r>
      </w:del>
      <w:ins w:id="36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accumulated</w:t>
        </w:r>
      </w:ins>
      <w:r w:rsidRPr="00D87F1F" w:rsidR="00280F90">
        <w:rPr>
          <w:rFonts w:ascii="Arial" w:hAnsi="Arial" w:cs="Arial"/>
        </w:rPr>
        <w:t xml:space="preserve"> in human breast cancer tissue and triple-negative breast cancer cell lines, especially in</w:t>
      </w:r>
      <w:del w:id="370" w:author="Editor 2" w:date="2020-02-28T13:15:11Z">
        <w:r w:rsidRPr="00D87F1F" w:rsidR="00280F90">
          <w:rPr>
            <w:rFonts w:ascii="Arial" w:hAnsi="Arial" w:cs="Arial"/>
          </w:rPr>
          <w:delText xml:space="preserve"> the</w:delText>
        </w:r>
      </w:del>
      <w:r w:rsidRPr="00D87F1F" w:rsidR="00280F90">
        <w:rPr>
          <w:rFonts w:ascii="Arial" w:hAnsi="Arial" w:cs="Arial"/>
        </w:rPr>
        <w:t xml:space="preserve"> MDA</w:t>
      </w:r>
      <w:r w:rsidRPr="00D87F1F" w:rsidR="00280F90">
        <w:rPr>
          <w:rFonts w:ascii="MS Gothic" w:hAnsi="MS Gothic" w:cs="MS Gothic" w:hint="eastAsia"/>
        </w:rPr>
        <w:t>-</w:t>
      </w:r>
      <w:r w:rsidRPr="00D87F1F" w:rsidR="00280F90">
        <w:rPr>
          <w:rFonts w:ascii="Arial" w:hAnsi="Arial" w:cs="Arial"/>
        </w:rPr>
        <w:t>MB</w:t>
      </w:r>
      <w:r w:rsidRPr="00D87F1F" w:rsidR="00280F90">
        <w:rPr>
          <w:rFonts w:ascii="MS Gothic" w:eastAsia="MS Gothic" w:hAnsi="MS Gothic" w:cs="MS Gothic"/>
        </w:rPr>
        <w:t>-</w:t>
      </w:r>
      <w:r w:rsidRPr="00D87F1F" w:rsidR="004C40F7">
        <w:rPr>
          <w:rFonts w:ascii="Arial" w:hAnsi="Arial" w:cs="Arial"/>
        </w:rPr>
        <w:t xml:space="preserve">231 </w:t>
      </w:r>
      <w:del w:id="371" w:author="Editor 2" w:date="2020-02-28T13:15:11Z">
        <w:r w:rsidRPr="00D87F1F" w:rsidR="004C40F7">
          <w:rPr>
            <w:rFonts w:ascii="Arial" w:hAnsi="Arial" w:cs="Arial"/>
          </w:rPr>
          <w:delText>cell</w:delText>
        </w:r>
      </w:del>
      <w:ins w:id="37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cells</w:t>
        </w:r>
      </w:ins>
      <w:r w:rsidRPr="00D87F1F" w:rsidR="004C40F7">
        <w:rPr>
          <w:rFonts w:ascii="Arial" w:hAnsi="Arial" w:cs="Arial"/>
        </w:rPr>
        <w:t xml:space="preserve">. Moreover, </w:t>
      </w:r>
      <w:bookmarkStart w:id="373" w:name="OLE_LINK6"/>
      <w:r w:rsidRPr="00D87F1F" w:rsidR="004C40F7">
        <w:rPr>
          <w:rFonts w:ascii="Arial" w:hAnsi="Arial" w:cs="Arial"/>
        </w:rPr>
        <w:t>miR-96-5p</w:t>
      </w:r>
      <w:bookmarkEnd w:id="373"/>
      <w:r w:rsidRPr="00D87F1F" w:rsidR="004C40F7">
        <w:rPr>
          <w:rFonts w:ascii="Arial" w:hAnsi="Arial" w:cs="Arial"/>
        </w:rPr>
        <w:t xml:space="preserve"> has a negative correlation with </w:t>
      </w:r>
      <w:del w:id="374" w:author="Editor 2" w:date="2020-02-28T13:15:11Z">
        <w:r w:rsidRPr="00D87F1F" w:rsidR="004C40F7">
          <w:rPr>
            <w:rFonts w:ascii="Arial" w:hAnsi="Arial" w:cs="Arial"/>
          </w:rPr>
          <w:delText xml:space="preserve">the </w:delText>
        </w:r>
      </w:del>
      <w:r w:rsidRPr="00D87F1F" w:rsidR="004C40F7">
        <w:rPr>
          <w:rFonts w:ascii="Arial" w:hAnsi="Arial" w:cs="Arial"/>
        </w:rPr>
        <w:t xml:space="preserve">AK3 </w:t>
      </w:r>
      <w:del w:id="375" w:author="Editor 2" w:date="2020-02-28T13:15:11Z">
        <w:r w:rsidRPr="00D87F1F" w:rsidR="004C40F7">
          <w:rPr>
            <w:rFonts w:ascii="Arial" w:hAnsi="Arial" w:cs="Arial"/>
          </w:rPr>
          <w:delText>level</w:delText>
        </w:r>
      </w:del>
      <w:ins w:id="37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levels</w:t>
        </w:r>
      </w:ins>
      <w:r w:rsidRPr="00D87F1F" w:rsidR="004C40F7">
        <w:rPr>
          <w:rFonts w:ascii="Arial" w:hAnsi="Arial" w:cs="Arial"/>
        </w:rPr>
        <w:t xml:space="preserve">. </w:t>
      </w:r>
      <w:bookmarkStart w:id="377" w:name="OLE_LINK7"/>
      <w:r w:rsidRPr="00D87F1F" w:rsidR="004C40F7">
        <w:rPr>
          <w:rFonts w:ascii="Arial" w:hAnsi="Arial" w:cs="Arial"/>
        </w:rPr>
        <w:t>MiR-96-5p</w:t>
      </w:r>
      <w:bookmarkEnd w:id="377"/>
      <w:r w:rsidR="00925632">
        <w:rPr>
          <w:rFonts w:ascii="Arial" w:hAnsi="Arial" w:cs="Arial"/>
        </w:rPr>
        <w:t xml:space="preserve"> dramatically </w:t>
      </w:r>
      <w:del w:id="378" w:author="Editor 2" w:date="2020-02-28T13:15:11Z">
        <w:r w:rsidR="00925632">
          <w:rPr>
            <w:rFonts w:ascii="Arial" w:hAnsi="Arial" w:cs="Arial"/>
          </w:rPr>
          <w:delText>down-regulates</w:delText>
        </w:r>
      </w:del>
      <w:ins w:id="37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downregulated</w:t>
        </w:r>
      </w:ins>
      <w:r w:rsidR="00925632">
        <w:rPr>
          <w:rFonts w:ascii="Arial" w:hAnsi="Arial" w:cs="Arial"/>
        </w:rPr>
        <w:t xml:space="preserve"> the expression of AK3. MiR-96-5p </w:t>
      </w:r>
      <w:del w:id="380" w:author="Editor 2" w:date="2020-02-28T13:15:11Z">
        <w:r w:rsidR="00925632">
          <w:rPr>
            <w:rFonts w:ascii="Arial" w:hAnsi="Arial" w:cs="Arial"/>
          </w:rPr>
          <w:delText xml:space="preserve">could </w:delText>
        </w:r>
      </w:del>
      <w:r w:rsidR="00925632">
        <w:rPr>
          <w:rFonts w:ascii="Arial" w:hAnsi="Arial" w:cs="Arial"/>
        </w:rPr>
        <w:t xml:space="preserve">significantly </w:t>
      </w:r>
      <w:del w:id="381" w:author="Editor 2" w:date="2020-02-28T13:15:11Z">
        <w:r w:rsidR="00925632">
          <w:rPr>
            <w:rFonts w:ascii="Arial" w:hAnsi="Arial" w:cs="Arial"/>
          </w:rPr>
          <w:delText>increase the</w:delText>
        </w:r>
      </w:del>
      <w:ins w:id="38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increased</w:t>
        </w:r>
      </w:ins>
      <w:r w:rsidR="00925632">
        <w:rPr>
          <w:rFonts w:ascii="Arial" w:hAnsi="Arial" w:cs="Arial"/>
        </w:rPr>
        <w:t xml:space="preserve"> breast cancer </w:t>
      </w:r>
      <w:del w:id="383" w:author="Editor 2" w:date="2020-02-28T13:15:11Z">
        <w:r w:rsidR="00925632">
          <w:rPr>
            <w:rFonts w:ascii="Arial" w:hAnsi="Arial" w:cs="Arial"/>
          </w:rPr>
          <w:delText>cells</w:delText>
        </w:r>
      </w:del>
      <w:ins w:id="38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w:t>
        </w:r>
      </w:ins>
      <w:r w:rsidR="00925632">
        <w:rPr>
          <w:rFonts w:ascii="Arial" w:hAnsi="Arial" w:cs="Arial"/>
        </w:rPr>
        <w:t xml:space="preserve"> migration </w:t>
      </w:r>
      <w:del w:id="385" w:author="Editor 2" w:date="2020-02-28T13:15:11Z">
        <w:r w:rsidR="00925632">
          <w:rPr>
            <w:rFonts w:ascii="Arial" w:hAnsi="Arial" w:cs="Arial"/>
          </w:rPr>
          <w:delText>through</w:delText>
        </w:r>
      </w:del>
      <w:ins w:id="38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by</w:t>
        </w:r>
      </w:ins>
      <w:r w:rsidR="00925632">
        <w:rPr>
          <w:rFonts w:ascii="Arial" w:hAnsi="Arial" w:cs="Arial"/>
        </w:rPr>
        <w:t xml:space="preserve"> mediating </w:t>
      </w:r>
      <w:ins w:id="38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00925632">
        <w:rPr>
          <w:rFonts w:ascii="Arial" w:hAnsi="Arial" w:cs="Arial"/>
        </w:rPr>
        <w:t xml:space="preserve">MEK/ERK signaling pathway. </w:t>
      </w:r>
      <w:bookmarkStart w:id="388" w:name="_Hlk33720006"/>
      <w:r w:rsidRPr="002F523C" w:rsidR="00925632">
        <w:rPr>
          <w:rFonts w:ascii="Arial" w:hAnsi="Arial" w:cs="Arial"/>
          <w:color w:val="FF0000"/>
        </w:rPr>
        <w:t xml:space="preserve">Decreased expression of AK3 was negatively associated with </w:t>
      </w:r>
      <w:del w:id="389" w:author="Editor 2" w:date="2020-02-28T13:15:11Z">
        <w:r w:rsidRPr="002F523C" w:rsidR="00925632">
          <w:rPr>
            <w:rFonts w:ascii="Arial" w:hAnsi="Arial" w:cs="Arial"/>
            <w:color w:val="FF0000"/>
          </w:rPr>
          <w:delText xml:space="preserve">the </w:delText>
        </w:r>
      </w:del>
      <w:r w:rsidRPr="002F523C" w:rsidR="00925632">
        <w:rPr>
          <w:rFonts w:ascii="Arial" w:hAnsi="Arial" w:cs="Arial"/>
          <w:color w:val="FF0000"/>
        </w:rPr>
        <w:t xml:space="preserve">OS </w:t>
      </w:r>
      <w:del w:id="390" w:author="Editor 2" w:date="2020-02-28T13:15:11Z">
        <w:r w:rsidRPr="002F523C" w:rsidR="00925632">
          <w:rPr>
            <w:rFonts w:ascii="Arial" w:hAnsi="Arial" w:cs="Arial"/>
            <w:color w:val="FF0000"/>
          </w:rPr>
          <w:delText>the</w:delText>
        </w:r>
      </w:del>
      <w:ins w:id="39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in</w:t>
        </w:r>
      </w:ins>
      <w:r w:rsidRPr="002F523C" w:rsidR="00925632">
        <w:rPr>
          <w:rFonts w:ascii="Arial" w:hAnsi="Arial" w:cs="Arial"/>
          <w:color w:val="FF0000"/>
        </w:rPr>
        <w:t xml:space="preserve"> breast cancer.</w:t>
      </w:r>
      <w:del w:id="392" w:author="Editor 2" w:date="2020-02-28T13:15:11Z">
        <w:r w:rsidRPr="002F523C" w:rsidR="00925632">
          <w:rPr>
            <w:rFonts w:ascii="Arial" w:hAnsi="Arial" w:cs="Arial"/>
            <w:color w:val="FF0000"/>
          </w:rPr>
          <w:delText xml:space="preserve"> </w:delText>
        </w:r>
      </w:del>
    </w:p>
    <w:p w:rsidR="00936F78" w:rsidRPr="00682137" w:rsidP="00936F78" w14:paraId="3CDE667C" w14:textId="529B60DA">
      <w:pPr>
        <w:spacing w:line="360" w:lineRule="auto"/>
        <w:ind w:firstLine="420" w:firstLineChars="200"/>
        <w:rPr>
          <w:rFonts w:ascii="Arial" w:hAnsi="Arial" w:cs="Arial"/>
          <w:color w:val="FF0000"/>
        </w:rPr>
      </w:pPr>
      <w:bookmarkStart w:id="393" w:name="_Hlk33733643"/>
      <w:bookmarkEnd w:id="388"/>
      <w:r w:rsidRPr="00682137">
        <w:rPr>
          <w:rFonts w:ascii="Arial" w:hAnsi="Arial" w:cs="Arial"/>
          <w:color w:val="FF0000"/>
        </w:rPr>
        <w:t>MiR-96-5p was previously revealed as a promoting factor for gastric cancer</w:t>
      </w:r>
      <w:hyperlink w:anchor="_ENREF_16" w:tooltip="Ma, 2018 #25" w:history="1">
        <w:r w:rsidRPr="00682137" w:rsidR="001268C3">
          <w:rPr>
            <w:rFonts w:ascii="Arial" w:hAnsi="Arial" w:cs="Arial"/>
            <w:color w:val="FF0000"/>
          </w:rPr>
          <w:fldChar w:fldCharType="begin"/>
        </w:r>
        <w:r w:rsidR="001268C3">
          <w:rPr>
            <w:rFonts w:ascii="Arial" w:hAnsi="Arial" w:cs="Arial"/>
            <w:color w:val="FF0000"/>
          </w:rPr>
          <w:instrText xml:space="preserve"> ADDIN EN.CITE &lt;EndNote&gt;&lt;Cite&gt;&lt;Author&gt;Ma&lt;/Author&gt;&lt;Year&gt;2018&lt;/Year&gt;&lt;RecNum&gt;25&lt;/RecNum&gt;&lt;DisplayText&gt;&lt;style face="superscript"&gt;16&lt;/style&gt;&lt;/DisplayText&gt;&lt;record&gt;&lt;rec-number&gt;25&lt;/rec-number&gt;&lt;foreign-keys&gt;&lt;key app="EN" db-id="sred5rt27v59ste2zv0xr0rjedtrvppzd0e0"&gt;25&lt;/key&gt;&lt;/foreign-keys&gt;&lt;ref-type name="Journal Article"&gt;17&lt;/ref-type&gt;&lt;contributors&gt;&lt;authors&gt;&lt;author&gt;Ma, X.&lt;/author&gt;&lt;author&gt;Shi, W.&lt;/author&gt;&lt;author&gt;Peng, L.&lt;/author&gt;&lt;author&gt;Qin, X.&lt;/author&gt;&lt;author&gt;Hui, Y.&lt;/author&gt;&lt;/authors&gt;&lt;/contributors&gt;&lt;auth-address&gt;Department of Gynecology and Obstetrics, The Affiliated Liaocheng People&amp;apos;s Hospital of Shandong University, Liaocheng 252000, Shandong Province, PR China.&amp;#xD;Department of Neurosurgery, The Affiliated Liaocheng People&amp;apos;s Hospital of Shandong University, Liaocheng 252000, Shandong Province, PR China.&lt;/auth-address&gt;&lt;titles&gt;&lt;title&gt;MiR-96 enhances cellular proliferation and tumorigenicity of human cervical carcinoma cells through PTPN9&lt;/title&gt;&lt;secondary-title&gt;Saudi J Biol Sci&lt;/secondary-title&gt;&lt;alt-title&gt;Saudi journal of biological sciences&lt;/alt-title&gt;&lt;/titles&gt;&lt;periodical&gt;&lt;full-title&gt;Saudi J Biol Sci&lt;/full-title&gt;&lt;abbr-1&gt;Saudi journal of biological sciences&lt;/abbr-1&gt;&lt;/periodical&gt;&lt;alt-periodical&gt;&lt;full-title&gt;Saudi J Biol Sci&lt;/full-title&gt;&lt;abbr-1&gt;Saudi journal of biological sciences&lt;/abbr-1&gt;&lt;/alt-periodical&gt;&lt;pages&gt;863-867&lt;/pages&gt;&lt;volume&gt;25&lt;/volume&gt;&lt;number&gt;5&lt;/number&gt;&lt;edition&gt;2018/08/16&lt;/edition&gt;&lt;dates&gt;&lt;year&gt;2018&lt;/year&gt;&lt;pub-dates&gt;&lt;date&gt;Jul&lt;/date&gt;&lt;/pub-dates&gt;&lt;/dates&gt;&lt;isbn&gt;1319-562X (Print)&amp;#xD;1319-562x&lt;/isbn&gt;&lt;accession-num&gt;30108433&lt;/accession-num&gt;&lt;urls&gt;&lt;/urls&gt;&lt;custom2&gt;Pmc6087804&lt;/custom2&gt;&lt;electronic-resource-num&gt;10.1016/j.sjbs.2017.10.020&lt;/electronic-resource-num&gt;&lt;remote-database-provider&gt;Nlm&lt;/remote-database-provider&gt;&lt;language&gt;eng&lt;/language&gt;&lt;/record&gt;&lt;/Cite&gt;&lt;/EndNote&gt;</w:instrText>
        </w:r>
        <w:r w:rsidRPr="00682137" w:rsidR="001268C3">
          <w:rPr>
            <w:rFonts w:ascii="Arial" w:hAnsi="Arial" w:cs="Arial"/>
            <w:color w:val="FF0000"/>
          </w:rPr>
          <w:fldChar w:fldCharType="separate"/>
        </w:r>
        <w:r w:rsidRPr="001268C3" w:rsidR="001268C3">
          <w:rPr>
            <w:rFonts w:ascii="Arial" w:hAnsi="Arial" w:cs="Arial"/>
            <w:noProof/>
            <w:color w:val="FF0000"/>
            <w:vertAlign w:val="superscript"/>
          </w:rPr>
          <w:t>16</w:t>
        </w:r>
        <w:r w:rsidRPr="00682137" w:rsidR="001268C3">
          <w:rPr>
            <w:rFonts w:ascii="Arial" w:hAnsi="Arial" w:cs="Arial"/>
            <w:color w:val="FF0000"/>
          </w:rPr>
          <w:fldChar w:fldCharType="end"/>
        </w:r>
      </w:hyperlink>
      <w:r w:rsidRPr="00682137">
        <w:rPr>
          <w:rFonts w:ascii="Arial" w:hAnsi="Arial" w:cs="Arial"/>
          <w:color w:val="FF0000"/>
        </w:rPr>
        <w:t xml:space="preserve"> and prostate cancer</w:t>
      </w:r>
      <w:hyperlink w:anchor="_ENREF_17" w:tooltip="Lang, 2018 #26" w:history="1">
        <w:r w:rsidRPr="00682137" w:rsidR="001268C3">
          <w:rPr>
            <w:rFonts w:ascii="Arial" w:hAnsi="Arial" w:cs="Arial"/>
            <w:color w:val="FF0000"/>
          </w:rPr>
          <w:fldChar w:fldCharType="begin"/>
        </w:r>
        <w:r w:rsidR="001268C3">
          <w:rPr>
            <w:rFonts w:ascii="Arial" w:hAnsi="Arial" w:cs="Arial"/>
            <w:color w:val="FF0000"/>
          </w:rPr>
          <w:instrText xml:space="preserve"> ADDIN EN.CITE &lt;EndNote&gt;&lt;Cite&gt;&lt;Author&gt;Lang&lt;/Author&gt;&lt;Year&gt;2018&lt;/Year&gt;&lt;RecNum&gt;26&lt;/RecNum&gt;&lt;DisplayText&gt;&lt;style face="superscript"&gt;17&lt;/style&gt;&lt;/DisplayText&gt;&lt;record&gt;&lt;rec-number&gt;26&lt;/rec-number&gt;&lt;foreign-keys&gt;&lt;key app="EN" db-id="sred5rt27v59ste2zv0xr0rjedtrvppzd0e0"&gt;26&lt;/key&gt;&lt;/foreign-keys&gt;&lt;ref-type name="Journal Article"&gt;17&lt;/ref-type&gt;&lt;contributors&gt;&lt;authors&gt;&lt;author&gt;Lang, C.&lt;/author&gt;&lt;author&gt;Xu, M.&lt;/author&gt;&lt;author&gt;Zhao, Z.&lt;/author&gt;&lt;author&gt;Chen, J.&lt;/author&gt;&lt;author&gt;Zhang, L.&lt;/author&gt;&lt;/authors&gt;&lt;/contributors&gt;&lt;auth-address&gt;Department of Nutrition, Food Safety and Toxicology, West China School of Public Health, Sichuan University, Chengdu, Sichuan 610041, P.R. China.&amp;#xD;Department of Clinical Nutrition, Chongqing Three Gorges Central Hospital, Wanzhou, Chongqing 404000, P.R. China.&amp;#xD;Central Laboratory, The Teaching Hospital of Chengdu University of Traditional Chinese Medicine, Chengdu, Sichuan 610072, P.R. China.&lt;/auth-address&gt;&lt;titles&gt;&lt;title&gt;MicroRNA-96 expression induced by low-dose cisplatin or doxorubicin regulates chemosensitivity, cell death and proliferation in gastric cancer SGC7901 cells by targeting FOXO1&lt;/title&gt;&lt;secondary-title&gt;Oncol Lett&lt;/secondary-title&gt;&lt;alt-title&gt;Oncology letters&lt;/alt-title&gt;&lt;/titles&gt;&lt;periodical&gt;&lt;full-title&gt;Oncol Lett&lt;/full-title&gt;&lt;abbr-1&gt;Oncology letters&lt;/abbr-1&gt;&lt;/periodical&gt;&lt;alt-periodical&gt;&lt;full-title&gt;Oncol Lett&lt;/full-title&gt;&lt;abbr-1&gt;Oncology letters&lt;/abbr-1&gt;&lt;/alt-periodical&gt;&lt;pages&gt;4020-4026&lt;/pages&gt;&lt;volume&gt;16&lt;/volume&gt;&lt;number&gt;3&lt;/number&gt;&lt;edition&gt;2018/08/22&lt;/edition&gt;&lt;dates&gt;&lt;year&gt;2018&lt;/year&gt;&lt;pub-dates&gt;&lt;date&gt;Sep&lt;/date&gt;&lt;/pub-dates&gt;&lt;/dates&gt;&lt;isbn&gt;1792-1074 (Print)&amp;#xD;1792-1074&lt;/isbn&gt;&lt;accession-num&gt;30128023&lt;/accession-num&gt;&lt;urls&gt;&lt;/urls&gt;&lt;custom2&gt;Pmc6096113&lt;/custom2&gt;&lt;electronic-resource-num&gt;10.3892/ol.2018.9122&lt;/electronic-resource-num&gt;&lt;remote-database-provider&gt;Nlm&lt;/remote-database-provider&gt;&lt;language&gt;eng&lt;/language&gt;&lt;/record&gt;&lt;/Cite&gt;&lt;/EndNote&gt;</w:instrText>
        </w:r>
        <w:r w:rsidRPr="00682137" w:rsidR="001268C3">
          <w:rPr>
            <w:rFonts w:ascii="Arial" w:hAnsi="Arial" w:cs="Arial"/>
            <w:color w:val="FF0000"/>
          </w:rPr>
          <w:fldChar w:fldCharType="separate"/>
        </w:r>
        <w:r w:rsidRPr="001268C3" w:rsidR="001268C3">
          <w:rPr>
            <w:rFonts w:ascii="Arial" w:hAnsi="Arial" w:cs="Arial"/>
            <w:noProof/>
            <w:color w:val="FF0000"/>
            <w:vertAlign w:val="superscript"/>
          </w:rPr>
          <w:t>17</w:t>
        </w:r>
        <w:r w:rsidRPr="00682137" w:rsidR="001268C3">
          <w:rPr>
            <w:rFonts w:ascii="Arial" w:hAnsi="Arial" w:cs="Arial"/>
            <w:color w:val="FF0000"/>
          </w:rPr>
          <w:fldChar w:fldCharType="end"/>
        </w:r>
      </w:hyperlink>
      <w:r w:rsidRPr="00682137" w:rsidR="00695DAE">
        <w:rPr>
          <w:rFonts w:ascii="Arial" w:hAnsi="Arial" w:cs="Arial"/>
          <w:color w:val="FF0000"/>
        </w:rPr>
        <w:t xml:space="preserve">. </w:t>
      </w:r>
      <w:bookmarkStart w:id="394" w:name="OLE_LINK5"/>
      <w:bookmarkStart w:id="395" w:name="OLE_LINK10"/>
      <w:r w:rsidRPr="00682137" w:rsidR="00695DAE">
        <w:rPr>
          <w:rFonts w:ascii="Arial" w:hAnsi="Arial" w:cs="Arial"/>
          <w:color w:val="FF0000"/>
        </w:rPr>
        <w:t xml:space="preserve">Additionally, miR-96-5p </w:t>
      </w:r>
      <w:del w:id="396" w:author="Editor 2" w:date="2020-02-28T13:15:11Z">
        <w:r w:rsidRPr="00682137" w:rsidR="00695DAE">
          <w:rPr>
            <w:rFonts w:ascii="Arial" w:hAnsi="Arial" w:cs="Arial"/>
            <w:color w:val="FF0000"/>
          </w:rPr>
          <w:delText>play</w:delText>
        </w:r>
      </w:del>
      <w:ins w:id="39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plays</w:t>
        </w:r>
      </w:ins>
      <w:r w:rsidRPr="00682137" w:rsidR="00695DAE">
        <w:rPr>
          <w:rFonts w:ascii="Arial" w:hAnsi="Arial" w:cs="Arial"/>
          <w:color w:val="FF0000"/>
        </w:rPr>
        <w:t xml:space="preserve"> different </w:t>
      </w:r>
      <w:del w:id="398" w:author="Editor 2" w:date="2020-02-28T13:15:11Z">
        <w:r w:rsidRPr="00682137" w:rsidR="00695DAE">
          <w:rPr>
            <w:rFonts w:ascii="Arial" w:hAnsi="Arial" w:cs="Arial"/>
            <w:color w:val="FF0000"/>
          </w:rPr>
          <w:delText>role</w:delText>
        </w:r>
      </w:del>
      <w:ins w:id="39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roles</w:t>
        </w:r>
      </w:ins>
      <w:r w:rsidRPr="00682137" w:rsidR="00695DAE">
        <w:rPr>
          <w:rFonts w:ascii="Arial" w:hAnsi="Arial" w:cs="Arial"/>
          <w:color w:val="FF0000"/>
        </w:rPr>
        <w:t xml:space="preserve"> in cell viability and migration in different diseases, including thyroid cancer</w:t>
      </w:r>
      <w:bookmarkEnd w:id="394"/>
      <w:bookmarkEnd w:id="395"/>
      <w:hyperlink w:anchor="_ENREF_18" w:tooltip="Zhao, 2019 #14" w:history="1">
        <w:r w:rsidRPr="00682137" w:rsidR="001268C3">
          <w:rPr>
            <w:rFonts w:ascii="Arial" w:hAnsi="Arial" w:cs="Arial"/>
            <w:color w:val="FF0000"/>
          </w:rPr>
          <w:fldChar w:fldCharType="begin"/>
        </w:r>
        <w:r w:rsidR="001268C3">
          <w:rPr>
            <w:rFonts w:ascii="Arial" w:hAnsi="Arial" w:cs="Arial"/>
            <w:color w:val="FF0000"/>
          </w:rPr>
          <w:instrText xml:space="preserve"> ADDIN EN.CITE &lt;EndNote&gt;&lt;Cite&gt;&lt;Author&gt;Zhao&lt;/Author&gt;&lt;Year&gt;2019&lt;/Year&gt;&lt;RecNum&gt;14&lt;/RecNum&gt;&lt;DisplayText&gt;&lt;style face="superscript"&gt;18&lt;/style&gt;&lt;/DisplayText&gt;&lt;record&gt;&lt;rec-number&gt;14&lt;/rec-number&gt;&lt;foreign-keys&gt;&lt;key app="EN" db-id="sred5rt27v59ste2zv0xr0rjedtrvppzd0e0"&gt;14&lt;/key&gt;&lt;/foreign-keys&gt;&lt;ref-type name="Journal Article"&gt;17&lt;/ref-type&gt;&lt;contributors&gt;&lt;authors&gt;&lt;author&gt;Zhao, X.&lt;/author&gt;&lt;author&gt;Li, Y.&lt;/author&gt;&lt;author&gt;Zhou, Y.&lt;/author&gt;&lt;/authors&gt;&lt;/contributors&gt;&lt;auth-address&gt;1Department of Fourth General Surgery, The Fourth Affiliated Hospital of China Medical University, Shenyang, Liaoning 110032 China.grid.412644.1&amp;#xD;2Department of Sixth General Surgery, The Fourth Affiliated Hospital of China Medical University, Shenyang, Liaoning 110032 China.grid.412644.1&lt;/auth-address&gt;&lt;titles&gt;&lt;title&gt;MicroRNA-96-3p promotes metastasis of papillary thyroid cancer through targeting SDHB&lt;/title&gt;&lt;secondary-title&gt;Cancer Cell Int&lt;/secondary-title&gt;&lt;/titles&gt;&lt;periodical&gt;&lt;full-title&gt;Cancer Cell Int&lt;/full-title&gt;&lt;abbr-1&gt;Cancer cell international&lt;/abbr-1&gt;&lt;/periodical&gt;&lt;pages&gt;287&lt;/pages&gt;&lt;volume&gt;19&lt;/volume&gt;&lt;number&gt;12&lt;/number&gt;&lt;dates&gt;&lt;year&gt;2019&lt;/year&gt;&lt;/dates&gt;&lt;isbn&gt;1475-2867 (Print)&amp;#xD;1475-2867&lt;/isbn&gt;&lt;accession-num&gt;31749660&lt;/accession-num&gt;&lt;urls&gt;&lt;/urls&gt;&lt;electronic-resource-num&gt;10.1186/s12935-019-1003-y&lt;/electronic-resource-num&gt;&lt;remote-database-provider&gt;Nlm&lt;/remote-database-provider&gt;&lt;/record&gt;&lt;/Cite&gt;&lt;/EndNote&gt;</w:instrText>
        </w:r>
        <w:r w:rsidRPr="00682137" w:rsidR="001268C3">
          <w:rPr>
            <w:rFonts w:ascii="Arial" w:hAnsi="Arial" w:cs="Arial"/>
            <w:color w:val="FF0000"/>
          </w:rPr>
          <w:fldChar w:fldCharType="separate"/>
        </w:r>
        <w:r w:rsidRPr="001268C3" w:rsidR="001268C3">
          <w:rPr>
            <w:rFonts w:ascii="Arial" w:hAnsi="Arial" w:cs="Arial"/>
            <w:noProof/>
            <w:color w:val="FF0000"/>
            <w:vertAlign w:val="superscript"/>
          </w:rPr>
          <w:t>18</w:t>
        </w:r>
        <w:r w:rsidRPr="00682137" w:rsidR="001268C3">
          <w:rPr>
            <w:rFonts w:ascii="Arial" w:hAnsi="Arial" w:cs="Arial"/>
            <w:color w:val="FF0000"/>
          </w:rPr>
          <w:fldChar w:fldCharType="end"/>
        </w:r>
      </w:hyperlink>
      <w:r w:rsidRPr="00682137" w:rsidR="00695DAE">
        <w:rPr>
          <w:rFonts w:ascii="Arial" w:hAnsi="Arial" w:cs="Arial"/>
          <w:color w:val="FF0000"/>
        </w:rPr>
        <w:t xml:space="preserve">, </w:t>
      </w:r>
      <w:bookmarkStart w:id="400" w:name="OLE_LINK11"/>
      <w:bookmarkStart w:id="401" w:name="OLE_LINK12"/>
      <w:r w:rsidRPr="00682137" w:rsidR="00695DAE">
        <w:rPr>
          <w:rFonts w:ascii="Arial" w:hAnsi="Arial" w:cs="Arial"/>
          <w:color w:val="FF0000"/>
        </w:rPr>
        <w:t>bladder cancer</w:t>
      </w:r>
      <w:bookmarkEnd w:id="400"/>
      <w:bookmarkEnd w:id="401"/>
      <w:hyperlink w:anchor="_ENREF_19" w:tooltip="He, 2018 #16" w:history="1">
        <w:r w:rsidRPr="00682137" w:rsidR="001268C3">
          <w:rPr>
            <w:rFonts w:ascii="Arial" w:hAnsi="Arial" w:cs="Arial"/>
            <w:color w:val="FF0000"/>
          </w:rPr>
          <w:fldChar w:fldCharType="begin"/>
        </w:r>
        <w:r w:rsidR="001268C3">
          <w:rPr>
            <w:rFonts w:ascii="Arial" w:hAnsi="Arial" w:cs="Arial"/>
            <w:color w:val="FF0000"/>
          </w:rPr>
          <w:instrText xml:space="preserve"> ADDIN EN.CITE &lt;EndNote&gt;&lt;Cite&gt;&lt;Author&gt;He&lt;/Author&gt;&lt;Year&gt;2018&lt;/Year&gt;&lt;RecNum&gt;16&lt;/RecNum&gt;&lt;DisplayText&gt;&lt;style face="superscript"&gt;19&lt;/style&gt;&lt;/DisplayText&gt;&lt;record&gt;&lt;rec-number&gt;16&lt;/rec-number&gt;&lt;foreign-keys&gt;&lt;key app="EN" db-id="sred5rt27v59ste2zv0xr0rjedtrvppzd0e0"&gt;16&lt;/key&gt;&lt;/foreign-keys&gt;&lt;ref-type name="Journal Article"&gt;17&lt;/ref-type&gt;&lt;contributors&gt;&lt;authors&gt;&lt;author&gt;He, C.&lt;/author&gt;&lt;author&gt;Zhang, Q.&lt;/author&gt;&lt;/authors&gt;&lt;/contributors&gt;&lt;auth-address&gt;Putuo Hospital, Shanghai University of Traditional Chinese Medicine, China.&lt;/auth-address&gt;&lt;titles&gt;&lt;title&gt;miR-96 regulates migration and invasion of bladder cancer through epithelial-mesenchymal transition in response to transforming growth factor-beta1&lt;/title&gt;&lt;secondary-title&gt;J Cell Biochem&lt;/secondary-title&gt;&lt;/titles&gt;&lt;periodical&gt;&lt;full-title&gt;J Cell Biochem&lt;/full-title&gt;&lt;abbr-1&gt;Journal of cellular biochemistry&lt;/abbr-1&gt;&lt;/periodical&gt;&lt;pages&gt;7807-7817&lt;/pages&gt;&lt;volume&gt;119&lt;/volume&gt;&lt;number&gt;9&lt;/number&gt;&lt;dates&gt;&lt;year&gt;2018&lt;/year&gt;&lt;pub-dates&gt;&lt;date&gt;Sep&lt;/date&gt;&lt;/pub-dates&gt;&lt;/dates&gt;&lt;isbn&gt;0730-2312&lt;/isbn&gt;&lt;accession-num&gt;29923283&lt;/accession-num&gt;&lt;urls&gt;&lt;/urls&gt;&lt;electronic-resource-num&gt;10.1002/jcb.27172&lt;/electronic-resource-num&gt;&lt;remote-database-provider&gt;Nlm&lt;/remote-database-provider&gt;&lt;/record&gt;&lt;/Cite&gt;&lt;/EndNote&gt;</w:instrText>
        </w:r>
        <w:r w:rsidRPr="00682137" w:rsidR="001268C3">
          <w:rPr>
            <w:rFonts w:ascii="Arial" w:hAnsi="Arial" w:cs="Arial"/>
            <w:color w:val="FF0000"/>
          </w:rPr>
          <w:fldChar w:fldCharType="separate"/>
        </w:r>
        <w:r w:rsidRPr="001268C3" w:rsidR="001268C3">
          <w:rPr>
            <w:rFonts w:ascii="Arial" w:hAnsi="Arial" w:cs="Arial"/>
            <w:noProof/>
            <w:color w:val="FF0000"/>
            <w:vertAlign w:val="superscript"/>
          </w:rPr>
          <w:t>19</w:t>
        </w:r>
        <w:r w:rsidRPr="00682137" w:rsidR="001268C3">
          <w:rPr>
            <w:rFonts w:ascii="Arial" w:hAnsi="Arial" w:cs="Arial"/>
            <w:color w:val="FF0000"/>
          </w:rPr>
          <w:fldChar w:fldCharType="end"/>
        </w:r>
      </w:hyperlink>
      <w:r w:rsidRPr="00682137" w:rsidR="00695DAE">
        <w:rPr>
          <w:rFonts w:ascii="Arial" w:hAnsi="Arial" w:cs="Arial"/>
          <w:color w:val="FF0000"/>
        </w:rPr>
        <w:t xml:space="preserve">, </w:t>
      </w:r>
      <w:bookmarkStart w:id="402" w:name="OLE_LINK13"/>
      <w:bookmarkStart w:id="403" w:name="OLE_LINK14"/>
      <w:r w:rsidRPr="00682137" w:rsidR="00695DAE">
        <w:rPr>
          <w:rFonts w:ascii="Arial" w:hAnsi="Arial" w:cs="Arial"/>
          <w:color w:val="FF0000"/>
        </w:rPr>
        <w:t>adrenocortical and adrenal medullary</w:t>
      </w:r>
      <w:bookmarkEnd w:id="402"/>
      <w:bookmarkEnd w:id="403"/>
      <w:r w:rsidRPr="00682137" w:rsidR="00695DAE">
        <w:rPr>
          <w:rFonts w:ascii="Arial" w:hAnsi="Arial" w:cs="Arial"/>
          <w:color w:val="FF0000"/>
        </w:rPr>
        <w:t xml:space="preserve"> tumors</w:t>
      </w:r>
      <w:hyperlink w:anchor="_ENREF_20" w:tooltip="Xu, 2018 #18" w:history="1">
        <w:r w:rsidRPr="00682137" w:rsidR="001268C3">
          <w:rPr>
            <w:rFonts w:ascii="Arial" w:hAnsi="Arial" w:cs="Arial"/>
            <w:color w:val="FF0000"/>
          </w:rPr>
          <w:fldChar w:fldCharType="begin"/>
        </w:r>
        <w:r w:rsidR="001268C3">
          <w:rPr>
            <w:rFonts w:ascii="Arial" w:hAnsi="Arial" w:cs="Arial"/>
            <w:color w:val="FF0000"/>
          </w:rPr>
          <w:instrText xml:space="preserve"> ADDIN EN.CITE &lt;EndNote&gt;&lt;Cite&gt;&lt;Author&gt;Xu&lt;/Author&gt;&lt;Year&gt;2018&lt;/Year&gt;&lt;RecNum&gt;18&lt;/RecNum&gt;&lt;DisplayText&gt;&lt;style face="superscript"&gt;20&lt;/style&gt;&lt;/DisplayText&gt;&lt;record&gt;&lt;rec-number&gt;18&lt;/rec-number&gt;&lt;foreign-keys&gt;&lt;key app="EN" db-id="sred5rt27v59ste2zv0xr0rjedtrvppzd0e0"&gt;18&lt;/key&gt;&lt;/foreign-keys&gt;&lt;ref-type name="Journal Article"&gt;17&lt;/ref-type&gt;&lt;contributors&gt;&lt;authors&gt;&lt;author&gt;Xu, Y.&lt;/author&gt;&lt;author&gt;Wang, Z.&lt;/author&gt;&lt;author&gt;Bi, Y.&lt;/author&gt;&lt;author&gt;Duan, Z.&lt;/author&gt;&lt;author&gt;Yue, X.&lt;/author&gt;&lt;/authors&gt;&lt;/contributors&gt;&lt;auth-address&gt;CT Room, Dongying People&amp;apos;s Hospital, The Second People&amp;apos;s Hospital of Dongying, Dongying, Shandong 257091, P.R. China.&amp;#xD;Department of Imaging, The Second People&amp;apos;s Hospital of Dongying, Dongying, Shandong 257091, P.R. China.&lt;/auth-address&gt;&lt;titles&gt;&lt;title&gt;Correlation between CT features of adrenocortical and adrenal medullary tumors and expression of miR-96 in serum&lt;/title&gt;&lt;secondary-title&gt;Oncol Lett&lt;/secondary-title&gt;&lt;alt-title&gt;Oncology letters&lt;/alt-title&gt;&lt;/titles&gt;&lt;periodical&gt;&lt;full-title&gt;Oncol Lett&lt;/full-title&gt;&lt;abbr-1&gt;Oncology letters&lt;/abbr-1&gt;&lt;/periodical&gt;&lt;alt-periodical&gt;&lt;full-title&gt;Oncol Lett&lt;/full-title&gt;&lt;abbr-1&gt;Oncology letters&lt;/abbr-1&gt;&lt;/alt-periodical&gt;&lt;pages&gt;2053-2057&lt;/pages&gt;&lt;volume&gt;16&lt;/volume&gt;&lt;number&gt;2&lt;/number&gt;&lt;edition&gt;2018/07/17&lt;/edition&gt;&lt;dates&gt;&lt;year&gt;2018&lt;/year&gt;&lt;pub-dates&gt;&lt;date&gt;Aug&lt;/date&gt;&lt;/pub-dates&gt;&lt;/dates&gt;&lt;isbn&gt;1792-1074 (Print)&amp;#xD;1792-1074&lt;/isbn&gt;&lt;accession-num&gt;30008900&lt;/accession-num&gt;&lt;urls&gt;&lt;/urls&gt;&lt;custom2&gt;Pmc6036421&lt;/custom2&gt;&lt;electronic-resource-num&gt;10.3892/ol.2018.8863&lt;/electronic-resource-num&gt;&lt;remote-database-provider&gt;Nlm&lt;/remote-database-provider&gt;&lt;language&gt;eng&lt;/language&gt;&lt;/record&gt;&lt;/Cite&gt;&lt;/EndNote&gt;</w:instrText>
        </w:r>
        <w:r w:rsidRPr="00682137" w:rsidR="001268C3">
          <w:rPr>
            <w:rFonts w:ascii="Arial" w:hAnsi="Arial" w:cs="Arial"/>
            <w:color w:val="FF0000"/>
          </w:rPr>
          <w:fldChar w:fldCharType="separate"/>
        </w:r>
        <w:r w:rsidRPr="001268C3" w:rsidR="001268C3">
          <w:rPr>
            <w:rFonts w:ascii="Arial" w:hAnsi="Arial" w:cs="Arial"/>
            <w:noProof/>
            <w:color w:val="FF0000"/>
            <w:vertAlign w:val="superscript"/>
          </w:rPr>
          <w:t>20</w:t>
        </w:r>
        <w:r w:rsidRPr="00682137" w:rsidR="001268C3">
          <w:rPr>
            <w:rFonts w:ascii="Arial" w:hAnsi="Arial" w:cs="Arial"/>
            <w:color w:val="FF0000"/>
          </w:rPr>
          <w:fldChar w:fldCharType="end"/>
        </w:r>
      </w:hyperlink>
      <w:r w:rsidRPr="00682137" w:rsidR="00695DAE">
        <w:rPr>
          <w:rFonts w:ascii="Arial" w:hAnsi="Arial" w:cs="Arial"/>
          <w:color w:val="FF0000"/>
        </w:rPr>
        <w:t xml:space="preserve">, </w:t>
      </w:r>
      <w:bookmarkStart w:id="404" w:name="OLE_LINK15"/>
      <w:bookmarkStart w:id="405" w:name="OLE_LINK16"/>
      <w:r w:rsidRPr="00682137" w:rsidR="00695DAE">
        <w:rPr>
          <w:rFonts w:ascii="Arial" w:hAnsi="Arial" w:cs="Arial"/>
          <w:color w:val="FF0000"/>
        </w:rPr>
        <w:t>head squamous carcinoma</w:t>
      </w:r>
      <w:bookmarkEnd w:id="404"/>
      <w:bookmarkEnd w:id="405"/>
      <w:hyperlink w:anchor="_ENREF_21" w:tooltip="Vahabi, 2019 #19" w:history="1">
        <w:r w:rsidRPr="00682137" w:rsidR="001268C3">
          <w:rPr>
            <w:rFonts w:ascii="Arial" w:hAnsi="Arial" w:cs="Arial"/>
            <w:color w:val="FF0000"/>
          </w:rPr>
          <w:fldChar w:fldCharType="begin">
            <w:fldData xml:space="preserve">PEVuZE5vdGU+PENpdGU+PEF1dGhvcj5WYWhhYmk8L0F1dGhvcj48WWVhcj4yMDE5PC9ZZWFyPjxS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</w:fldData>
          </w:fldChar>
        </w:r>
        <w:r w:rsidR="001268C3">
          <w:rPr>
            <w:rFonts w:ascii="Arial" w:hAnsi="Arial" w:cs="Arial"/>
            <w:color w:val="FF0000"/>
          </w:rPr>
          <w:instrText xml:space="preserve"> ADDIN EN.CITE </w:instrText>
        </w:r>
        <w:r w:rsidR="001268C3">
          <w:rPr>
            <w:rFonts w:ascii="Arial" w:hAnsi="Arial" w:cs="Arial"/>
            <w:color w:val="FF0000"/>
          </w:rPr>
          <w:fldChar w:fldCharType="begin">
            <w:fldData xml:space="preserve">PEVuZE5vdGU+PENpdGU+PEF1dGhvcj5WYWhhYmk8L0F1dGhvcj48WWVhcj4yMDE5PC9ZZWFyPjxS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</w:fldData>
          </w:fldChar>
        </w:r>
        <w:r w:rsidR="001268C3">
          <w:rPr>
            <w:rFonts w:ascii="Arial" w:hAnsi="Arial" w:cs="Arial"/>
            <w:color w:val="FF0000"/>
          </w:rPr>
          <w:instrText xml:space="preserve"> ADDIN EN.CITE.DATA </w:instrText>
        </w:r>
        <w:r w:rsidR="001268C3">
          <w:rPr>
            <w:rFonts w:ascii="Arial" w:hAnsi="Arial" w:cs="Arial"/>
            <w:color w:val="FF0000"/>
          </w:rPr>
          <w:fldChar w:fldCharType="separate"/>
        </w:r>
        <w:r w:rsidR="001268C3">
          <w:rPr>
            <w:rFonts w:ascii="Arial" w:hAnsi="Arial" w:cs="Arial"/>
            <w:color w:val="FF0000"/>
          </w:rPr>
          <w:fldChar w:fldCharType="end"/>
        </w:r>
        <w:r w:rsidRPr="00682137" w:rsidR="001268C3">
          <w:rPr>
            <w:rFonts w:ascii="Arial" w:hAnsi="Arial" w:cs="Arial"/>
            <w:color w:val="FF0000"/>
          </w:rPr>
          <w:fldChar w:fldCharType="separate"/>
        </w:r>
        <w:r w:rsidRPr="001268C3" w:rsidR="001268C3">
          <w:rPr>
            <w:rFonts w:ascii="Arial" w:hAnsi="Arial" w:cs="Arial"/>
            <w:noProof/>
            <w:color w:val="FF0000"/>
            <w:vertAlign w:val="superscript"/>
          </w:rPr>
          <w:t>21</w:t>
        </w:r>
        <w:r w:rsidRPr="00682137" w:rsidR="001268C3">
          <w:rPr>
            <w:rFonts w:ascii="Arial" w:hAnsi="Arial" w:cs="Arial"/>
            <w:color w:val="FF0000"/>
          </w:rPr>
          <w:fldChar w:fldCharType="end"/>
        </w:r>
      </w:hyperlink>
      <w:r w:rsidRPr="00682137" w:rsidR="00695DAE">
        <w:rPr>
          <w:rFonts w:ascii="Arial" w:hAnsi="Arial" w:cs="Arial"/>
          <w:color w:val="FF0000"/>
        </w:rPr>
        <w:t xml:space="preserve">, and </w:t>
      </w:r>
      <w:bookmarkStart w:id="406" w:name="OLE_LINK17"/>
      <w:r w:rsidRPr="00682137" w:rsidR="00695DAE">
        <w:rPr>
          <w:rFonts w:ascii="Arial" w:hAnsi="Arial" w:cs="Arial"/>
          <w:color w:val="FF0000"/>
        </w:rPr>
        <w:t>osteosarcoma</w:t>
      </w:r>
      <w:bookmarkEnd w:id="406"/>
      <w:hyperlink w:anchor="_ENREF_22" w:tooltip="Yao, 2018 #20" w:history="1">
        <w:r w:rsidRPr="00682137" w:rsidR="001268C3">
          <w:rPr>
            <w:rFonts w:ascii="Arial" w:hAnsi="Arial" w:cs="Arial"/>
            <w:color w:val="FF0000"/>
          </w:rPr>
          <w:fldChar w:fldCharType="begin">
            <w:fldData xml:space="preserve">PEVuZE5vdGU+PENpdGU+PEF1dGhvcj5ZYW88L0F1dGhvcj48WWVhcj4yMDE4PC9ZZWFyPjxSZWNO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</w:fldData>
          </w:fldChar>
        </w:r>
        <w:r w:rsidR="001268C3">
          <w:rPr>
            <w:rFonts w:ascii="Arial" w:hAnsi="Arial" w:cs="Arial"/>
            <w:color w:val="FF0000"/>
          </w:rPr>
          <w:instrText xml:space="preserve"> ADDIN EN.CITE </w:instrText>
        </w:r>
        <w:r w:rsidR="001268C3">
          <w:rPr>
            <w:rFonts w:ascii="Arial" w:hAnsi="Arial" w:cs="Arial"/>
            <w:color w:val="FF0000"/>
          </w:rPr>
          <w:fldChar w:fldCharType="begin">
            <w:fldData xml:space="preserve">PEVuZE5vdGU+PENpdGU+PEF1dGhvcj5ZYW88L0F1dGhvcj48WWVhcj4yMDE4PC9ZZWFyPjxSZWNO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</w:fldData>
          </w:fldChar>
        </w:r>
        <w:r w:rsidR="001268C3">
          <w:rPr>
            <w:rFonts w:ascii="Arial" w:hAnsi="Arial" w:cs="Arial"/>
            <w:color w:val="FF0000"/>
          </w:rPr>
          <w:instrText xml:space="preserve"> ADDIN EN.CITE.DATA </w:instrText>
        </w:r>
        <w:r w:rsidR="001268C3">
          <w:rPr>
            <w:rFonts w:ascii="Arial" w:hAnsi="Arial" w:cs="Arial"/>
            <w:color w:val="FF0000"/>
          </w:rPr>
          <w:fldChar w:fldCharType="separate"/>
        </w:r>
        <w:r w:rsidR="001268C3">
          <w:rPr>
            <w:rFonts w:ascii="Arial" w:hAnsi="Arial" w:cs="Arial"/>
            <w:color w:val="FF0000"/>
          </w:rPr>
          <w:fldChar w:fldCharType="end"/>
        </w:r>
        <w:r w:rsidRPr="00682137" w:rsidR="001268C3">
          <w:rPr>
            <w:rFonts w:ascii="Arial" w:hAnsi="Arial" w:cs="Arial"/>
            <w:color w:val="FF0000"/>
          </w:rPr>
          <w:fldChar w:fldCharType="separate"/>
        </w:r>
        <w:r w:rsidRPr="001268C3" w:rsidR="001268C3">
          <w:rPr>
            <w:rFonts w:ascii="Arial" w:hAnsi="Arial" w:cs="Arial"/>
            <w:noProof/>
            <w:color w:val="FF0000"/>
            <w:vertAlign w:val="superscript"/>
          </w:rPr>
          <w:t>22</w:t>
        </w:r>
        <w:r w:rsidRPr="00682137" w:rsidR="001268C3">
          <w:rPr>
            <w:rFonts w:ascii="Arial" w:hAnsi="Arial" w:cs="Arial"/>
            <w:color w:val="FF0000"/>
          </w:rPr>
          <w:fldChar w:fldCharType="end"/>
        </w:r>
      </w:hyperlink>
      <w:r w:rsidRPr="00682137" w:rsidR="0077374C">
        <w:rPr>
          <w:rFonts w:ascii="Arial" w:hAnsi="Arial" w:cs="Arial"/>
          <w:color w:val="FF0000"/>
        </w:rPr>
        <w:t xml:space="preserve">. However, the effects and mechanism of miR-96-5p in breast cancer </w:t>
      </w:r>
      <w:del w:id="407" w:author="Editor 2" w:date="2020-02-28T13:15:11Z">
        <w:r w:rsidRPr="00682137" w:rsidR="0077374C">
          <w:rPr>
            <w:rFonts w:ascii="Arial" w:hAnsi="Arial" w:cs="Arial"/>
            <w:color w:val="FF0000"/>
          </w:rPr>
          <w:delText>has</w:delText>
        </w:r>
      </w:del>
      <w:ins w:id="40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have</w:t>
        </w:r>
      </w:ins>
      <w:r w:rsidRPr="00682137" w:rsidR="0077374C">
        <w:rPr>
          <w:rFonts w:ascii="Arial" w:hAnsi="Arial" w:cs="Arial"/>
          <w:color w:val="FF0000"/>
        </w:rPr>
        <w:t xml:space="preserve"> not yet </w:t>
      </w:r>
      <w:del w:id="409" w:author="Editor 2" w:date="2020-02-28T13:15:11Z">
        <w:r w:rsidRPr="00682137" w:rsidR="0077374C">
          <w:rPr>
            <w:rFonts w:ascii="Arial" w:hAnsi="Arial" w:cs="Arial"/>
            <w:color w:val="FF0000"/>
          </w:rPr>
          <w:delText>to be</w:delText>
        </w:r>
      </w:del>
      <w:ins w:id="41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been</w:t>
        </w:r>
      </w:ins>
      <w:r w:rsidRPr="00682137" w:rsidR="0077374C">
        <w:rPr>
          <w:rFonts w:ascii="Arial" w:hAnsi="Arial" w:cs="Arial"/>
          <w:color w:val="FF0000"/>
        </w:rPr>
        <w:t xml:space="preserve"> detailed</w:t>
      </w:r>
      <w:del w:id="411" w:author="Editor 2" w:date="2020-02-28T13:15:11Z">
        <w:r w:rsidRPr="00682137" w:rsidR="0077374C">
          <w:rPr>
            <w:rFonts w:ascii="Arial" w:hAnsi="Arial" w:cs="Arial"/>
            <w:color w:val="FF0000"/>
          </w:rPr>
          <w:delText xml:space="preserve"> explanation</w:delText>
        </w:r>
      </w:del>
      <w:r w:rsidRPr="00682137" w:rsidR="0077374C">
        <w:rPr>
          <w:rFonts w:ascii="Arial" w:hAnsi="Arial" w:cs="Arial"/>
          <w:color w:val="FF0000"/>
        </w:rPr>
        <w:t>.</w:t>
      </w:r>
    </w:p>
    <w:bookmarkEnd w:id="393"/>
    <w:p w:rsidR="00A24D8B" w:rsidRPr="00D87F1F" w:rsidP="0087670F" w14:paraId="62C9CB5D" w14:textId="53829225">
      <w:pPr>
        <w:spacing w:line="360" w:lineRule="auto"/>
        <w:ind w:firstLine="420" w:firstLineChars="200"/>
        <w:rPr>
          <w:del w:id="412" w:author="Editor 2" w:date="2020-02-28T13:15:11Z"/>
          <w:rFonts w:ascii="Arial" w:hAnsi="Arial" w:cs="Arial"/>
        </w:rPr>
      </w:pPr>
      <w:r w:rsidRPr="00D87F1F" w:rsidR="00380CEC">
        <w:rPr>
          <w:rFonts w:ascii="Arial" w:hAnsi="Arial" w:cs="Arial"/>
        </w:rPr>
        <w:t xml:space="preserve">We </w:t>
      </w:r>
      <w:del w:id="413" w:author="Editor 2" w:date="2020-02-28T13:15:11Z">
        <w:r w:rsidRPr="00D87F1F" w:rsidR="00380CEC">
          <w:rPr>
            <w:rFonts w:ascii="Arial" w:hAnsi="Arial" w:cs="Arial"/>
          </w:rPr>
          <w:delText>firstly identify</w:delText>
        </w:r>
      </w:del>
      <w:ins w:id="41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first identified that</w:t>
        </w:r>
      </w:ins>
      <w:r w:rsidRPr="00D87F1F" w:rsidR="00380CEC">
        <w:rPr>
          <w:rFonts w:ascii="Arial" w:hAnsi="Arial" w:cs="Arial"/>
        </w:rPr>
        <w:t xml:space="preserve"> miR-96-5p was </w:t>
      </w:r>
      <w:del w:id="415" w:author="Editor 2" w:date="2020-02-28T13:15:11Z">
        <w:r w:rsidRPr="00D87F1F" w:rsidR="00380CEC">
          <w:rPr>
            <w:rFonts w:ascii="Arial" w:hAnsi="Arial" w:cs="Arial"/>
          </w:rPr>
          <w:delText>differently</w:delText>
        </w:r>
      </w:del>
      <w:ins w:id="41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differentially</w:t>
        </w:r>
      </w:ins>
      <w:r w:rsidRPr="00D87F1F" w:rsidR="00380CEC">
        <w:rPr>
          <w:rFonts w:ascii="Arial" w:hAnsi="Arial" w:cs="Arial"/>
        </w:rPr>
        <w:t xml:space="preserve"> expressed between breast cancer and </w:t>
      </w:r>
      <w:del w:id="417" w:author="Editor 2" w:date="2020-02-28T13:15:11Z">
        <w:r w:rsidRPr="00D87F1F" w:rsidR="00380CEC">
          <w:rPr>
            <w:rFonts w:ascii="Arial" w:hAnsi="Arial" w:cs="Arial"/>
          </w:rPr>
          <w:delText>para-cancerous</w:delText>
        </w:r>
      </w:del>
      <w:ins w:id="41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paracancerous</w:t>
        </w:r>
      </w:ins>
      <w:r w:rsidRPr="00D87F1F" w:rsidR="00380CEC">
        <w:rPr>
          <w:rFonts w:ascii="Arial" w:hAnsi="Arial" w:cs="Arial"/>
        </w:rPr>
        <w:t xml:space="preserve"> tissues. Migration ability </w:t>
      </w:r>
      <w:del w:id="419" w:author="Editor 2" w:date="2020-02-28T13:15:11Z">
        <w:r w:rsidRPr="00D87F1F" w:rsidR="00380CEC">
          <w:rPr>
            <w:rFonts w:ascii="Arial" w:hAnsi="Arial" w:cs="Arial"/>
          </w:rPr>
          <w:delText>experiment</w:delText>
        </w:r>
      </w:del>
      <w:ins w:id="42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experiments</w:t>
        </w:r>
      </w:ins>
      <w:r w:rsidRPr="00D87F1F" w:rsidR="00380CEC">
        <w:rPr>
          <w:rFonts w:ascii="Arial" w:hAnsi="Arial" w:cs="Arial"/>
        </w:rPr>
        <w:t xml:space="preserve"> (Transwell and wound healing </w:t>
      </w:r>
      <w:del w:id="421" w:author="Editor 2" w:date="2020-02-28T13:15:11Z">
        <w:r w:rsidRPr="00D87F1F" w:rsidR="00380CEC">
          <w:rPr>
            <w:rFonts w:ascii="Arial" w:hAnsi="Arial" w:cs="Arial"/>
          </w:rPr>
          <w:delText>assay) reveled</w:delText>
        </w:r>
      </w:del>
      <w:ins w:id="42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assays) revealed</w:t>
        </w:r>
      </w:ins>
      <w:r w:rsidRPr="00D87F1F" w:rsidR="00380CEC">
        <w:rPr>
          <w:rFonts w:ascii="Arial" w:hAnsi="Arial" w:cs="Arial"/>
        </w:rPr>
        <w:t xml:space="preserve"> that </w:t>
      </w:r>
      <w:ins w:id="42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D87F1F" w:rsidR="00380CEC">
        <w:rPr>
          <w:rFonts w:ascii="Arial" w:hAnsi="Arial" w:cs="Arial"/>
        </w:rPr>
        <w:t xml:space="preserve">miR-96-5p mimic could significantly increase the migration number and distance. </w:t>
      </w:r>
      <w:del w:id="424" w:author="Editor 2" w:date="2020-02-28T13:15:11Z">
        <w:r w:rsidRPr="00D87F1F" w:rsidR="00380CEC">
          <w:rPr>
            <w:rFonts w:ascii="Arial" w:hAnsi="Arial" w:cs="Arial"/>
          </w:rPr>
          <w:delText>And the</w:delText>
        </w:r>
      </w:del>
      <w:ins w:id="42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The</w:t>
        </w:r>
      </w:ins>
      <w:r w:rsidRPr="00D87F1F" w:rsidR="00380CEC">
        <w:rPr>
          <w:rFonts w:ascii="Arial" w:hAnsi="Arial" w:cs="Arial"/>
        </w:rPr>
        <w:t xml:space="preserve"> potential mechanism revealed that MEK/ERK signaling may </w:t>
      </w:r>
      <w:del w:id="426" w:author="Editor 2" w:date="2020-02-28T13:15:11Z">
        <w:r w:rsidRPr="00D87F1F" w:rsidR="00380CEC">
          <w:rPr>
            <w:rFonts w:ascii="Arial" w:hAnsi="Arial" w:cs="Arial"/>
          </w:rPr>
          <w:delText xml:space="preserve">promoting the </w:delText>
        </w:r>
      </w:del>
      <w:ins w:id="42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promote </w:t>
        </w:r>
      </w:ins>
      <w:r w:rsidRPr="00D87F1F" w:rsidR="00380CEC">
        <w:rPr>
          <w:rFonts w:ascii="Arial" w:hAnsi="Arial" w:cs="Arial"/>
        </w:rPr>
        <w:t xml:space="preserve">breast cancer </w:t>
      </w:r>
      <w:del w:id="428" w:author="Editor 2" w:date="2020-02-28T13:15:11Z">
        <w:r w:rsidRPr="00D87F1F" w:rsidR="00380CEC">
          <w:rPr>
            <w:rFonts w:ascii="Arial" w:hAnsi="Arial" w:cs="Arial"/>
          </w:rPr>
          <w:delText>cells</w:delText>
        </w:r>
      </w:del>
      <w:ins w:id="42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w:t>
        </w:r>
      </w:ins>
      <w:r w:rsidRPr="00D87F1F" w:rsidR="00380CEC">
        <w:rPr>
          <w:rFonts w:ascii="Arial" w:hAnsi="Arial" w:cs="Arial"/>
        </w:rPr>
        <w:t xml:space="preserve"> migration</w:t>
      </w:r>
      <w:del w:id="430" w:author="Editor 2" w:date="2020-02-28T13:15:11Z">
        <w:r w:rsidRPr="00D87F1F" w:rsidR="00380CEC">
          <w:rPr>
            <w:rFonts w:ascii="Arial" w:hAnsi="Arial" w:cs="Arial"/>
          </w:rPr>
          <w:delText xml:space="preserve"> ability</w:delText>
        </w:r>
      </w:del>
      <w:r w:rsidRPr="00D87F1F" w:rsidR="00380CEC">
        <w:rPr>
          <w:rFonts w:ascii="Arial" w:hAnsi="Arial" w:cs="Arial"/>
        </w:rPr>
        <w:t>. Li et al.</w:t>
      </w:r>
      <w:hyperlink w:anchor="_ENREF_23" w:tooltip="Li, 2015 #22" w:history="1">
        <w:r w:rsidRPr="00D87F1F" w:rsidR="001268C3">
          <w:rPr>
            <w:rFonts w:ascii="Arial" w:hAnsi="Arial" w:cs="Arial"/>
          </w:rPr>
          <w:fldChar w:fldCharType="begin">
            <w:fldData xml:space="preserve">PEVuZE5vdGU+PENpdGU+PEF1dGhvcj5MaTwvQXV0aG9yPjxZZWFyPjIwMTU8L1llYXI+PFJlY051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</w:fldData>
          </w:fldChar>
        </w:r>
        <w:r w:rsidR="001268C3">
          <w:rPr>
            <w:rFonts w:ascii="Arial" w:hAnsi="Arial" w:cs="Arial"/>
          </w:rPr>
          <w:instrText xml:space="preserve"> ADDIN EN.CITE </w:instrText>
        </w:r>
        <w:r w:rsidR="001268C3">
          <w:rPr>
            <w:rFonts w:ascii="Arial" w:hAnsi="Arial" w:cs="Arial"/>
          </w:rPr>
          <w:fldChar w:fldCharType="begin">
            <w:fldData xml:space="preserve">PEVuZE5vdGU+PENpdGU+PEF1dGhvcj5MaTwvQXV0aG9yPjxZZWFyPjIwMTU8L1llYXI+PFJlY051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</w:fldData>
          </w:fldChar>
        </w:r>
        <w:r w:rsidR="001268C3">
          <w:rPr>
            <w:rFonts w:ascii="Arial" w:hAnsi="Arial" w:cs="Arial"/>
          </w:rPr>
          <w:instrText xml:space="preserve"> ADDIN EN.CITE.DATA </w:instrText>
        </w:r>
        <w:r w:rsidR="001268C3">
          <w:rPr>
            <w:rFonts w:ascii="Arial" w:hAnsi="Arial" w:cs="Arial"/>
          </w:rPr>
          <w:fldChar w:fldCharType="separate"/>
        </w:r>
        <w:r w:rsidR="001268C3">
          <w:rPr>
            <w:rFonts w:ascii="Arial" w:hAnsi="Arial" w:cs="Arial"/>
          </w:rPr>
          <w:fldChar w:fldCharType="end"/>
        </w:r>
        <w:r w:rsidRPr="00D87F1F" w:rsidR="001268C3">
          <w:rPr>
            <w:rFonts w:ascii="Arial" w:hAnsi="Arial" w:cs="Arial"/>
          </w:rPr>
          <w:fldChar w:fldCharType="separate"/>
        </w:r>
        <w:r w:rsidRPr="001268C3" w:rsidR="001268C3">
          <w:rPr>
            <w:rFonts w:ascii="Arial" w:hAnsi="Arial" w:cs="Arial"/>
            <w:noProof/>
            <w:vertAlign w:val="superscript"/>
          </w:rPr>
          <w:t>23</w:t>
        </w:r>
        <w:r w:rsidRPr="00D87F1F" w:rsidR="001268C3">
          <w:rPr>
            <w:rFonts w:ascii="Arial" w:hAnsi="Arial" w:cs="Arial"/>
          </w:rPr>
          <w:fldChar w:fldCharType="end"/>
        </w:r>
      </w:hyperlink>
      <w:r w:rsidRPr="00D87F1F">
        <w:rPr>
          <w:rFonts w:ascii="Arial" w:hAnsi="Arial" w:cs="Arial"/>
        </w:rPr>
        <w:t xml:space="preserve"> found that activation of MEK/ERK signaling pathways could significantly </w:t>
      </w:r>
      <w:del w:id="431" w:author="Editor 2" w:date="2020-02-28T13:15:11Z">
        <w:r w:rsidRPr="00D87F1F">
          <w:rPr>
            <w:rFonts w:ascii="Arial" w:hAnsi="Arial" w:cs="Arial"/>
          </w:rPr>
          <w:delText>enhancing</w:delText>
        </w:r>
      </w:del>
      <w:ins w:id="43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enhance</w:t>
        </w:r>
      </w:ins>
      <w:r w:rsidRPr="00D87F1F">
        <w:rPr>
          <w:rFonts w:ascii="Arial" w:hAnsi="Arial" w:cs="Arial"/>
        </w:rPr>
        <w:t xml:space="preserve"> the aggressiveness of breast cancer cells. Degirmenci et al.</w:t>
      </w:r>
      <w:hyperlink w:anchor="_ENREF_24" w:tooltip="Degirmenci, 2020 #23" w:history="1">
        <w:r w:rsidRPr="00D87F1F" w:rsidR="001268C3">
          <w:rPr>
            <w:rFonts w:ascii="Arial" w:hAnsi="Arial" w:cs="Arial"/>
          </w:rPr>
          <w:fldChar w:fldCharType="begin"/>
        </w:r>
        <w:r w:rsidR="001268C3">
          <w:rPr>
            <w:rFonts w:ascii="Arial" w:hAnsi="Arial" w:cs="Arial"/>
          </w:rPr>
          <w:instrText xml:space="preserve"> ADDIN EN.CITE &lt;EndNote&gt;&lt;Cite&gt;&lt;Author&gt;Degirmenci&lt;/Author&gt;&lt;Year&gt;2020&lt;/Year&gt;&lt;RecNum&gt;23&lt;/RecNum&gt;&lt;DisplayText&gt;&lt;style face="superscript"&gt;24&lt;/style&gt;&lt;/DisplayText&gt;&lt;record&gt;&lt;rec-number&gt;23&lt;/rec-number&gt;&lt;foreign-keys&gt;&lt;key app="EN" db-id="sred5rt27v59ste2zv0xr0rjedtrvppzd0e0"&gt;23&lt;/key&gt;&lt;/foreign-keys&gt;&lt;ref-type name="Journal Article"&gt;17&lt;/ref-type&gt;&lt;contributors&gt;&lt;authors&gt;&lt;author&gt;Degirmenci, U.&lt;/author&gt;&lt;author&gt;Wang, M.&lt;/author&gt;&lt;author&gt;Hu, J.&lt;/author&gt;&lt;/authors&gt;&lt;/contributors&gt;&lt;auth-address&gt;Division of Cellular and Molecular Research, National Cancer Centre Singapore, 11 Hospital Crescent, Singapore 169610, Singapore.&amp;#xD;Cancer and Stem Cell Biology Program, Duke-NUS Medical School, 8 College Road, Singapore 169857, Singapore.&lt;/auth-address&gt;&lt;titles&gt;&lt;title&gt;Targeting Aberrant RAS/RAF/MEK/ERK Signaling for Cancer Therapy&lt;/title&gt;&lt;secondary-title&gt;Cells&lt;/secondary-title&gt;&lt;alt-title&gt;Cells&lt;/alt-title&gt;&lt;/titles&gt;&lt;periodical&gt;&lt;full-title&gt;Cells&lt;/full-title&gt;&lt;abbr-1&gt;Cells&lt;/abbr-1&gt;&lt;/periodical&gt;&lt;alt-periodical&gt;&lt;full-title&gt;Cells&lt;/full-title&gt;&lt;abbr-1&gt;Cells&lt;/abbr-1&gt;&lt;/alt-periodical&gt;&lt;volume&gt;9&lt;/volume&gt;&lt;number&gt;1&lt;/number&gt;&lt;edition&gt;2020/01/17&lt;/edition&gt;&lt;dates&gt;&lt;year&gt;2020&lt;/year&gt;&lt;pub-dates&gt;&lt;date&gt;Jan 13&lt;/date&gt;&lt;/pub-dates&gt;&lt;/dates&gt;&lt;isbn&gt;2073-4409&lt;/isbn&gt;&lt;accession-num&gt;31941155&lt;/accession-num&gt;&lt;urls&gt;&lt;/urls&gt;&lt;electronic-resource-num&gt;10.3390/cells9010198&lt;/electronic-resource-num&gt;&lt;remote-database-provider&gt;Nlm&lt;/remote-database-provider&gt;&lt;language&gt;eng&lt;/language&gt;&lt;/record&gt;&lt;/Cite&gt;&lt;/EndNote&gt;</w:instrText>
        </w:r>
        <w:r w:rsidRPr="00D87F1F" w:rsidR="001268C3">
          <w:rPr>
            <w:rFonts w:ascii="Arial" w:hAnsi="Arial" w:cs="Arial"/>
          </w:rPr>
          <w:fldChar w:fldCharType="separate"/>
        </w:r>
        <w:r w:rsidRPr="001268C3" w:rsidR="001268C3">
          <w:rPr>
            <w:rFonts w:ascii="Arial" w:hAnsi="Arial" w:cs="Arial"/>
            <w:noProof/>
            <w:vertAlign w:val="superscript"/>
          </w:rPr>
          <w:t>24</w:t>
        </w:r>
        <w:r w:rsidRPr="00D87F1F" w:rsidR="001268C3">
          <w:rPr>
            <w:rFonts w:ascii="Arial" w:hAnsi="Arial" w:cs="Arial"/>
          </w:rPr>
          <w:fldChar w:fldCharType="end"/>
        </w:r>
      </w:hyperlink>
      <w:r w:rsidRPr="00D87F1F">
        <w:rPr>
          <w:rFonts w:ascii="Arial" w:hAnsi="Arial" w:cs="Arial"/>
        </w:rPr>
        <w:t xml:space="preserve"> summarize a review and found that targeting aberrant MEK/ERK signaling could be </w:t>
      </w:r>
      <w:del w:id="433" w:author="Editor 2" w:date="2020-02-28T13:15:11Z">
        <w:r w:rsidRPr="00D87F1F">
          <w:rPr>
            <w:rFonts w:ascii="Arial" w:hAnsi="Arial" w:cs="Arial"/>
          </w:rPr>
          <w:delText>administrated</w:delText>
        </w:r>
      </w:del>
      <w:ins w:id="43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administered</w:t>
        </w:r>
      </w:ins>
      <w:r w:rsidRPr="00D87F1F">
        <w:rPr>
          <w:rFonts w:ascii="Arial" w:hAnsi="Arial" w:cs="Arial"/>
        </w:rPr>
        <w:t xml:space="preserve"> for cancer therapy.</w:t>
      </w:r>
      <w:del w:id="435" w:author="Editor 2" w:date="2020-02-28T13:15:11Z">
        <w:r w:rsidRPr="00D87F1F">
          <w:rPr>
            <w:rFonts w:ascii="Arial" w:hAnsi="Arial" w:cs="Arial"/>
          </w:rPr>
          <w:delText xml:space="preserve"> </w:delText>
        </w:r>
      </w:del>
    </w:p>
    <w:p w:rsidR="00A24D8B" w:rsidRPr="00D87F1F" w:rsidP="0087670F" w14:textId="53829225">
      <w:pPr>
        <w:spacing w:line="360" w:lineRule="auto"/>
        <w:ind w:firstLine="420" w:firstLineChars="200"/>
        <w:rPr>
          <w:ins w:id="436" w:author="Editor 2" w:date="2020-02-28T13:15:11Z"/>
          <w:rFonts w:ascii="Arial" w:hAnsi="Arial" w:cs="Arial"/>
        </w:rPr>
      </w:pPr>
      <w:bookmarkStart w:id="437" w:name="_Hlk33732151"/>
      <w:del w:id="438" w:author="Editor 2" w:date="2020-02-28T13:15:11Z">
        <w:r w:rsidRPr="00EC015E" w:rsidR="00224A8B">
          <w:rPr>
            <w:rFonts w:ascii="Arial" w:hAnsi="Arial" w:cs="Arial"/>
            <w:color w:val="FF0000"/>
          </w:rPr>
          <w:delText>Consistently</w:delText>
        </w:r>
      </w:del>
    </w:p>
    <w:p w:rsidR="00D563F1" w:rsidRPr="00D87F1F" w:rsidP="0087670F" w14:paraId="69E5AAA4" w14:textId="3C027A43">
      <w:pPr>
        <w:spacing w:line="360" w:lineRule="auto"/>
        <w:ind w:firstLine="420" w:firstLineChars="200"/>
        <w:rPr>
          <w:rFonts w:ascii="Arial" w:hAnsi="Arial" w:cs="Arial"/>
        </w:rPr>
      </w:pPr>
      <w:ins w:id="43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Consistent</w:t>
        </w:r>
      </w:ins>
      <w:r w:rsidRPr="00EC015E" w:rsidR="00224A8B">
        <w:rPr>
          <w:rFonts w:ascii="Arial" w:hAnsi="Arial" w:cs="Arial"/>
          <w:color w:val="FF0000"/>
        </w:rPr>
        <w:t xml:space="preserve"> with the results of a previous study, miR-96-5p may be a novel oncogenic miRNA in breast cancer cells. Additionally, we further validated that luciferase activity was decreased in the wild-type 3’UTR of AK3 but </w:t>
      </w:r>
      <w:del w:id="440" w:author="Editor 2" w:date="2020-02-28T13:15:11Z">
        <w:r w:rsidRPr="00EC015E" w:rsidR="00224A8B">
          <w:rPr>
            <w:rFonts w:ascii="Arial" w:hAnsi="Arial" w:cs="Arial"/>
            <w:color w:val="FF0000"/>
          </w:rPr>
          <w:delText>no significantly change in</w:delText>
        </w:r>
      </w:del>
      <w:ins w:id="44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not in the</w:t>
        </w:r>
      </w:ins>
      <w:r w:rsidRPr="00EC015E" w:rsidR="00224A8B">
        <w:rPr>
          <w:rFonts w:ascii="Arial" w:hAnsi="Arial" w:cs="Arial"/>
          <w:color w:val="FF0000"/>
        </w:rPr>
        <w:t xml:space="preserve"> mutant-type</w:t>
      </w:r>
      <w:ins w:id="44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 3’UTR</w:t>
        </w:r>
      </w:ins>
      <w:r w:rsidRPr="00EC015E" w:rsidR="00224A8B">
        <w:rPr>
          <w:rFonts w:ascii="Arial" w:hAnsi="Arial" w:cs="Arial"/>
          <w:color w:val="FF0000"/>
        </w:rPr>
        <w:t xml:space="preserve">. </w:t>
      </w:r>
      <w:ins w:id="44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The </w:t>
        </w:r>
      </w:ins>
      <w:r w:rsidRPr="00EC015E" w:rsidR="00224A8B">
        <w:rPr>
          <w:rFonts w:ascii="Arial" w:hAnsi="Arial" w:cs="Arial"/>
          <w:color w:val="FF0000"/>
        </w:rPr>
        <w:t xml:space="preserve">AK3 </w:t>
      </w:r>
      <w:bookmarkStart w:id="444" w:name="OLE_LINK70"/>
      <w:bookmarkStart w:id="445" w:name="OLE_LINK71"/>
      <w:r w:rsidRPr="00EC015E" w:rsidR="0087670F">
        <w:rPr>
          <w:rFonts w:ascii="Arial" w:hAnsi="Arial" w:cs="Arial"/>
          <w:color w:val="FF0000"/>
        </w:rPr>
        <w:t>gene is located on chromosome 9 and mainly</w:t>
      </w:r>
      <w:del w:id="446" w:author="Editor 2" w:date="2020-02-28T13:15:11Z">
        <w:r w:rsidRPr="00EC015E" w:rsidR="0087670F">
          <w:rPr>
            <w:rFonts w:ascii="Arial" w:hAnsi="Arial" w:cs="Arial"/>
            <w:color w:val="FF0000"/>
          </w:rPr>
          <w:delText xml:space="preserve"> function for</w:delText>
        </w:r>
      </w:del>
      <w:ins w:id="44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FF0000"/>
            <w:spacing w:val="0"/>
            <w:w w:val="100"/>
            <w:kern w:val="2"/>
            <w:position w:val="0"/>
            <w:sz w:val="21"/>
            <w:szCs w:val="22"/>
            <w:highlight w:val="none"/>
            <w:u w:val="none" w:color="auto"/>
            <w:effect w:val="none"/>
            <w:vertAlign w:val="baseline"/>
            <w:rtl w:val="0"/>
            <w:cs w:val="0"/>
            <w:lang w:val="en-US" w:eastAsia="zh-CN" w:bidi="ar-SA"/>
          </w:rPr>
          <w:t xml:space="preserve"> functions in the</w:t>
        </w:r>
      </w:ins>
      <w:r w:rsidRPr="00EC015E" w:rsidR="0087670F">
        <w:rPr>
          <w:rFonts w:ascii="Arial" w:hAnsi="Arial" w:cs="Arial"/>
          <w:color w:val="FF0000"/>
        </w:rPr>
        <w:t xml:space="preserve"> mitochondrial matrix</w:t>
      </w:r>
      <w:bookmarkEnd w:id="444"/>
      <w:bookmarkEnd w:id="445"/>
      <w:r w:rsidRPr="00EC015E" w:rsidR="0087670F">
        <w:rPr>
          <w:rFonts w:ascii="Arial" w:hAnsi="Arial" w:cs="Arial"/>
          <w:color w:val="FF0000"/>
        </w:rPr>
        <w:t>.</w:t>
      </w:r>
      <w:bookmarkEnd w:id="437"/>
      <w:r w:rsidR="00532ED1">
        <w:rPr>
          <w:rFonts w:ascii="Arial" w:hAnsi="Arial" w:cs="Arial"/>
        </w:rPr>
        <w:t xml:space="preserve"> AK3, mainly as a mitochondrial-matrix protein</w:t>
      </w:r>
      <w:del w:id="448" w:author="Editor 2" w:date="2020-02-28T13:15:11Z">
        <w:r w:rsidR="00532ED1">
          <w:rPr>
            <w:rFonts w:ascii="Arial" w:hAnsi="Arial" w:cs="Arial"/>
          </w:rPr>
          <w:delText xml:space="preserve"> and thus </w:delText>
        </w:r>
      </w:del>
      <w:ins w:id="44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w:t>
        </w:r>
      </w:ins>
      <w:r w:rsidR="00532ED1">
        <w:rPr>
          <w:rFonts w:ascii="Arial" w:hAnsi="Arial" w:cs="Arial"/>
        </w:rPr>
        <w:t xml:space="preserve">could regulate the biological function of </w:t>
      </w:r>
      <w:del w:id="450" w:author="Editor 2" w:date="2020-02-28T13:15:11Z">
        <w:r w:rsidR="00532ED1">
          <w:rPr>
            <w:rFonts w:ascii="Arial" w:hAnsi="Arial" w:cs="Arial"/>
          </w:rPr>
          <w:delText xml:space="preserve">the </w:delText>
        </w:r>
      </w:del>
      <w:r w:rsidR="00532ED1">
        <w:rPr>
          <w:rFonts w:ascii="Arial" w:hAnsi="Arial" w:cs="Arial"/>
        </w:rPr>
        <w:t>downstream genes.</w:t>
      </w:r>
    </w:p>
    <w:p w:rsidR="00DA6A24" w:rsidRPr="00D87F1F" w:rsidP="00AB53C8" w14:paraId="178ADBB4" w14:textId="0DEB166F">
      <w:pPr>
        <w:spacing w:line="360" w:lineRule="auto"/>
        <w:ind w:firstLine="420" w:firstLineChars="200"/>
        <w:rPr>
          <w:rFonts w:ascii="Arial" w:hAnsi="Arial" w:cs="Arial"/>
        </w:rPr>
      </w:pPr>
      <w:del w:id="451" w:author="Editor 2" w:date="2020-02-28T13:15:11Z">
        <w:r w:rsidRPr="00D87F1F">
          <w:rPr>
            <w:rFonts w:ascii="Arial" w:hAnsi="Arial" w:cs="Arial" w:hint="eastAsia"/>
          </w:rPr>
          <w:delText>P</w:delText>
        </w:r>
      </w:del>
      <w:del w:id="452" w:author="Editor 2" w:date="2020-02-28T13:15:11Z">
        <w:r w:rsidRPr="00D87F1F" w:rsidR="00116F86">
          <w:rPr>
            <w:rFonts w:ascii="Arial" w:hAnsi="Arial" w:cs="Arial"/>
          </w:rPr>
          <w:delText>ublic</w:delText>
        </w:r>
      </w:del>
      <w:ins w:id="45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A public</w:t>
        </w:r>
      </w:ins>
      <w:r w:rsidRPr="00D87F1F" w:rsidR="00116F86">
        <w:rPr>
          <w:rFonts w:ascii="Arial" w:hAnsi="Arial" w:cs="Arial"/>
        </w:rPr>
        <w:t xml:space="preserve"> database (ONCOMINE) was used and found that AK3 was downregulated in patients with breast cancer </w:t>
      </w:r>
      <w:del w:id="454" w:author="Editor 2" w:date="2020-02-28T13:15:11Z">
        <w:r w:rsidRPr="00D87F1F" w:rsidR="00116F86">
          <w:rPr>
            <w:rFonts w:ascii="Arial" w:hAnsi="Arial" w:cs="Arial"/>
          </w:rPr>
          <w:delText>than</w:delText>
        </w:r>
      </w:del>
      <w:ins w:id="45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compared with</w:t>
        </w:r>
      </w:ins>
      <w:r w:rsidRPr="00D87F1F" w:rsidR="00116F86">
        <w:rPr>
          <w:rFonts w:ascii="Arial" w:hAnsi="Arial" w:cs="Arial"/>
        </w:rPr>
        <w:t xml:space="preserve"> normal tissue. AK3 is also related to the function of</w:t>
      </w:r>
      <w:del w:id="456" w:author="Editor 2" w:date="2020-02-28T13:15:11Z">
        <w:r w:rsidRPr="00D87F1F" w:rsidR="00116F86">
          <w:rPr>
            <w:rFonts w:ascii="Arial" w:hAnsi="Arial" w:cs="Arial"/>
          </w:rPr>
          <w:delText xml:space="preserve"> the</w:delText>
        </w:r>
      </w:del>
      <w:r w:rsidRPr="00D87F1F" w:rsidR="00116F86">
        <w:rPr>
          <w:rFonts w:ascii="Arial" w:hAnsi="Arial" w:cs="Arial"/>
        </w:rPr>
        <w:t xml:space="preserve"> cells resistant to cisplatin</w:t>
      </w:r>
      <w:hyperlink w:anchor="_ENREF_25" w:tooltip="Chang, 2011 #21" w:history="1">
        <w:r w:rsidRPr="00D87F1F" w:rsidR="001268C3">
          <w:rPr>
            <w:rFonts w:ascii="Arial" w:hAnsi="Arial" w:cs="Arial"/>
          </w:rPr>
          <w:fldChar w:fldCharType="begin"/>
        </w:r>
        <w:r w:rsidR="001268C3">
          <w:rPr>
            <w:rFonts w:ascii="Arial" w:hAnsi="Arial" w:cs="Arial"/>
          </w:rPr>
          <w:instrText xml:space="preserve"> ADDIN EN.CITE &lt;EndNote&gt;&lt;Cite&gt;&lt;Author&gt;Chang&lt;/Author&gt;&lt;Year&gt;2011&lt;/Year&gt;&lt;RecNum&gt;21&lt;/RecNum&gt;&lt;DisplayText&gt;&lt;style face="superscript"&gt;25&lt;/style&gt;&lt;/DisplayText&gt;&lt;record&gt;&lt;rec-number&gt;21&lt;/rec-number&gt;&lt;foreign-keys&gt;&lt;key app="EN" db-id="sred5rt27v59ste2zv0xr0rjedtrvppzd0e0"&gt;21&lt;/key&gt;&lt;/foreign-keys&gt;&lt;ref-type name="Journal Article"&gt;17&lt;/ref-type&gt;&lt;contributors&gt;&lt;authors&gt;&lt;author&gt;Chang, X.&lt;/author&gt;&lt;author&gt;Ravi, R.&lt;/author&gt;&lt;author&gt;Pham, V.&lt;/author&gt;&lt;author&gt;Bedi, A.&lt;/author&gt;&lt;author&gt;Chatterjee, A.&lt;/author&gt;&lt;author&gt;Sidransky, D.&lt;/author&gt;&lt;/authors&gt;&lt;/contributors&gt;&lt;auth-address&gt;Department of Otolaryngology-Head and Neck Surgery, Johns Hopkins University School of Medicine, Baltimore, Maryland, United States of America.&lt;/auth-address&gt;&lt;titles&gt;&lt;title&gt;Adenylate kinase 3 sensitizes cells to cigarette smoke condensate vapor induced cisplatin resistance&lt;/title&gt;&lt;secondary-title&gt;PLoS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one&lt;/abbr-1&gt;&lt;/alt-periodical&gt;&lt;pages&gt;e20806&lt;/pages&gt;&lt;volume&gt;6&lt;/volume&gt;&lt;number&gt;6&lt;/number&gt;&lt;edition&gt;2011/06/24&lt;/edition&gt;&lt;keywords&gt;&lt;keyword&gt;Adenylate Kinase/*metabolism&lt;/keyword&gt;&lt;keyword&gt;Antineoplastic Agents/*pharmacology&lt;/keyword&gt;&lt;keyword&gt;Apoptosis/drug effects&lt;/keyword&gt;&lt;keyword&gt;Cell Line&lt;/keyword&gt;&lt;keyword&gt;Cisplatin/*pharmacology&lt;/keyword&gt;&lt;keyword&gt;Drug Resistance, Neoplasm&lt;/keyword&gt;&lt;keyword&gt;*Smoke&lt;/keyword&gt;&lt;keyword&gt;*Tobacco&lt;/keyword&gt;&lt;/keywords&gt;&lt;dates&gt;&lt;year&gt;2011&lt;/year&gt;&lt;/dates&gt;&lt;isbn&gt;1932-6203&lt;/isbn&gt;&lt;accession-num&gt;21698293&lt;/accession-num&gt;&lt;urls&gt;&lt;/urls&gt;&lt;custom2&gt;Pmc3115955&lt;/custom2&gt;&lt;electronic-resource-num&gt;10.1371/journal.pone.0020806&lt;/electronic-resource-num&gt;&lt;remote-database-provider&gt;Nlm&lt;/remote-database-provider&gt;&lt;language&gt;eng&lt;/language&gt;&lt;/record&gt;&lt;/Cite&gt;&lt;/EndNote&gt;</w:instrText>
        </w:r>
        <w:r w:rsidRPr="00D87F1F" w:rsidR="001268C3">
          <w:rPr>
            <w:rFonts w:ascii="Arial" w:hAnsi="Arial" w:cs="Arial"/>
          </w:rPr>
          <w:fldChar w:fldCharType="separate"/>
        </w:r>
        <w:r w:rsidRPr="001268C3" w:rsidR="001268C3">
          <w:rPr>
            <w:rFonts w:ascii="Arial" w:hAnsi="Arial" w:cs="Arial"/>
            <w:noProof/>
            <w:vertAlign w:val="superscript"/>
          </w:rPr>
          <w:t>25</w:t>
        </w:r>
        <w:r w:rsidRPr="00D87F1F" w:rsidR="001268C3">
          <w:rPr>
            <w:rFonts w:ascii="Arial" w:hAnsi="Arial" w:cs="Arial"/>
          </w:rPr>
          <w:fldChar w:fldCharType="end"/>
        </w:r>
      </w:hyperlink>
      <w:r w:rsidR="00082150">
        <w:rPr>
          <w:rFonts w:ascii="Arial" w:hAnsi="Arial" w:cs="Arial"/>
        </w:rPr>
        <w:t xml:space="preserve">. Immunohistochemical </w:t>
      </w:r>
      <w:del w:id="457" w:author="Editor 2" w:date="2020-02-28T13:15:11Z">
        <w:r w:rsidR="00082150">
          <w:rPr>
            <w:rFonts w:ascii="Arial" w:hAnsi="Arial" w:cs="Arial"/>
          </w:rPr>
          <w:delText>result</w:delText>
        </w:r>
      </w:del>
      <w:ins w:id="45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results</w:t>
        </w:r>
      </w:ins>
      <w:r w:rsidR="00082150">
        <w:rPr>
          <w:rFonts w:ascii="Arial" w:hAnsi="Arial" w:cs="Arial"/>
        </w:rPr>
        <w:t xml:space="preserve"> further confirmed that AK3 was </w:t>
      </w:r>
      <w:del w:id="459" w:author="Editor 2" w:date="2020-02-28T13:15:11Z">
        <w:r w:rsidR="00082150">
          <w:rPr>
            <w:rFonts w:ascii="Arial" w:hAnsi="Arial" w:cs="Arial"/>
          </w:rPr>
          <w:delText>down-regulated in the</w:delText>
        </w:r>
      </w:del>
      <w:ins w:id="46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downregulated in</w:t>
        </w:r>
      </w:ins>
      <w:r w:rsidR="00082150">
        <w:rPr>
          <w:rFonts w:ascii="Arial" w:hAnsi="Arial" w:cs="Arial"/>
        </w:rPr>
        <w:t xml:space="preserve"> breast cancer tissue</w:t>
      </w:r>
      <w:del w:id="461" w:author="Editor 2" w:date="2020-02-28T13:15:11Z">
        <w:r w:rsidR="00082150">
          <w:rPr>
            <w:rFonts w:ascii="Arial" w:hAnsi="Arial" w:cs="Arial"/>
          </w:rPr>
          <w:delText xml:space="preserve"> than</w:delText>
        </w:r>
      </w:del>
      <w:ins w:id="46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compared with</w:t>
        </w:r>
      </w:ins>
      <w:r w:rsidR="00082150">
        <w:rPr>
          <w:rFonts w:ascii="Arial" w:hAnsi="Arial" w:cs="Arial"/>
        </w:rPr>
        <w:t xml:space="preserve"> normal tissue. Decreased AK3 levels </w:t>
      </w:r>
      <w:del w:id="463" w:author="Editor 2" w:date="2020-02-28T13:15:11Z">
        <w:r w:rsidR="00082150">
          <w:rPr>
            <w:rFonts w:ascii="Arial" w:hAnsi="Arial" w:cs="Arial"/>
          </w:rPr>
          <w:delText>was</w:delText>
        </w:r>
      </w:del>
      <w:ins w:id="46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were</w:t>
        </w:r>
      </w:ins>
      <w:r w:rsidR="00082150">
        <w:rPr>
          <w:rFonts w:ascii="Arial" w:hAnsi="Arial" w:cs="Arial"/>
        </w:rPr>
        <w:t xml:space="preserve"> significantly associated with </w:t>
      </w:r>
      <w:del w:id="465" w:author="Editor 2" w:date="2020-02-28T13:15:11Z">
        <w:r w:rsidR="00082150">
          <w:rPr>
            <w:rFonts w:ascii="Arial" w:hAnsi="Arial" w:cs="Arial"/>
          </w:rPr>
          <w:delText xml:space="preserve">the </w:delText>
        </w:r>
      </w:del>
      <w:r w:rsidR="00082150">
        <w:rPr>
          <w:rFonts w:ascii="Arial" w:hAnsi="Arial" w:cs="Arial"/>
        </w:rPr>
        <w:t>overall survival.</w:t>
      </w:r>
      <w:del w:id="466" w:author="Editor 2" w:date="2020-02-28T13:15:11Z">
        <w:r w:rsidR="00082150">
          <w:rPr>
            <w:rFonts w:ascii="Arial" w:hAnsi="Arial" w:cs="Arial"/>
          </w:rPr>
          <w:delText xml:space="preserve"> </w:delText>
        </w:r>
      </w:del>
    </w:p>
    <w:p w:rsidR="00FE78B5" w:rsidRPr="00D87F1F" w:rsidP="007D6C4A" w14:paraId="05DD6DB9" w14:textId="0B784122">
      <w:pPr>
        <w:spacing w:line="360" w:lineRule="auto"/>
        <w:rPr>
          <w:rFonts w:ascii="Arial" w:hAnsi="Arial" w:cs="Arial"/>
          <w:b/>
          <w:bCs/>
        </w:rPr>
      </w:pPr>
      <w:r w:rsidRPr="00D87F1F">
        <w:rPr>
          <w:rFonts w:ascii="Arial" w:hAnsi="Arial" w:cs="Arial"/>
          <w:b/>
          <w:bCs/>
        </w:rPr>
        <w:t>Conclusion</w:t>
      </w:r>
    </w:p>
    <w:p w:rsidR="00FE78B5" w:rsidRPr="00D87F1F" w:rsidP="007D1579" w14:paraId="5DBC5891" w14:textId="0D27E60C">
      <w:pPr>
        <w:spacing w:line="360" w:lineRule="auto"/>
        <w:ind w:firstLine="420" w:firstLineChars="200"/>
        <w:rPr>
          <w:rFonts w:ascii="Arial" w:hAnsi="Arial" w:cs="Arial"/>
        </w:rPr>
      </w:pPr>
      <w:bookmarkStart w:id="467" w:name="_Hlk33720047"/>
      <w:r w:rsidRPr="002F523C">
        <w:rPr>
          <w:rFonts w:ascii="Arial" w:hAnsi="Arial" w:cs="Arial"/>
          <w:color w:val="FF0000"/>
        </w:rPr>
        <w:t>In short, our data support the tumor-promoting role of miR-96-5p resulting in enhanced breast cancer cell migration.</w:t>
      </w:r>
      <w:bookmarkEnd w:id="467"/>
      <w:r w:rsidRPr="00D87F1F">
        <w:rPr>
          <w:rFonts w:ascii="Arial" w:hAnsi="Arial" w:cs="Arial"/>
        </w:rPr>
        <w:t xml:space="preserve"> </w:t>
      </w:r>
      <w:bookmarkStart w:id="468" w:name="_Hlk33720115"/>
      <w:r w:rsidRPr="007130E9" w:rsidR="007D1579">
        <w:rPr>
          <w:rFonts w:ascii="Arial" w:hAnsi="Arial" w:cs="Arial"/>
          <w:color w:val="FF0000"/>
        </w:rPr>
        <w:t>Inhibitors of miR-96-5p might eventually become effective molecular therapeutic reagents for breast cancer.</w:t>
      </w:r>
      <w:bookmarkEnd w:id="468"/>
    </w:p>
    <w:p w:rsidR="00D87F1F" w:rsidRPr="00D87F1F" w:rsidP="007D6C4A" w14:paraId="0518AF96" w14:textId="2F703DFF">
      <w:pPr>
        <w:spacing w:line="360" w:lineRule="auto"/>
        <w:rPr>
          <w:rFonts w:ascii="Arial" w:hAnsi="Arial" w:cs="Arial"/>
          <w:b/>
          <w:bCs/>
        </w:rPr>
      </w:pPr>
      <w:r w:rsidRPr="00D87F1F">
        <w:rPr>
          <w:rFonts w:ascii="Arial" w:hAnsi="Arial" w:cs="Arial" w:hint="eastAsia"/>
          <w:b/>
          <w:bCs/>
        </w:rPr>
        <w:t>Fundin</w:t>
      </w:r>
      <w:r w:rsidRPr="00D87F1F">
        <w:rPr>
          <w:rFonts w:ascii="Arial" w:hAnsi="Arial" w:cs="Arial"/>
          <w:b/>
          <w:bCs/>
        </w:rPr>
        <w:t>g</w:t>
      </w:r>
    </w:p>
    <w:p w:rsidR="00D87F1F" w:rsidRPr="00D87F1F" w:rsidP="00D87F1F" w14:paraId="793EC725" w14:textId="5572B3A5">
      <w:pPr>
        <w:spacing w:line="360" w:lineRule="auto"/>
        <w:ind w:firstLine="420" w:firstLineChars="200"/>
        <w:rPr>
          <w:rFonts w:ascii="Arial" w:hAnsi="Arial" w:cs="Arial"/>
        </w:rPr>
      </w:pPr>
      <w:r w:rsidRPr="00D87F1F">
        <w:rPr>
          <w:rFonts w:ascii="Arial" w:hAnsi="Arial" w:cs="Arial"/>
        </w:rPr>
        <w:t>This work was supported by grants from the Suzhou Health Planning Commission’s Key Clinical Diagnosis and Treatment Program (LCZX201606)</w:t>
      </w:r>
      <w:del w:id="469" w:author="Editor 2" w:date="2020-02-28T13:15:11Z">
        <w:r w:rsidRPr="00D87F1F">
          <w:rPr>
            <w:rFonts w:ascii="Arial" w:hAnsi="Arial" w:cs="Arial"/>
          </w:rPr>
          <w:delText>，National</w:delText>
        </w:r>
      </w:del>
      <w:ins w:id="47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National</w:t>
        </w:r>
      </w:ins>
      <w:r w:rsidRPr="00D87F1F">
        <w:rPr>
          <w:rFonts w:ascii="Arial" w:hAnsi="Arial" w:cs="Arial"/>
        </w:rPr>
        <w:t xml:space="preserve"> Natural Science Foundation of China (81873730) and the Jiangsu Women and Children Health Key Discipline Program (</w:t>
      </w:r>
      <w:bookmarkStart w:id="471" w:name="OLE_LINK52"/>
      <w:bookmarkStart w:id="472" w:name="OLE_LINK53"/>
      <w:bookmarkStart w:id="473" w:name="OLE_LINK62"/>
      <w:r w:rsidRPr="00D87F1F">
        <w:rPr>
          <w:rFonts w:ascii="Arial" w:hAnsi="Arial" w:cs="Arial"/>
        </w:rPr>
        <w:t>FXK201758</w:t>
      </w:r>
      <w:bookmarkEnd w:id="471"/>
      <w:bookmarkEnd w:id="472"/>
      <w:bookmarkEnd w:id="473"/>
      <w:r w:rsidRPr="00D87F1F">
        <w:rPr>
          <w:rFonts w:ascii="Arial" w:hAnsi="Arial" w:cs="Arial"/>
        </w:rPr>
        <w:t>).</w:t>
      </w:r>
    </w:p>
    <w:p w:rsidR="00FE78B5" w:rsidRPr="00D87F1F" w:rsidP="007D6C4A" w14:paraId="1F1BB79B" w14:textId="0D475871">
      <w:pPr>
        <w:spacing w:line="360" w:lineRule="auto"/>
        <w:rPr>
          <w:rFonts w:ascii="Arial" w:hAnsi="Arial" w:cs="Arial"/>
          <w:b/>
          <w:bCs/>
        </w:rPr>
      </w:pPr>
      <w:r w:rsidRPr="00D87F1F">
        <w:rPr>
          <w:rFonts w:ascii="Arial" w:hAnsi="Arial" w:cs="Arial"/>
          <w:b/>
          <w:bCs/>
        </w:rPr>
        <w:t>References</w:t>
      </w:r>
    </w:p>
    <w:p w:rsidR="001268C3" w:rsidRPr="001268C3" w:rsidP="001268C3" w14:paraId="77A17973" w14:textId="77777777">
      <w:pPr>
        <w:pStyle w:val="EndNoteBibliography"/>
        <w:ind w:left="720" w:hanging="720"/>
      </w:pPr>
      <w:r w:rsidRPr="00D87F1F">
        <w:rPr>
          <w:rFonts w:ascii="Arial" w:hAnsi="Arial" w:cs="Arial"/>
        </w:rPr>
        <w:fldChar w:fldCharType="begin"/>
      </w:r>
      <w:r w:rsidRPr="00D87F1F">
        <w:rPr>
          <w:rFonts w:ascii="Arial" w:hAnsi="Arial" w:cs="Arial"/>
        </w:rPr>
        <w:instrText xml:space="preserve"> ADDIN EN.REFLIST </w:instrText>
      </w:r>
      <w:r w:rsidRPr="00D87F1F">
        <w:rPr>
          <w:rFonts w:ascii="Arial" w:hAnsi="Arial" w:cs="Arial"/>
        </w:rPr>
        <w:fldChar w:fldCharType="separate"/>
      </w:r>
      <w:bookmarkStart w:id="474" w:name="_ENREF_1"/>
      <w:r w:rsidRPr="001268C3">
        <w:t>1.</w:t>
      </w:r>
      <w:r w:rsidRPr="001268C3">
        <w:tab/>
      </w:r>
      <w:r w:rsidRPr="001268C3">
        <w:t xml:space="preserve">Tahiri A, Aure MR, Kristensen VN. MicroRNA Networks in Breast Cancer Cells. </w:t>
      </w:r>
      <w:r w:rsidRPr="001268C3">
        <w:rPr>
          <w:i/>
        </w:rPr>
        <w:t xml:space="preserve">Methods in molecular biology (Clifton, NJ). </w:t>
      </w:r>
      <w:r w:rsidRPr="001268C3">
        <w:t>2018;1711:55-81.</w:t>
      </w:r>
      <w:bookmarkEnd w:id="474"/>
    </w:p>
    <w:p w:rsidR="001268C3" w:rsidRPr="001268C3" w:rsidP="001268C3" w14:paraId="7D1E2781" w14:textId="77777777">
      <w:pPr>
        <w:pStyle w:val="EndNoteBibliography"/>
        <w:ind w:left="720" w:hanging="720"/>
      </w:pPr>
      <w:bookmarkStart w:id="475" w:name="_ENREF_2"/>
      <w:r w:rsidRPr="001268C3">
        <w:t>2.</w:t>
      </w:r>
      <w:r w:rsidRPr="001268C3">
        <w:tab/>
      </w:r>
      <w:r w:rsidRPr="001268C3">
        <w:t xml:space="preserve">Jia Q, Ye L, Xu S, et al. Circular RNA 0007255 regulates the progression of breast cancer through miR-335-5p/SIX2 axis. </w:t>
      </w:r>
      <w:r w:rsidRPr="001268C3">
        <w:rPr>
          <w:i/>
        </w:rPr>
        <w:t xml:space="preserve">Thoracic cancer. </w:t>
      </w:r>
      <w:r w:rsidRPr="001268C3">
        <w:t>2020;[Epub ahead of print].</w:t>
      </w:r>
      <w:bookmarkEnd w:id="475"/>
    </w:p>
    <w:p w:rsidR="001268C3" w:rsidRPr="001268C3" w:rsidP="001268C3" w14:paraId="55837B7E" w14:textId="77777777">
      <w:pPr>
        <w:pStyle w:val="EndNoteBibliography"/>
        <w:ind w:left="720" w:hanging="720"/>
      </w:pPr>
      <w:bookmarkStart w:id="476" w:name="_ENREF_3"/>
      <w:r w:rsidRPr="001268C3">
        <w:t>3.</w:t>
      </w:r>
      <w:r w:rsidRPr="001268C3">
        <w:tab/>
      </w:r>
      <w:r w:rsidRPr="001268C3">
        <w:t xml:space="preserve">Xia W, Liu Y, Cheng T, Xu T, Dong M, Hu X. Down-regulated lncRNA SBF2-AS1 inhibits tumorigenesis and progression of breast cancer by sponging microRNA-143 and repressing RRS1. </w:t>
      </w:r>
      <w:r w:rsidRPr="001268C3">
        <w:rPr>
          <w:i/>
        </w:rPr>
        <w:t xml:space="preserve">Journal of experimental &amp; clinical cancer research : CR. </w:t>
      </w:r>
      <w:r w:rsidRPr="001268C3">
        <w:t>2020;39(1):18.</w:t>
      </w:r>
      <w:bookmarkEnd w:id="476"/>
    </w:p>
    <w:p w:rsidR="001268C3" w:rsidRPr="001268C3" w:rsidP="001268C3" w14:paraId="70A8A425" w14:textId="77777777">
      <w:pPr>
        <w:pStyle w:val="EndNoteBibliography"/>
        <w:ind w:left="720" w:hanging="720"/>
      </w:pPr>
      <w:bookmarkStart w:id="477" w:name="_ENREF_4"/>
      <w:r w:rsidRPr="001268C3">
        <w:t>4.</w:t>
      </w:r>
      <w:r w:rsidRPr="001268C3">
        <w:tab/>
      </w:r>
      <w:r w:rsidRPr="001268C3">
        <w:t xml:space="preserve">Meng L, Chen Q, Chen Z, et al. microRNA-1471 suppresses glioma cell growth and invasion by repressing metadherin expression. </w:t>
      </w:r>
      <w:r w:rsidRPr="001268C3">
        <w:rPr>
          <w:i/>
        </w:rPr>
        <w:t xml:space="preserve">International journal of clinical and experimental pathology. </w:t>
      </w:r>
      <w:r w:rsidRPr="001268C3">
        <w:t>2018;11(12):5909-5915.</w:t>
      </w:r>
      <w:bookmarkEnd w:id="477"/>
    </w:p>
    <w:p w:rsidR="001268C3" w:rsidRPr="001268C3" w:rsidP="001268C3" w14:paraId="7F1B5B7C" w14:textId="77777777">
      <w:pPr>
        <w:pStyle w:val="EndNoteBibliography"/>
        <w:ind w:left="720" w:hanging="720"/>
      </w:pPr>
      <w:bookmarkStart w:id="478" w:name="_ENREF_5"/>
      <w:r w:rsidRPr="001268C3">
        <w:t>5.</w:t>
      </w:r>
      <w:r w:rsidRPr="001268C3">
        <w:tab/>
      </w:r>
      <w:r w:rsidRPr="001268C3">
        <w:t xml:space="preserve">Anastasiadi Z, Lianos GD, Ignatiadou E, Harissis HV, Mitsis M. Breast cancer in young women: an overview. </w:t>
      </w:r>
      <w:r w:rsidRPr="001268C3">
        <w:rPr>
          <w:i/>
        </w:rPr>
        <w:t xml:space="preserve">Updates in surgery. </w:t>
      </w:r>
      <w:r w:rsidRPr="001268C3">
        <w:t>2017;69(3):313-317.</w:t>
      </w:r>
      <w:bookmarkEnd w:id="478"/>
    </w:p>
    <w:p w:rsidR="001268C3" w:rsidRPr="001268C3" w:rsidP="001268C3" w14:paraId="10595A1C" w14:textId="77777777">
      <w:pPr>
        <w:pStyle w:val="EndNoteBibliography"/>
        <w:ind w:left="720" w:hanging="720"/>
      </w:pPr>
      <w:bookmarkStart w:id="479" w:name="_ENREF_6"/>
      <w:r w:rsidRPr="001268C3">
        <w:t>6.</w:t>
      </w:r>
      <w:r w:rsidRPr="001268C3">
        <w:tab/>
      </w:r>
      <w:r w:rsidRPr="001268C3">
        <w:t xml:space="preserve">Tian T, Wang J, Zhou X. A review: microRNA detection methods. </w:t>
      </w:r>
      <w:r w:rsidRPr="001268C3">
        <w:rPr>
          <w:i/>
        </w:rPr>
        <w:t xml:space="preserve">Organic &amp; biomolecular chemistry. </w:t>
      </w:r>
      <w:r w:rsidRPr="001268C3">
        <w:t>2015;13(8):2226-2238.</w:t>
      </w:r>
      <w:bookmarkEnd w:id="479"/>
    </w:p>
    <w:p w:rsidR="001268C3" w:rsidRPr="001268C3" w:rsidP="001268C3" w14:paraId="64BB5A2A" w14:textId="77777777">
      <w:pPr>
        <w:pStyle w:val="EndNoteBibliography"/>
        <w:ind w:left="720" w:hanging="720"/>
      </w:pPr>
      <w:bookmarkStart w:id="480" w:name="_ENREF_7"/>
      <w:r w:rsidRPr="001268C3">
        <w:t>7.</w:t>
      </w:r>
      <w:r w:rsidRPr="001268C3">
        <w:tab/>
      </w:r>
      <w:r w:rsidRPr="001268C3">
        <w:t xml:space="preserve">Aryal B, Singh AK, Rotllan N, Price N, Fernandez-Hernando C. MicroRNAs and lipid metabolism. </w:t>
      </w:r>
      <w:r w:rsidRPr="001268C3">
        <w:rPr>
          <w:i/>
        </w:rPr>
        <w:t xml:space="preserve">Current opinion in lipidology. </w:t>
      </w:r>
      <w:r w:rsidRPr="001268C3">
        <w:t>2017;28(3):273-280.</w:t>
      </w:r>
      <w:bookmarkEnd w:id="480"/>
    </w:p>
    <w:p w:rsidR="001268C3" w:rsidRPr="001268C3" w:rsidP="001268C3" w14:paraId="66001796" w14:textId="77777777">
      <w:pPr>
        <w:pStyle w:val="EndNoteBibliography"/>
        <w:ind w:left="720" w:hanging="720"/>
      </w:pPr>
      <w:bookmarkStart w:id="481" w:name="_ENREF_8"/>
      <w:r w:rsidRPr="001268C3">
        <w:t>8.</w:t>
      </w:r>
      <w:r w:rsidRPr="001268C3">
        <w:tab/>
      </w:r>
      <w:r w:rsidRPr="001268C3">
        <w:t xml:space="preserve">Liang J, Wang S, Wang Z. Role of microRNAs in embryo implantation. </w:t>
      </w:r>
      <w:r w:rsidRPr="001268C3">
        <w:rPr>
          <w:i/>
        </w:rPr>
        <w:t xml:space="preserve">Reproductive biology and endocrinology : RB&amp;E. </w:t>
      </w:r>
      <w:r w:rsidRPr="001268C3">
        <w:t>2017;15(1):90.</w:t>
      </w:r>
      <w:bookmarkEnd w:id="481"/>
    </w:p>
    <w:p w:rsidR="001268C3" w:rsidRPr="001268C3" w:rsidP="001268C3" w14:paraId="7E84EE4C" w14:textId="77777777">
      <w:pPr>
        <w:pStyle w:val="EndNoteBibliography"/>
        <w:ind w:left="720" w:hanging="720"/>
      </w:pPr>
      <w:bookmarkStart w:id="482" w:name="_ENREF_9"/>
      <w:r w:rsidRPr="001268C3">
        <w:t>9.</w:t>
      </w:r>
      <w:r w:rsidRPr="001268C3">
        <w:tab/>
      </w:r>
      <w:r w:rsidRPr="001268C3">
        <w:t xml:space="preserve">Chakraborty C, Doss CG, Bandyopadhyay S, Agoramoorthy G. Influence of miRNA in insulin signaling pathway and insulin resistance: micro-molecules with a major role in type-2 diabetes. </w:t>
      </w:r>
      <w:r w:rsidRPr="001268C3">
        <w:rPr>
          <w:i/>
        </w:rPr>
        <w:t xml:space="preserve">Wiley interdisciplinary reviews RNA. </w:t>
      </w:r>
      <w:r w:rsidRPr="001268C3">
        <w:t>2014;5(5):697-712.</w:t>
      </w:r>
      <w:bookmarkEnd w:id="482"/>
    </w:p>
    <w:p w:rsidR="001268C3" w:rsidRPr="001268C3" w:rsidP="001268C3" w14:paraId="1CBDBE86" w14:textId="77777777">
      <w:pPr>
        <w:pStyle w:val="EndNoteBibliography"/>
        <w:ind w:left="720" w:hanging="720"/>
      </w:pPr>
      <w:bookmarkStart w:id="483" w:name="_ENREF_10"/>
      <w:r w:rsidRPr="001268C3">
        <w:t>10.</w:t>
      </w:r>
      <w:r w:rsidRPr="001268C3">
        <w:tab/>
      </w:r>
      <w:r w:rsidRPr="001268C3">
        <w:t xml:space="preserve">Chen L, Zhong JL. MicroRNA and heme oxygenase-1 in allergic disease. </w:t>
      </w:r>
      <w:r w:rsidRPr="001268C3">
        <w:rPr>
          <w:i/>
        </w:rPr>
        <w:t xml:space="preserve">International immunopharmacology. </w:t>
      </w:r>
      <w:r w:rsidRPr="001268C3">
        <w:t>2020;80:106132.</w:t>
      </w:r>
      <w:bookmarkEnd w:id="483"/>
    </w:p>
    <w:p w:rsidR="001268C3" w:rsidRPr="001268C3" w:rsidP="001268C3" w14:paraId="7F8EE574" w14:textId="77777777">
      <w:pPr>
        <w:pStyle w:val="EndNoteBibliography"/>
        <w:ind w:left="720" w:hanging="720"/>
      </w:pPr>
      <w:bookmarkStart w:id="484" w:name="_ENREF_11"/>
      <w:r w:rsidRPr="001268C3">
        <w:t>11.</w:t>
      </w:r>
      <w:r w:rsidRPr="001268C3">
        <w:tab/>
      </w:r>
      <w:r w:rsidRPr="001268C3">
        <w:t xml:space="preserve">Iwai N, Yasui K, Tomie A, et al. Oncogenic miR-96-5p inhibits apoptosis by targeting the caspase-9 gene in hepatocellular carcinoma. </w:t>
      </w:r>
      <w:r w:rsidRPr="001268C3">
        <w:rPr>
          <w:i/>
        </w:rPr>
        <w:t xml:space="preserve">International journal of oncology. </w:t>
      </w:r>
      <w:r w:rsidRPr="001268C3">
        <w:t>2018;53(1):237-245.</w:t>
      </w:r>
      <w:bookmarkEnd w:id="484"/>
    </w:p>
    <w:p w:rsidR="001268C3" w:rsidRPr="001268C3" w:rsidP="001268C3" w14:paraId="6F58EFA4" w14:textId="77777777">
      <w:pPr>
        <w:pStyle w:val="EndNoteBibliography"/>
        <w:ind w:left="720" w:hanging="720"/>
      </w:pPr>
      <w:bookmarkStart w:id="485" w:name="_ENREF_12"/>
      <w:r w:rsidRPr="001268C3">
        <w:t>12.</w:t>
      </w:r>
      <w:r w:rsidRPr="001268C3">
        <w:tab/>
      </w:r>
      <w:r w:rsidRPr="001268C3">
        <w:t xml:space="preserve">Melle C, Ernst G, Scheibner O, et al. Identification of specific protein markers in microdissected hepatocellular carcinoma. </w:t>
      </w:r>
      <w:r w:rsidRPr="001268C3">
        <w:rPr>
          <w:i/>
        </w:rPr>
        <w:t xml:space="preserve">J Proteome Res. </w:t>
      </w:r>
      <w:r w:rsidRPr="001268C3">
        <w:t>2007;6(1):306-315.</w:t>
      </w:r>
      <w:bookmarkEnd w:id="485"/>
    </w:p>
    <w:p w:rsidR="001268C3" w:rsidRPr="001268C3" w:rsidP="001268C3" w14:paraId="716B5E17" w14:textId="77777777">
      <w:pPr>
        <w:pStyle w:val="EndNoteBibliography"/>
        <w:ind w:left="720" w:hanging="720"/>
      </w:pPr>
      <w:bookmarkStart w:id="486" w:name="_ENREF_13"/>
      <w:r w:rsidRPr="001268C3">
        <w:t>13.</w:t>
      </w:r>
      <w:r w:rsidRPr="001268C3">
        <w:tab/>
      </w:r>
      <w:r w:rsidRPr="001268C3">
        <w:t xml:space="preserve">Zhao Z, Ma X, Ma J, Sun X, Li F, Lv J. Naringin enhances endothelial progenitor cell (EPC) proliferation and tube formation capacity through the CXCL12/CXCR4/PI3K/Akt signaling pathway. </w:t>
      </w:r>
      <w:r w:rsidRPr="001268C3">
        <w:rPr>
          <w:i/>
        </w:rPr>
        <w:t xml:space="preserve">Chemico-biological interactions. </w:t>
      </w:r>
      <w:r w:rsidRPr="001268C3">
        <w:t>2018;286:45-51.</w:t>
      </w:r>
      <w:bookmarkEnd w:id="486"/>
    </w:p>
    <w:p w:rsidR="001268C3" w:rsidRPr="001268C3" w:rsidP="001268C3" w14:paraId="3BFDBBB0" w14:textId="77777777">
      <w:pPr>
        <w:pStyle w:val="EndNoteBibliography"/>
        <w:ind w:left="720" w:hanging="720"/>
      </w:pPr>
      <w:bookmarkStart w:id="487" w:name="_ENREF_14"/>
      <w:r w:rsidRPr="001268C3">
        <w:t>14.</w:t>
      </w:r>
      <w:r w:rsidRPr="001268C3">
        <w:tab/>
      </w:r>
      <w:r w:rsidRPr="001268C3">
        <w:t xml:space="preserve">Zhao Z, Ma X, Ma J, Sun X, Li F, Lv J. Naringin enhances endothelial progenitor cell (EPC) proliferation and tube formation capacity through the CXCL12/CXCR4/PI3K/Akt signaling pathway. </w:t>
      </w:r>
      <w:r w:rsidRPr="001268C3">
        <w:rPr>
          <w:i/>
        </w:rPr>
        <w:t xml:space="preserve">Chemico-biological interactions. </w:t>
      </w:r>
      <w:r w:rsidRPr="001268C3">
        <w:t>2018;286:45-51.</w:t>
      </w:r>
      <w:bookmarkEnd w:id="487"/>
    </w:p>
    <w:p w:rsidR="001268C3" w:rsidRPr="001268C3" w:rsidP="001268C3" w14:paraId="61DB0A16" w14:textId="77777777">
      <w:pPr>
        <w:pStyle w:val="EndNoteBibliography"/>
        <w:ind w:left="720" w:hanging="720"/>
      </w:pPr>
      <w:bookmarkStart w:id="488" w:name="_ENREF_15"/>
      <w:r w:rsidRPr="001268C3">
        <w:t>15.</w:t>
      </w:r>
      <w:r w:rsidRPr="001268C3">
        <w:tab/>
      </w:r>
      <w:r w:rsidRPr="001268C3">
        <w:t xml:space="preserve">Liu B-H. Differential Coexpression Network Analysis for Gene Expression Data. </w:t>
      </w:r>
      <w:r w:rsidRPr="001268C3">
        <w:rPr>
          <w:i/>
        </w:rPr>
        <w:t xml:space="preserve">Methods in molecular biology (Clifton, NJ). </w:t>
      </w:r>
      <w:r w:rsidRPr="001268C3">
        <w:t>2018;1754:155-165.</w:t>
      </w:r>
      <w:bookmarkEnd w:id="488"/>
    </w:p>
    <w:p w:rsidR="001268C3" w:rsidRPr="001268C3" w:rsidP="001268C3" w14:paraId="2EE324EC" w14:textId="77777777">
      <w:pPr>
        <w:pStyle w:val="EndNoteBibliography"/>
        <w:ind w:left="720" w:hanging="720"/>
      </w:pPr>
      <w:bookmarkStart w:id="489" w:name="_ENREF_16"/>
      <w:r w:rsidRPr="001268C3">
        <w:t>16.</w:t>
      </w:r>
      <w:r w:rsidRPr="001268C3">
        <w:tab/>
      </w:r>
      <w:r w:rsidRPr="001268C3">
        <w:t xml:space="preserve">Ma X, Shi W, Peng L, Qin X, Hui Y. MiR-96 enhances cellular proliferation and tumorigenicity of human cervical carcinoma cells through PTPN9. </w:t>
      </w:r>
      <w:r w:rsidRPr="001268C3">
        <w:rPr>
          <w:i/>
        </w:rPr>
        <w:t xml:space="preserve">Saudi journal of biological sciences. </w:t>
      </w:r>
      <w:r w:rsidRPr="001268C3">
        <w:t>2018;25(5):863-867.</w:t>
      </w:r>
      <w:bookmarkEnd w:id="489"/>
    </w:p>
    <w:p w:rsidR="001268C3" w:rsidRPr="001268C3" w:rsidP="001268C3" w14:paraId="4E092937" w14:textId="77777777">
      <w:pPr>
        <w:pStyle w:val="EndNoteBibliography"/>
        <w:ind w:left="720" w:hanging="720"/>
      </w:pPr>
      <w:bookmarkStart w:id="490" w:name="_ENREF_17"/>
      <w:r w:rsidRPr="001268C3">
        <w:t>17.</w:t>
      </w:r>
      <w:r w:rsidRPr="001268C3">
        <w:tab/>
      </w:r>
      <w:r w:rsidRPr="001268C3">
        <w:t xml:space="preserve">Lang C, Xu M, Zhao Z, Chen J, Zhang L. MicroRNA-96 expression induced by low-dose cisplatin or doxorubicin regulates chemosensitivity, cell death and proliferation in gastric cancer SGC7901 cells by targeting FOXO1. </w:t>
      </w:r>
      <w:r w:rsidRPr="001268C3">
        <w:rPr>
          <w:i/>
        </w:rPr>
        <w:t xml:space="preserve">Oncology letters. </w:t>
      </w:r>
      <w:r w:rsidRPr="001268C3">
        <w:t>2018;16(3):4020-4026.</w:t>
      </w:r>
      <w:bookmarkEnd w:id="490"/>
    </w:p>
    <w:p w:rsidR="001268C3" w:rsidRPr="001268C3" w:rsidP="001268C3" w14:paraId="33FD8738" w14:textId="77777777">
      <w:pPr>
        <w:pStyle w:val="EndNoteBibliography"/>
        <w:ind w:left="720" w:hanging="720"/>
      </w:pPr>
      <w:bookmarkStart w:id="491" w:name="_ENREF_18"/>
      <w:r w:rsidRPr="001268C3">
        <w:t>18.</w:t>
      </w:r>
      <w:r w:rsidRPr="001268C3">
        <w:tab/>
      </w:r>
      <w:r w:rsidRPr="001268C3">
        <w:t xml:space="preserve">Zhao X, Li Y, Zhou Y. MicroRNA-96-3p promotes metastasis of papillary thyroid cancer through targeting SDHB. </w:t>
      </w:r>
      <w:r w:rsidRPr="001268C3">
        <w:rPr>
          <w:i/>
        </w:rPr>
        <w:t xml:space="preserve">Cancer cell international. </w:t>
      </w:r>
      <w:r w:rsidRPr="001268C3">
        <w:t>2019;19(12):287.</w:t>
      </w:r>
      <w:bookmarkEnd w:id="491"/>
    </w:p>
    <w:p w:rsidR="001268C3" w:rsidRPr="001268C3" w:rsidP="001268C3" w14:paraId="16991C36" w14:textId="77777777">
      <w:pPr>
        <w:pStyle w:val="EndNoteBibliography"/>
        <w:ind w:left="720" w:hanging="720"/>
      </w:pPr>
      <w:bookmarkStart w:id="492" w:name="_ENREF_19"/>
      <w:r w:rsidRPr="001268C3">
        <w:t>19.</w:t>
      </w:r>
      <w:r w:rsidRPr="001268C3">
        <w:tab/>
      </w:r>
      <w:r w:rsidRPr="001268C3">
        <w:t xml:space="preserve">He C, Zhang Q. miR-96 regulates migration and invasion of bladder cancer through epithelial-mesenchymal transition in response to transforming growth factor-beta1. </w:t>
      </w:r>
      <w:r w:rsidRPr="001268C3">
        <w:rPr>
          <w:i/>
        </w:rPr>
        <w:t xml:space="preserve">Journal of cellular biochemistry. </w:t>
      </w:r>
      <w:r w:rsidRPr="001268C3">
        <w:t>2018;119(9):7807-7817.</w:t>
      </w:r>
      <w:bookmarkEnd w:id="492"/>
    </w:p>
    <w:p w:rsidR="001268C3" w:rsidRPr="001268C3" w:rsidP="001268C3" w14:paraId="1C5AB9DE" w14:textId="77777777">
      <w:pPr>
        <w:pStyle w:val="EndNoteBibliography"/>
        <w:ind w:left="720" w:hanging="720"/>
      </w:pPr>
      <w:bookmarkStart w:id="493" w:name="_ENREF_20"/>
      <w:r w:rsidRPr="001268C3">
        <w:t>20.</w:t>
      </w:r>
      <w:r w:rsidRPr="001268C3">
        <w:tab/>
      </w:r>
      <w:r w:rsidRPr="001268C3">
        <w:t xml:space="preserve">Xu Y, Wang Z, Bi Y, Duan Z, Yue X. Correlation between CT features of adrenocortical and adrenal medullary tumors and expression of miR-96 in serum. </w:t>
      </w:r>
      <w:r w:rsidRPr="001268C3">
        <w:rPr>
          <w:i/>
        </w:rPr>
        <w:t xml:space="preserve">Oncology letters. </w:t>
      </w:r>
      <w:r w:rsidRPr="001268C3">
        <w:t>2018;16(2):2053-2057.</w:t>
      </w:r>
      <w:bookmarkEnd w:id="493"/>
    </w:p>
    <w:p w:rsidR="001268C3" w:rsidRPr="001268C3" w:rsidP="001268C3" w14:paraId="1A41F5AC" w14:textId="77777777">
      <w:pPr>
        <w:pStyle w:val="EndNoteBibliography"/>
        <w:ind w:left="720" w:hanging="720"/>
      </w:pPr>
      <w:bookmarkStart w:id="494" w:name="_ENREF_21"/>
      <w:r w:rsidRPr="001268C3">
        <w:t>21.</w:t>
      </w:r>
      <w:r w:rsidRPr="001268C3">
        <w:tab/>
      </w:r>
      <w:r w:rsidRPr="001268C3">
        <w:t xml:space="preserve">Vahabi M, Pulito C, Sacconi A, et al. miR-96-5p targets PTEN expression affecting radio-chemosensitivity of HNSCC cells. </w:t>
      </w:r>
      <w:r w:rsidRPr="001268C3">
        <w:rPr>
          <w:i/>
        </w:rPr>
        <w:t xml:space="preserve">Journal of experimental &amp; clinical cancer research : CR. </w:t>
      </w:r>
      <w:r w:rsidRPr="001268C3">
        <w:t>2019;38(1):141.</w:t>
      </w:r>
      <w:bookmarkEnd w:id="494"/>
    </w:p>
    <w:p w:rsidR="001268C3" w:rsidRPr="001268C3" w:rsidP="001268C3" w14:paraId="4B08074E" w14:textId="77777777">
      <w:pPr>
        <w:pStyle w:val="EndNoteBibliography"/>
        <w:ind w:left="720" w:hanging="720"/>
      </w:pPr>
      <w:bookmarkStart w:id="495" w:name="_ENREF_22"/>
      <w:r w:rsidRPr="001268C3">
        <w:t>22.</w:t>
      </w:r>
      <w:r w:rsidRPr="001268C3">
        <w:tab/>
      </w:r>
      <w:r w:rsidRPr="001268C3">
        <w:t xml:space="preserve">Yao Q, Pei Y, Zhang X, Xie B. microRNA-96 acts as a tumor suppressor gene in human osteosarcoma via target regulation of EZRIN. </w:t>
      </w:r>
      <w:r w:rsidRPr="001268C3">
        <w:rPr>
          <w:i/>
        </w:rPr>
        <w:t xml:space="preserve">Life sciences. </w:t>
      </w:r>
      <w:r w:rsidRPr="001268C3">
        <w:t>2018;203:1-11.</w:t>
      </w:r>
      <w:bookmarkEnd w:id="495"/>
    </w:p>
    <w:p w:rsidR="001268C3" w:rsidRPr="001268C3" w:rsidP="001268C3" w14:paraId="69D97FDA" w14:textId="77777777">
      <w:pPr>
        <w:pStyle w:val="EndNoteBibliography"/>
        <w:ind w:left="720" w:hanging="720"/>
      </w:pPr>
      <w:bookmarkStart w:id="496" w:name="_ENREF_23"/>
      <w:r w:rsidRPr="001268C3">
        <w:t>23.</w:t>
      </w:r>
      <w:r w:rsidRPr="001268C3">
        <w:tab/>
      </w:r>
      <w:r w:rsidRPr="001268C3">
        <w:t xml:space="preserve">Li W, Liu Z, Zhao C, Zhai L. Binding of MMP-9-degraded fibronectin to beta6 integrin promotes invasion via the FAK-Src-related Erk1/2 and PI3K/Akt/Smad-1/5/8 pathways in breast cancer. </w:t>
      </w:r>
      <w:r w:rsidRPr="001268C3">
        <w:rPr>
          <w:i/>
        </w:rPr>
        <w:t xml:space="preserve">Oncology reports. </w:t>
      </w:r>
      <w:r w:rsidRPr="001268C3">
        <w:t>2015;34(3):1345-1352.</w:t>
      </w:r>
      <w:bookmarkEnd w:id="496"/>
    </w:p>
    <w:p w:rsidR="001268C3" w:rsidRPr="001268C3" w:rsidP="001268C3" w14:paraId="4D83DC30" w14:textId="77777777">
      <w:pPr>
        <w:pStyle w:val="EndNoteBibliography"/>
        <w:ind w:left="720" w:hanging="720"/>
      </w:pPr>
      <w:bookmarkStart w:id="497" w:name="_ENREF_24"/>
      <w:r w:rsidRPr="001268C3">
        <w:t>24.</w:t>
      </w:r>
      <w:r w:rsidRPr="001268C3">
        <w:tab/>
      </w:r>
      <w:r w:rsidRPr="001268C3">
        <w:t xml:space="preserve">Degirmenci U, Wang M, Hu J. Targeting Aberrant RAS/RAF/MEK/ERK Signaling for Cancer Therapy. </w:t>
      </w:r>
      <w:r w:rsidRPr="001268C3">
        <w:rPr>
          <w:i/>
        </w:rPr>
        <w:t xml:space="preserve">Cells. </w:t>
      </w:r>
      <w:r w:rsidRPr="001268C3">
        <w:t>2020;9(1).</w:t>
      </w:r>
      <w:bookmarkEnd w:id="497"/>
    </w:p>
    <w:p w:rsidR="001268C3" w:rsidRPr="001268C3" w:rsidP="001268C3" w14:paraId="45EE51C1" w14:textId="77777777">
      <w:pPr>
        <w:pStyle w:val="EndNoteBibliography"/>
        <w:ind w:left="720" w:hanging="720"/>
      </w:pPr>
      <w:bookmarkStart w:id="498" w:name="_ENREF_25"/>
      <w:r w:rsidRPr="001268C3">
        <w:t>25.</w:t>
      </w:r>
      <w:r w:rsidRPr="001268C3">
        <w:tab/>
      </w:r>
      <w:r w:rsidRPr="001268C3">
        <w:t xml:space="preserve">Chang X, Ravi R, Pham V, Bedi A, Chatterjee A, Sidransky D. Adenylate kinase 3 sensitizes cells to cigarette smoke condensate vapor induced cisplatin resistance. </w:t>
      </w:r>
      <w:r w:rsidRPr="001268C3">
        <w:rPr>
          <w:i/>
        </w:rPr>
        <w:t xml:space="preserve">PloS one. </w:t>
      </w:r>
      <w:r w:rsidRPr="001268C3">
        <w:t>2011;6(6):e20806.</w:t>
      </w:r>
      <w:bookmarkEnd w:id="498"/>
    </w:p>
    <w:p w:rsidR="0009211B" w:rsidRPr="00D87F1F" w:rsidP="008C3630" w14:paraId="0E85E4E3" w14:textId="47EC0E53">
      <w:pPr>
        <w:spacing w:line="360" w:lineRule="auto"/>
        <w:rPr>
          <w:rFonts w:ascii="Arial" w:hAnsi="Arial" w:cs="Arial"/>
        </w:rPr>
      </w:pPr>
      <w:r w:rsidRPr="00D87F1F">
        <w:rPr>
          <w:rFonts w:ascii="Arial" w:hAnsi="Arial" w:cs="Arial"/>
        </w:rPr>
        <w:fldChar w:fldCharType="end"/>
      </w:r>
    </w:p>
    <w:p w:rsidR="00141F1D" w:rsidRPr="00D87F1F" w:rsidP="008C3630" w14:paraId="084AF6DE" w14:textId="3EED5500">
      <w:pPr>
        <w:spacing w:line="360" w:lineRule="auto"/>
        <w:rPr>
          <w:rFonts w:ascii="Arial" w:hAnsi="Arial" w:cs="Arial"/>
        </w:rPr>
      </w:pPr>
    </w:p>
    <w:p w:rsidR="00141F1D" w:rsidRPr="00D87F1F" w:rsidP="008C3630" w14:paraId="31E2BD3D" w14:textId="628297A3">
      <w:pPr>
        <w:spacing w:line="360" w:lineRule="auto"/>
        <w:rPr>
          <w:rFonts w:ascii="Arial" w:hAnsi="Arial" w:cs="Arial"/>
        </w:rPr>
      </w:pPr>
    </w:p>
    <w:p w:rsidR="00141F1D" w:rsidRPr="00D87F1F" w:rsidP="00141F1D" w14:paraId="107E8E71" w14:textId="77777777">
      <w:pPr>
        <w:spacing w:line="360" w:lineRule="auto"/>
        <w:rPr>
          <w:rFonts w:ascii="Arial" w:hAnsi="Arial" w:cs="Arial"/>
          <w:b/>
          <w:bCs/>
        </w:rPr>
      </w:pPr>
      <w:r w:rsidRPr="00D87F1F">
        <w:rPr>
          <w:rFonts w:ascii="Arial" w:hAnsi="Arial" w:cs="Arial"/>
          <w:b/>
          <w:bCs/>
        </w:rPr>
        <w:t>Figure legend</w:t>
      </w:r>
    </w:p>
    <w:p w:rsidR="008D7372" w:rsidP="00141F1D" w14:paraId="64B1688D" w14:textId="2C538D13">
      <w:pPr>
        <w:spacing w:line="360" w:lineRule="auto"/>
        <w:rPr>
          <w:rFonts w:ascii="Arial" w:hAnsi="Arial" w:cs="Arial"/>
        </w:rPr>
      </w:pPr>
      <w:r w:rsidRPr="00D87F1F">
        <w:rPr>
          <w:rFonts w:ascii="Arial" w:hAnsi="Arial" w:cs="Arial" w:hint="eastAsia"/>
        </w:rPr>
        <w:t>F</w:t>
      </w:r>
      <w:r w:rsidRPr="00D87F1F" w:rsidR="005138EF">
        <w:rPr>
          <w:rFonts w:ascii="Arial" w:hAnsi="Arial" w:cs="Arial"/>
        </w:rPr>
        <w:t xml:space="preserve">igure. 1 Relative expression of miR-96-5p in MCF10A, BT549, HS578T and MDA-MB-231 cells, **P&lt;0.01 vs MCF10A cell line (A); B, relative expression of miR-96-5p in </w:t>
      </w:r>
      <w:del w:id="499" w:author="Editor 2" w:date="2020-02-28T13:15:11Z">
        <w:r w:rsidRPr="00D87F1F" w:rsidR="005138EF">
          <w:rPr>
            <w:rFonts w:ascii="Arial" w:hAnsi="Arial" w:cs="Arial"/>
          </w:rPr>
          <w:delText>non-tumor</w:delText>
        </w:r>
      </w:del>
      <w:ins w:id="50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nontumor</w:t>
        </w:r>
      </w:ins>
      <w:r w:rsidRPr="00D87F1F" w:rsidR="005138EF">
        <w:rPr>
          <w:rFonts w:ascii="Arial" w:hAnsi="Arial" w:cs="Arial"/>
        </w:rPr>
        <w:t xml:space="preserve"> and tumor tissue, **P&lt;0.01 vs </w:t>
      </w:r>
      <w:del w:id="501" w:author="Editor 2" w:date="2020-02-28T13:15:11Z">
        <w:r w:rsidRPr="00D87F1F" w:rsidR="005138EF">
          <w:rPr>
            <w:rFonts w:ascii="Arial" w:hAnsi="Arial" w:cs="Arial"/>
          </w:rPr>
          <w:delText>non-tumor</w:delText>
        </w:r>
      </w:del>
      <w:ins w:id="50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nontumor</w:t>
        </w:r>
      </w:ins>
      <w:r w:rsidRPr="00D87F1F" w:rsidR="005138EF">
        <w:rPr>
          <w:rFonts w:ascii="Arial" w:hAnsi="Arial" w:cs="Arial"/>
        </w:rPr>
        <w:t>; C, correlation between miR-196-5p and AK3.</w:t>
      </w:r>
    </w:p>
    <w:p w:rsidR="008D7372" w:rsidRPr="00D87F1F" w:rsidP="00013FA1" w14:paraId="26CC9FAC" w14:textId="1B839614">
      <w:pPr>
        <w:spacing w:line="360" w:lineRule="auto"/>
        <w:rPr>
          <w:rFonts w:ascii="Arial" w:hAnsi="Arial" w:cs="Arial"/>
        </w:rPr>
      </w:pPr>
      <w:r w:rsidRPr="00D87F1F">
        <w:rPr>
          <w:rFonts w:ascii="Arial" w:hAnsi="Arial" w:cs="Arial" w:hint="eastAsia"/>
        </w:rPr>
        <w:t>F</w:t>
      </w:r>
      <w:r w:rsidRPr="00D87F1F" w:rsidR="003A5D12">
        <w:rPr>
          <w:rFonts w:ascii="Arial" w:hAnsi="Arial" w:cs="Arial"/>
        </w:rPr>
        <w:t xml:space="preserve">igure. 2 (A) Migratory cells stained with crystal violet 24 h after </w:t>
      </w:r>
      <w:del w:id="503" w:author="Editor 2" w:date="2020-02-28T13:15:11Z">
        <w:r w:rsidRPr="00D87F1F" w:rsidR="003A5D12">
          <w:rPr>
            <w:rFonts w:ascii="Arial" w:hAnsi="Arial" w:cs="Arial"/>
          </w:rPr>
          <w:delText>stimulated by</w:delText>
        </w:r>
      </w:del>
      <w:ins w:id="504"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stimulation with</w:t>
        </w:r>
      </w:ins>
      <w:r w:rsidRPr="00D87F1F" w:rsidR="003A5D12">
        <w:rPr>
          <w:rFonts w:ascii="Arial" w:hAnsi="Arial" w:cs="Arial"/>
        </w:rPr>
        <w:t xml:space="preserve"> miR-96-5p mimic or inhibitor in </w:t>
      </w:r>
      <w:ins w:id="50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D87F1F" w:rsidR="003A5D12">
        <w:rPr>
          <w:rFonts w:ascii="Arial" w:hAnsi="Arial" w:cs="Arial"/>
        </w:rPr>
        <w:t xml:space="preserve">Transwell migration assay. (B) Relative migration distance after </w:t>
      </w:r>
      <w:del w:id="506" w:author="Editor 2" w:date="2020-02-28T13:15:11Z">
        <w:r w:rsidRPr="00D87F1F" w:rsidR="003A5D12">
          <w:rPr>
            <w:rFonts w:ascii="Arial" w:hAnsi="Arial" w:cs="Arial"/>
          </w:rPr>
          <w:delText>stimulated by</w:delText>
        </w:r>
      </w:del>
      <w:ins w:id="50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stimulation with</w:t>
        </w:r>
      </w:ins>
      <w:r w:rsidRPr="00D87F1F" w:rsidR="003A5D12">
        <w:rPr>
          <w:rFonts w:ascii="Arial" w:hAnsi="Arial" w:cs="Arial"/>
        </w:rPr>
        <w:t xml:space="preserve"> miR-96-5p mimic or inhibitor in </w:t>
      </w:r>
      <w:ins w:id="50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D87F1F" w:rsidR="003A5D12">
        <w:rPr>
          <w:rFonts w:ascii="Arial" w:hAnsi="Arial" w:cs="Arial"/>
        </w:rPr>
        <w:t>wound healing assay in MDA</w:t>
      </w:r>
      <w:r w:rsidRPr="00D87F1F" w:rsidR="003A5D12">
        <w:rPr>
          <w:rFonts w:ascii="MS Gothic" w:eastAsia="MS Gothic" w:hAnsi="MS Gothic" w:cs="MS Gothic" w:hint="eastAsia"/>
        </w:rPr>
        <w:t>‑</w:t>
      </w:r>
      <w:r w:rsidRPr="00D87F1F" w:rsidR="003A5D12">
        <w:rPr>
          <w:rFonts w:ascii="Arial" w:hAnsi="Arial" w:cs="Arial"/>
        </w:rPr>
        <w:t>MB</w:t>
      </w:r>
      <w:r w:rsidRPr="00D87F1F" w:rsidR="003A5D12">
        <w:rPr>
          <w:rFonts w:ascii="MS Gothic" w:eastAsia="MS Gothic" w:hAnsi="MS Gothic" w:cs="MS Gothic" w:hint="eastAsia"/>
        </w:rPr>
        <w:t>‑</w:t>
      </w:r>
      <w:r w:rsidRPr="00D87F1F" w:rsidR="003A5D12">
        <w:rPr>
          <w:rFonts w:ascii="Arial" w:hAnsi="Arial" w:cs="Arial"/>
        </w:rPr>
        <w:t xml:space="preserve">231 </w:t>
      </w:r>
      <w:del w:id="509" w:author="Editor 2" w:date="2020-02-28T13:15:11Z">
        <w:r w:rsidRPr="00D87F1F" w:rsidR="003A5D12">
          <w:rPr>
            <w:rFonts w:ascii="Arial" w:hAnsi="Arial" w:cs="Arial"/>
          </w:rPr>
          <w:delText>cell</w:delText>
        </w:r>
      </w:del>
      <w:ins w:id="51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cells</w:t>
        </w:r>
      </w:ins>
      <w:r w:rsidRPr="00D87F1F" w:rsidR="003A5D12">
        <w:rPr>
          <w:rFonts w:ascii="Arial" w:hAnsi="Arial" w:cs="Arial"/>
        </w:rPr>
        <w:t xml:space="preserve">. </w:t>
      </w:r>
      <w:bookmarkStart w:id="511" w:name="OLE_LINK98"/>
      <w:r w:rsidRPr="00D87F1F">
        <w:rPr>
          <w:rFonts w:ascii="Arial" w:hAnsi="Arial" w:cs="Arial"/>
        </w:rPr>
        <w:t>Data</w:t>
      </w:r>
      <w:ins w:id="51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are</w:t>
        </w:r>
      </w:ins>
      <w:r w:rsidRPr="00D87F1F">
        <w:rPr>
          <w:rFonts w:ascii="Arial" w:hAnsi="Arial" w:cs="Arial"/>
        </w:rPr>
        <w:t xml:space="preserve"> presented as</w:t>
      </w:r>
      <w:ins w:id="51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w:t>
        </w:r>
      </w:ins>
      <w:r w:rsidRPr="00D87F1F">
        <w:rPr>
          <w:rFonts w:ascii="Arial" w:hAnsi="Arial" w:cs="Arial"/>
        </w:rPr>
        <w:t xml:space="preserve"> mean ± SD</w:t>
      </w:r>
      <w:bookmarkEnd w:id="511"/>
      <w:r w:rsidRPr="00D87F1F">
        <w:rPr>
          <w:rFonts w:ascii="Arial" w:hAnsi="Arial" w:cs="Arial"/>
        </w:rPr>
        <w:t xml:space="preserve">, n=3, </w:t>
      </w:r>
      <w:bookmarkStart w:id="514" w:name="OLE_LINK105"/>
      <w:r w:rsidR="007E56D9">
        <w:rPr>
          <w:rFonts w:ascii="Arial" w:hAnsi="Arial" w:cs="Arial"/>
        </w:rPr>
        <w:t xml:space="preserve">*** </w:t>
      </w:r>
      <w:del w:id="515" w:author="Editor 2" w:date="2020-02-28T13:15:11Z">
        <w:r w:rsidR="007E56D9">
          <w:rPr>
            <w:rFonts w:ascii="Arial" w:hAnsi="Arial" w:cs="Arial"/>
          </w:rPr>
          <w:delText xml:space="preserve">mean as </w:delText>
        </w:r>
      </w:del>
      <w:ins w:id="51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indicates </w:t>
        </w:r>
      </w:ins>
      <w:r w:rsidR="007E56D9">
        <w:rPr>
          <w:rFonts w:ascii="Arial" w:hAnsi="Arial" w:cs="Arial"/>
        </w:rPr>
        <w:t>P&lt;0.001</w:t>
      </w:r>
      <w:bookmarkEnd w:id="514"/>
      <w:r w:rsidRPr="00D87F1F">
        <w:rPr>
          <w:rFonts w:ascii="Arial" w:hAnsi="Arial" w:cs="Arial"/>
        </w:rPr>
        <w:t xml:space="preserve">; ### </w:t>
      </w:r>
      <w:del w:id="517" w:author="Editor 2" w:date="2020-02-28T13:15:11Z">
        <w:r w:rsidRPr="00D87F1F">
          <w:rPr>
            <w:rFonts w:ascii="Arial" w:hAnsi="Arial" w:cs="Arial"/>
          </w:rPr>
          <w:delText>mean as</w:delText>
        </w:r>
      </w:del>
      <w:ins w:id="51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indicates</w:t>
        </w:r>
      </w:ins>
      <w:r w:rsidRPr="00D87F1F">
        <w:rPr>
          <w:rFonts w:ascii="Arial" w:hAnsi="Arial" w:cs="Arial"/>
        </w:rPr>
        <w:t xml:space="preserve"> P&lt;0.001. One-way ANOVA.</w:t>
      </w:r>
    </w:p>
    <w:p w:rsidR="00013FA1" w:rsidRPr="00D87F1F" w:rsidP="00013FA1" w14:paraId="1A772C4A" w14:textId="2BBF0CF5">
      <w:pPr>
        <w:spacing w:line="360" w:lineRule="auto"/>
        <w:rPr>
          <w:rFonts w:ascii="Arial" w:hAnsi="Arial" w:cs="Arial"/>
        </w:rPr>
      </w:pPr>
      <w:r w:rsidRPr="00D87F1F">
        <w:rPr>
          <w:rFonts w:ascii="Arial" w:hAnsi="Arial" w:cs="Arial" w:hint="eastAsia"/>
        </w:rPr>
        <w:t>F</w:t>
      </w:r>
      <w:r w:rsidRPr="00D87F1F">
        <w:rPr>
          <w:rFonts w:ascii="Arial" w:hAnsi="Arial" w:cs="Arial"/>
        </w:rPr>
        <w:t>igure. 3 (A) Transfection with miR</w:t>
      </w:r>
      <w:r w:rsidRPr="00D87F1F">
        <w:rPr>
          <w:rFonts w:ascii="MS Gothic" w:eastAsia="MS Gothic" w:hAnsi="MS Gothic" w:cs="MS Gothic" w:hint="eastAsia"/>
        </w:rPr>
        <w:t>‑</w:t>
      </w:r>
      <w:r w:rsidRPr="00D87F1F" w:rsidR="00E61C21">
        <w:rPr>
          <w:rFonts w:ascii="Arial" w:hAnsi="Arial" w:cs="Arial"/>
        </w:rPr>
        <w:t>96</w:t>
      </w:r>
      <w:r w:rsidRPr="00D87F1F">
        <w:rPr>
          <w:rFonts w:ascii="MS Gothic" w:eastAsia="MS Gothic" w:hAnsi="MS Gothic" w:cs="MS Gothic" w:hint="eastAsia"/>
        </w:rPr>
        <w:t>‑</w:t>
      </w:r>
      <w:r w:rsidRPr="00D87F1F">
        <w:rPr>
          <w:rFonts w:ascii="Arial" w:hAnsi="Arial" w:cs="Arial"/>
        </w:rPr>
        <w:t>5p mimic or inhibitor increased and decreased miR</w:t>
      </w:r>
      <w:r w:rsidRPr="00D87F1F" w:rsidR="00D27F7E">
        <w:rPr>
          <w:rFonts w:ascii="MS Gothic" w:hAnsi="MS Gothic" w:cs="MS Gothic" w:hint="eastAsia"/>
        </w:rPr>
        <w:t>-</w:t>
      </w:r>
      <w:r w:rsidRPr="00D87F1F" w:rsidR="00E61C21">
        <w:rPr>
          <w:rFonts w:ascii="Arial" w:hAnsi="Arial" w:cs="Arial"/>
        </w:rPr>
        <w:t>96</w:t>
      </w:r>
      <w:r w:rsidRPr="00D87F1F" w:rsidR="00D27F7E">
        <w:rPr>
          <w:rFonts w:ascii="MS Gothic" w:hAnsi="MS Gothic" w:cs="MS Gothic" w:hint="eastAsia"/>
        </w:rPr>
        <w:t>-</w:t>
      </w:r>
      <w:r w:rsidRPr="00D87F1F">
        <w:rPr>
          <w:rFonts w:ascii="Arial" w:hAnsi="Arial" w:cs="Arial"/>
        </w:rPr>
        <w:t>5p expression in MDA</w:t>
      </w:r>
      <w:r w:rsidRPr="00D87F1F" w:rsidR="003B0A3B">
        <w:rPr>
          <w:rFonts w:ascii="MS Gothic" w:hAnsi="MS Gothic" w:cs="MS Gothic" w:hint="eastAsia"/>
        </w:rPr>
        <w:t>-</w:t>
      </w:r>
      <w:r w:rsidRPr="00D87F1F">
        <w:rPr>
          <w:rFonts w:ascii="Arial" w:hAnsi="Arial" w:cs="Arial"/>
        </w:rPr>
        <w:t>MB</w:t>
      </w:r>
      <w:r w:rsidRPr="00D87F1F" w:rsidR="003B0A3B">
        <w:rPr>
          <w:rFonts w:ascii="MS Gothic" w:hAnsi="MS Gothic" w:cs="MS Gothic" w:hint="eastAsia"/>
        </w:rPr>
        <w:t>-</w:t>
      </w:r>
      <w:r w:rsidRPr="00D87F1F">
        <w:rPr>
          <w:rFonts w:ascii="Arial" w:hAnsi="Arial" w:cs="Arial"/>
        </w:rPr>
        <w:t>231 cells</w:t>
      </w:r>
      <w:ins w:id="51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t>
        </w:r>
      </w:ins>
      <w:r w:rsidRPr="00D87F1F">
        <w:rPr>
          <w:rFonts w:ascii="Arial" w:hAnsi="Arial" w:cs="Arial"/>
        </w:rPr>
        <w:t xml:space="preserve"> respectively; (B) </w:t>
      </w:r>
      <w:del w:id="520" w:author="Editor 2" w:date="2020-02-28T13:15:11Z">
        <w:r w:rsidRPr="00D87F1F">
          <w:rPr>
            <w:rFonts w:ascii="Arial" w:hAnsi="Arial" w:cs="Arial"/>
          </w:rPr>
          <w:delText>Up-regulation</w:delText>
        </w:r>
      </w:del>
      <w:ins w:id="52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Upregulation</w:t>
        </w:r>
      </w:ins>
      <w:r w:rsidRPr="00D87F1F">
        <w:rPr>
          <w:rFonts w:ascii="Arial" w:hAnsi="Arial" w:cs="Arial"/>
        </w:rPr>
        <w:t xml:space="preserve"> and downregulation of miR</w:t>
      </w:r>
      <w:r w:rsidRPr="00D87F1F">
        <w:rPr>
          <w:rFonts w:ascii="MS Gothic" w:eastAsia="MS Gothic" w:hAnsi="MS Gothic" w:cs="MS Gothic" w:hint="eastAsia"/>
        </w:rPr>
        <w:t>‑</w:t>
      </w:r>
      <w:r w:rsidRPr="00D87F1F" w:rsidR="00E61C21">
        <w:rPr>
          <w:rFonts w:ascii="Arial" w:hAnsi="Arial" w:cs="Arial"/>
        </w:rPr>
        <w:t>96</w:t>
      </w:r>
      <w:r w:rsidRPr="00D87F1F">
        <w:rPr>
          <w:rFonts w:ascii="MS Gothic" w:eastAsia="MS Gothic" w:hAnsi="MS Gothic" w:cs="MS Gothic" w:hint="eastAsia"/>
        </w:rPr>
        <w:t>‑</w:t>
      </w:r>
      <w:r w:rsidRPr="00D87F1F">
        <w:rPr>
          <w:rFonts w:ascii="Arial" w:hAnsi="Arial" w:cs="Arial"/>
        </w:rPr>
        <w:t>5p decreased and increased AK3 mRNA levels</w:t>
      </w:r>
      <w:ins w:id="52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t>
        </w:r>
      </w:ins>
      <w:r w:rsidRPr="00D87F1F">
        <w:rPr>
          <w:rFonts w:ascii="Arial" w:hAnsi="Arial" w:cs="Arial"/>
        </w:rPr>
        <w:t xml:space="preserve"> respectively</w:t>
      </w:r>
      <w:ins w:id="52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w:t>
        </w:r>
      </w:ins>
      <w:r w:rsidRPr="00D87F1F">
        <w:rPr>
          <w:rFonts w:ascii="Arial" w:hAnsi="Arial" w:cs="Arial"/>
        </w:rPr>
        <w:t xml:space="preserve"> in MDA</w:t>
      </w:r>
      <w:r w:rsidRPr="00D87F1F">
        <w:rPr>
          <w:rFonts w:ascii="MS Gothic" w:eastAsia="MS Gothic" w:hAnsi="MS Gothic" w:cs="MS Gothic" w:hint="eastAsia"/>
        </w:rPr>
        <w:t>‑</w:t>
      </w:r>
      <w:r w:rsidRPr="00D87F1F">
        <w:rPr>
          <w:rFonts w:ascii="Arial" w:hAnsi="Arial" w:cs="Arial"/>
        </w:rPr>
        <w:t>MB</w:t>
      </w:r>
      <w:r w:rsidRPr="00D87F1F">
        <w:rPr>
          <w:rFonts w:ascii="MS Gothic" w:eastAsia="MS Gothic" w:hAnsi="MS Gothic" w:cs="MS Gothic" w:hint="eastAsia"/>
        </w:rPr>
        <w:t>‑</w:t>
      </w:r>
      <w:r w:rsidRPr="00D87F1F" w:rsidR="004B2202">
        <w:rPr>
          <w:rFonts w:ascii="Arial" w:hAnsi="Arial" w:cs="Arial"/>
        </w:rPr>
        <w:t xml:space="preserve">231 cells. (C) Immunoblotting showing the </w:t>
      </w:r>
      <w:del w:id="524" w:author="Editor 2" w:date="2020-02-28T13:15:11Z">
        <w:r w:rsidRPr="00D87F1F" w:rsidR="004B2202">
          <w:rPr>
            <w:rFonts w:ascii="Arial" w:hAnsi="Arial" w:cs="Arial"/>
          </w:rPr>
          <w:delText>level</w:delText>
        </w:r>
      </w:del>
      <w:ins w:id="52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levels</w:t>
        </w:r>
      </w:ins>
      <w:r w:rsidRPr="00D87F1F" w:rsidR="004B2202">
        <w:rPr>
          <w:rFonts w:ascii="Arial" w:hAnsi="Arial" w:cs="Arial"/>
        </w:rPr>
        <w:t xml:space="preserve"> of ERK1/2, p-ERK1/2, MEK, p-MEK and AK3 in MDA</w:t>
      </w:r>
      <w:r w:rsidRPr="00D87F1F" w:rsidR="004B2202">
        <w:rPr>
          <w:rFonts w:ascii="MS Gothic" w:hAnsi="MS Gothic" w:cs="MS Gothic" w:hint="eastAsia"/>
        </w:rPr>
        <w:t>-</w:t>
      </w:r>
      <w:r w:rsidRPr="00D87F1F" w:rsidR="004B2202">
        <w:rPr>
          <w:rFonts w:ascii="Arial" w:hAnsi="Arial" w:cs="Arial"/>
        </w:rPr>
        <w:t>MB</w:t>
      </w:r>
      <w:r w:rsidRPr="00D87F1F" w:rsidR="004B2202">
        <w:rPr>
          <w:rFonts w:ascii="MS Gothic" w:hAnsi="MS Gothic" w:cs="MS Gothic" w:hint="eastAsia"/>
        </w:rPr>
        <w:t>-</w:t>
      </w:r>
      <w:r w:rsidRPr="00D87F1F">
        <w:rPr>
          <w:rFonts w:ascii="Arial" w:hAnsi="Arial" w:cs="Arial"/>
        </w:rPr>
        <w:t>231 cells in</w:t>
      </w:r>
      <w:ins w:id="52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w:t>
        </w:r>
      </w:ins>
      <w:r w:rsidRPr="00D87F1F">
        <w:rPr>
          <w:rFonts w:ascii="Arial" w:hAnsi="Arial" w:cs="Arial"/>
        </w:rPr>
        <w:t xml:space="preserve"> miR-96-5p mimic and inhibitor groups. **P&lt;0.01 vs. the respective miR</w:t>
      </w:r>
      <w:r w:rsidRPr="00D87F1F">
        <w:rPr>
          <w:rFonts w:ascii="MS Gothic" w:eastAsia="MS Gothic" w:hAnsi="MS Gothic" w:cs="MS Gothic" w:hint="eastAsia"/>
        </w:rPr>
        <w:t>‑</w:t>
      </w:r>
      <w:r w:rsidRPr="00D87F1F">
        <w:rPr>
          <w:rFonts w:ascii="Arial" w:hAnsi="Arial" w:cs="Arial"/>
        </w:rPr>
        <w:t>NC group. NC, negative control.</w:t>
      </w:r>
    </w:p>
    <w:p w:rsidR="001446A1" w:rsidRPr="00D87F1F" w:rsidP="001458B4" w14:paraId="04DD0BA3" w14:textId="667EA342">
      <w:pPr>
        <w:spacing w:line="360" w:lineRule="auto"/>
        <w:rPr>
          <w:rFonts w:ascii="Arial" w:hAnsi="Arial" w:cs="Arial"/>
        </w:rPr>
      </w:pPr>
      <w:r w:rsidRPr="00D87F1F">
        <w:rPr>
          <w:rFonts w:ascii="Arial" w:hAnsi="Arial" w:cs="Arial" w:hint="eastAsia"/>
        </w:rPr>
        <w:t>F</w:t>
      </w:r>
      <w:r w:rsidRPr="00D87F1F" w:rsidR="00A74272">
        <w:rPr>
          <w:rFonts w:ascii="Arial" w:hAnsi="Arial" w:cs="Arial"/>
        </w:rPr>
        <w:t>igure. 4 A,</w:t>
      </w:r>
      <w:r w:rsidRPr="00D87F1F" w:rsidR="001458B4">
        <w:rPr>
          <w:rFonts w:ascii="Arial" w:hAnsi="Arial" w:cs="Arial" w:hint="eastAsia"/>
        </w:rPr>
        <w:t xml:space="preserve"> </w:t>
      </w:r>
      <w:bookmarkStart w:id="527" w:name="OLE_LINK99"/>
      <w:r w:rsidRPr="00D87F1F" w:rsidR="001458B4">
        <w:rPr>
          <w:rFonts w:ascii="Arial" w:hAnsi="Arial" w:cs="Arial"/>
        </w:rPr>
        <w:t xml:space="preserve">Schematic graph </w:t>
      </w:r>
      <w:del w:id="528" w:author="Editor 2" w:date="2020-02-28T13:15:11Z">
        <w:r w:rsidRPr="00D87F1F" w:rsidR="001458B4">
          <w:rPr>
            <w:rFonts w:ascii="Arial" w:hAnsi="Arial" w:cs="Arial"/>
          </w:rPr>
          <w:delText xml:space="preserve">showed that </w:delText>
        </w:r>
      </w:del>
      <w:ins w:id="52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showing </w:t>
        </w:r>
      </w:ins>
      <w:r w:rsidRPr="00D87F1F" w:rsidR="001458B4">
        <w:rPr>
          <w:rFonts w:ascii="Arial" w:hAnsi="Arial" w:cs="Arial"/>
        </w:rPr>
        <w:t>the binding sites of miR-</w:t>
      </w:r>
      <w:r w:rsidRPr="00D87F1F" w:rsidR="001458B4">
        <w:rPr>
          <w:rFonts w:ascii="Arial" w:hAnsi="Arial" w:cs="Arial" w:hint="eastAsia"/>
        </w:rPr>
        <w:t>96</w:t>
      </w:r>
      <w:r w:rsidRPr="00D87F1F" w:rsidR="001458B4">
        <w:rPr>
          <w:rFonts w:ascii="Arial" w:hAnsi="Arial" w:cs="Arial"/>
        </w:rPr>
        <w:t>-</w:t>
      </w:r>
      <w:r w:rsidRPr="00D87F1F" w:rsidR="001458B4">
        <w:rPr>
          <w:rFonts w:ascii="Arial" w:hAnsi="Arial" w:cs="Arial" w:hint="eastAsia"/>
        </w:rPr>
        <w:t>5</w:t>
      </w:r>
      <w:r w:rsidRPr="00D87F1F" w:rsidR="001458B4">
        <w:rPr>
          <w:rFonts w:ascii="Arial" w:hAnsi="Arial" w:cs="Arial"/>
        </w:rPr>
        <w:t>p</w:t>
      </w:r>
      <w:bookmarkEnd w:id="527"/>
      <w:r w:rsidRPr="00D87F1F" w:rsidR="001458B4">
        <w:rPr>
          <w:rFonts w:ascii="Arial" w:hAnsi="Arial" w:cs="Arial"/>
        </w:rPr>
        <w:t xml:space="preserve"> on </w:t>
      </w:r>
      <w:ins w:id="530"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D87F1F" w:rsidR="001458B4">
        <w:rPr>
          <w:rFonts w:ascii="Arial" w:hAnsi="Arial" w:cs="Arial"/>
        </w:rPr>
        <w:t xml:space="preserve">AK3 transcript. Luciferase assay of pmiR-Target-AK3-3’UTR reporter </w:t>
      </w:r>
      <w:bookmarkStart w:id="531" w:name="OLE_LINK100"/>
      <w:r w:rsidRPr="00D87F1F" w:rsidR="001458B4">
        <w:rPr>
          <w:rFonts w:ascii="Arial" w:hAnsi="Arial" w:cs="Arial"/>
        </w:rPr>
        <w:t>co-transfect</w:t>
      </w:r>
      <w:bookmarkEnd w:id="531"/>
      <w:r w:rsidRPr="00D87F1F" w:rsidR="001458B4">
        <w:rPr>
          <w:rFonts w:ascii="Arial" w:hAnsi="Arial" w:cs="Arial"/>
        </w:rPr>
        <w:t>ion with pcDNA-miR-96-5p in MDA-MB-</w:t>
      </w:r>
      <w:del w:id="532" w:author="Editor 2" w:date="2020-02-28T13:15:11Z">
        <w:r w:rsidRPr="00D87F1F" w:rsidR="001458B4">
          <w:rPr>
            <w:rFonts w:ascii="Arial" w:hAnsi="Arial" w:cs="Arial"/>
          </w:rPr>
          <w:delText>231cells</w:delText>
        </w:r>
      </w:del>
      <w:ins w:id="533"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231 cells</w:t>
        </w:r>
      </w:ins>
      <w:r w:rsidRPr="00D87F1F" w:rsidR="001458B4">
        <w:rPr>
          <w:rFonts w:ascii="Arial" w:hAnsi="Arial" w:cs="Arial"/>
        </w:rPr>
        <w:t xml:space="preserve"> (B) and BT549 cells (C). (**p&lt;0.001).</w:t>
      </w:r>
    </w:p>
    <w:p w:rsidR="00141F1D" w:rsidRPr="00D87F1F" w:rsidP="007E59F1" w14:paraId="622B3B13" w14:textId="5FE832EE">
      <w:pPr>
        <w:spacing w:line="360" w:lineRule="auto"/>
        <w:rPr>
          <w:rFonts w:ascii="Arial" w:hAnsi="Arial" w:cs="Arial"/>
        </w:rPr>
      </w:pPr>
      <w:r w:rsidRPr="00D87F1F" w:rsidR="00E433F3">
        <w:rPr>
          <w:rFonts w:ascii="Arial" w:hAnsi="Arial" w:cs="Arial"/>
        </w:rPr>
        <w:t xml:space="preserve">Figure. 5. A, The transcription </w:t>
      </w:r>
      <w:del w:id="534" w:author="Editor 2" w:date="2020-02-28T13:15:11Z">
        <w:r w:rsidRPr="00D87F1F" w:rsidR="00E433F3">
          <w:rPr>
            <w:rFonts w:ascii="Arial" w:hAnsi="Arial" w:cs="Arial"/>
          </w:rPr>
          <w:delText>Levels</w:delText>
        </w:r>
      </w:del>
      <w:ins w:id="53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levels</w:t>
        </w:r>
      </w:ins>
      <w:r w:rsidRPr="00D87F1F" w:rsidR="00E433F3">
        <w:rPr>
          <w:rFonts w:ascii="Arial" w:hAnsi="Arial" w:cs="Arial"/>
        </w:rPr>
        <w:t xml:space="preserve"> of AK3 in breast cancer (Oncomine); b, Venn diagram </w:t>
      </w:r>
      <w:del w:id="536" w:author="Editor 2" w:date="2020-02-28T13:15:11Z">
        <w:r w:rsidRPr="00D87F1F" w:rsidR="00E433F3">
          <w:rPr>
            <w:rFonts w:ascii="Arial" w:hAnsi="Arial" w:cs="Arial"/>
          </w:rPr>
          <w:delText>revealed</w:delText>
        </w:r>
      </w:del>
      <w:ins w:id="537"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revealing</w:t>
        </w:r>
      </w:ins>
      <w:r w:rsidRPr="00D87F1F" w:rsidR="00E433F3">
        <w:rPr>
          <w:rFonts w:ascii="Arial" w:hAnsi="Arial" w:cs="Arial"/>
        </w:rPr>
        <w:t xml:space="preserve"> the overlapping genes of the miR-96-5p target in </w:t>
      </w:r>
      <w:del w:id="538" w:author="Editor 2" w:date="2020-02-28T13:15:11Z">
        <w:r w:rsidRPr="00D87F1F" w:rsidR="00E433F3">
          <w:rPr>
            <w:rFonts w:ascii="Arial" w:hAnsi="Arial" w:cs="Arial"/>
          </w:rPr>
          <w:delText>Targetscan</w:delText>
        </w:r>
      </w:del>
      <w:ins w:id="53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the TargetScan</w:t>
        </w:r>
      </w:ins>
      <w:r w:rsidRPr="00D87F1F" w:rsidR="00E433F3">
        <w:rPr>
          <w:rFonts w:ascii="Arial" w:hAnsi="Arial" w:cs="Arial"/>
        </w:rPr>
        <w:t>, miRDB and miRanda databases; C, Box plot</w:t>
      </w:r>
      <w:del w:id="540" w:author="Editor 2" w:date="2020-02-28T13:15:11Z">
        <w:r w:rsidRPr="00D87F1F" w:rsidR="00E433F3">
          <w:rPr>
            <w:rFonts w:ascii="Arial" w:hAnsi="Arial" w:cs="Arial"/>
          </w:rPr>
          <w:delText xml:space="preserve"> that</w:delText>
        </w:r>
      </w:del>
      <w:r w:rsidRPr="00D87F1F" w:rsidR="00E433F3">
        <w:rPr>
          <w:rFonts w:ascii="Arial" w:hAnsi="Arial" w:cs="Arial"/>
        </w:rPr>
        <w:t xml:space="preserve"> showing the expression of AK3 in breast cancer (GEPIA); D, AK3 relative expression in different breast cancer clinical </w:t>
      </w:r>
      <w:del w:id="541" w:author="Editor 2" w:date="2020-02-28T13:15:11Z">
        <w:r w:rsidRPr="00D87F1F" w:rsidR="00E433F3">
          <w:rPr>
            <w:rFonts w:ascii="Arial" w:hAnsi="Arial" w:cs="Arial"/>
          </w:rPr>
          <w:delText>stage</w:delText>
        </w:r>
      </w:del>
      <w:ins w:id="542"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stages</w:t>
        </w:r>
      </w:ins>
      <w:r w:rsidRPr="00D87F1F" w:rsidR="00E433F3">
        <w:rPr>
          <w:rFonts w:ascii="Arial" w:hAnsi="Arial" w:cs="Arial"/>
        </w:rPr>
        <w:t xml:space="preserve"> in breast cancer patients (GEPIA database); E, </w:t>
      </w:r>
      <w:bookmarkStart w:id="543" w:name="OLE_LINK101"/>
      <w:r w:rsidR="00F24C62">
        <w:rPr>
          <w:rFonts w:ascii="Arial" w:hAnsi="Arial" w:cs="Arial"/>
        </w:rPr>
        <w:t>The correlation between AK3 expression and the overall survival of breast cancer patients</w:t>
      </w:r>
      <w:bookmarkEnd w:id="543"/>
      <w:r w:rsidRPr="00D87F1F" w:rsidR="00475105">
        <w:rPr>
          <w:rFonts w:ascii="Arial" w:hAnsi="Arial" w:cs="Arial"/>
        </w:rPr>
        <w:t xml:space="preserve">; F, Gene Ontology (GO) and KEGG </w:t>
      </w:r>
      <w:del w:id="544" w:author="Editor 2" w:date="2020-02-28T13:15:11Z">
        <w:r w:rsidRPr="00D87F1F" w:rsidR="00475105">
          <w:rPr>
            <w:rFonts w:ascii="Arial" w:hAnsi="Arial" w:cs="Arial"/>
          </w:rPr>
          <w:delText>pathways</w:delText>
        </w:r>
      </w:del>
      <w:ins w:id="545"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pathway</w:t>
        </w:r>
      </w:ins>
      <w:r w:rsidRPr="00D87F1F" w:rsidR="00475105">
        <w:rPr>
          <w:rFonts w:ascii="Arial" w:hAnsi="Arial" w:cs="Arial"/>
        </w:rPr>
        <w:t xml:space="preserve"> enriched terms through </w:t>
      </w:r>
      <w:ins w:id="546"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the </w:t>
        </w:r>
      </w:ins>
      <w:r w:rsidRPr="00D87F1F" w:rsidR="00475105">
        <w:rPr>
          <w:rFonts w:ascii="Arial" w:hAnsi="Arial" w:cs="Arial"/>
        </w:rPr>
        <w:t>Metascape website sorted by -log10 (P value); G,</w:t>
      </w:r>
      <w:bookmarkStart w:id="547" w:name="_Hlk33733726"/>
      <w:r w:rsidRPr="00D87F1F" w:rsidR="007E59F1">
        <w:rPr>
          <w:rFonts w:ascii="Arial" w:hAnsi="Arial" w:cs="Arial"/>
        </w:rPr>
        <w:t xml:space="preserve"> Protein–protein interaction (PPI) network of the miR-96-5p target genes and eight most significant MCODE models.</w:t>
      </w:r>
    </w:p>
    <w:bookmarkEnd w:id="547"/>
    <w:p w:rsidR="00141F1D" w:rsidRPr="00D87F1F" w:rsidP="008C3630" w14:paraId="56164508" w14:textId="0CBCAA73">
      <w:pPr>
        <w:spacing w:line="360" w:lineRule="auto"/>
        <w:rPr>
          <w:rFonts w:ascii="Arial" w:hAnsi="Arial" w:cs="Arial"/>
        </w:rPr>
      </w:pPr>
      <w:r w:rsidRPr="00D87F1F">
        <w:rPr>
          <w:rFonts w:ascii="Arial" w:hAnsi="Arial" w:cs="Arial"/>
        </w:rPr>
        <w:t xml:space="preserve">Figure. </w:t>
      </w:r>
      <w:ins w:id="548"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Figure </w:t>
        </w:r>
      </w:ins>
      <w:r w:rsidRPr="00D87F1F">
        <w:rPr>
          <w:rFonts w:ascii="Arial" w:hAnsi="Arial" w:cs="Arial"/>
        </w:rPr>
        <w:t>6 The expression of AK3 in breast cancer and normal tissues (IHC) through</w:t>
      </w:r>
      <w:ins w:id="549"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 xml:space="preserve"> the</w:t>
        </w:r>
      </w:ins>
      <w:r w:rsidRPr="00D87F1F">
        <w:rPr>
          <w:rFonts w:ascii="Arial" w:hAnsi="Arial" w:cs="Arial"/>
        </w:rPr>
        <w:t xml:space="preserve"> Human Protein Atlas.</w:t>
      </w:r>
    </w:p>
    <w:tbl>
      <w:tblPr>
        <w:tblW w:w="7880" w:type="dxa"/>
        <w:tblLook w:val="04A0"/>
      </w:tblPr>
      <w:tblGrid>
        <w:gridCol w:w="1904"/>
        <w:gridCol w:w="1500"/>
        <w:gridCol w:w="4540"/>
      </w:tblGrid>
      <w:tr w14:paraId="435FF3D7" w14:textId="77777777" w:rsidTr="006443AC">
        <w:tblPrEx>
          <w:tblW w:w="7880" w:type="dxa"/>
          <w:tblLook w:val="04A0"/>
        </w:tblPrEx>
        <w:trPr>
          <w:trHeight w:val="285"/>
        </w:trPr>
        <w:tc>
          <w:tcPr>
            <w:tcW w:w="1840" w:type="dxa"/>
            <w:tcBorders>
              <w:top w:val="single" w:sz="4" w:space="0" w:color="auto"/>
              <w:left w:val="nil"/>
              <w:bottom w:val="single" w:sz="4" w:space="0" w:color="auto"/>
              <w:right w:val="nil"/>
            </w:tcBorders>
            <w:shd w:val="clear" w:color="auto" w:fill="auto"/>
            <w:noWrap/>
            <w:vAlign w:val="center"/>
            <w:hideMark/>
          </w:tcPr>
          <w:p w:rsidR="006360EF" w:rsidRPr="00E652D5" w:rsidP="006443AC" w14:paraId="4F05F896"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Gene Forward/Reverse</w:t>
            </w:r>
          </w:p>
        </w:tc>
        <w:tc>
          <w:tcPr>
            <w:tcW w:w="1500" w:type="dxa"/>
            <w:tcBorders>
              <w:top w:val="single" w:sz="4" w:space="0" w:color="auto"/>
              <w:left w:val="nil"/>
              <w:bottom w:val="single" w:sz="4" w:space="0" w:color="auto"/>
              <w:right w:val="nil"/>
            </w:tcBorders>
            <w:shd w:val="clear" w:color="auto" w:fill="auto"/>
            <w:noWrap/>
            <w:vAlign w:val="center"/>
            <w:hideMark/>
          </w:tcPr>
          <w:p w:rsidR="006360EF" w:rsidRPr="00E652D5" w:rsidP="006443AC" w14:paraId="331E7A92"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　</w:t>
            </w:r>
          </w:p>
        </w:tc>
        <w:tc>
          <w:tcPr>
            <w:tcW w:w="4540" w:type="dxa"/>
            <w:tcBorders>
              <w:top w:val="single" w:sz="4" w:space="0" w:color="auto"/>
              <w:left w:val="nil"/>
              <w:bottom w:val="single" w:sz="4" w:space="0" w:color="auto"/>
              <w:right w:val="nil"/>
            </w:tcBorders>
            <w:shd w:val="clear" w:color="auto" w:fill="auto"/>
            <w:noWrap/>
            <w:vAlign w:val="center"/>
            <w:hideMark/>
          </w:tcPr>
          <w:p w:rsidR="006360EF" w:rsidRPr="00E652D5" w:rsidP="006443AC" w14:paraId="3350F1FB"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Sequence</w:t>
            </w:r>
          </w:p>
        </w:tc>
      </w:tr>
      <w:tr w14:paraId="3F6049E5" w14:textId="77777777" w:rsidTr="006443AC">
        <w:tblPrEx>
          <w:tblW w:w="7880" w:type="dxa"/>
          <w:tblLook w:val="04A0"/>
        </w:tblPrEx>
        <w:trPr>
          <w:trHeight w:val="285"/>
        </w:trPr>
        <w:tc>
          <w:tcPr>
            <w:tcW w:w="1840" w:type="dxa"/>
            <w:tcBorders>
              <w:top w:val="nil"/>
              <w:left w:val="nil"/>
              <w:bottom w:val="nil"/>
              <w:right w:val="nil"/>
            </w:tcBorders>
            <w:shd w:val="clear" w:color="auto" w:fill="auto"/>
            <w:noWrap/>
            <w:vAlign w:val="center"/>
            <w:hideMark/>
          </w:tcPr>
          <w:p w:rsidR="006360EF" w:rsidRPr="00E652D5" w:rsidP="006443AC" w14:paraId="531A47C9"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Has-GAPDH</w:t>
            </w:r>
          </w:p>
        </w:tc>
        <w:tc>
          <w:tcPr>
            <w:tcW w:w="1500" w:type="dxa"/>
            <w:tcBorders>
              <w:top w:val="nil"/>
              <w:left w:val="nil"/>
              <w:bottom w:val="nil"/>
              <w:right w:val="nil"/>
            </w:tcBorders>
            <w:shd w:val="clear" w:color="auto" w:fill="auto"/>
            <w:noWrap/>
            <w:vAlign w:val="center"/>
            <w:hideMark/>
          </w:tcPr>
          <w:p w:rsidR="006360EF" w:rsidRPr="00E652D5" w:rsidP="006443AC" w14:paraId="3240CB34"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F</w:t>
            </w:r>
          </w:p>
        </w:tc>
        <w:tc>
          <w:tcPr>
            <w:tcW w:w="4540" w:type="dxa"/>
            <w:tcBorders>
              <w:top w:val="nil"/>
              <w:left w:val="nil"/>
              <w:bottom w:val="nil"/>
              <w:right w:val="nil"/>
            </w:tcBorders>
            <w:shd w:val="clear" w:color="auto" w:fill="auto"/>
            <w:noWrap/>
            <w:vAlign w:val="center"/>
            <w:hideMark/>
          </w:tcPr>
          <w:p w:rsidR="006360EF" w:rsidRPr="00E652D5" w:rsidP="006443AC" w14:paraId="7AC053EB"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 xml:space="preserve"> 5'-GGAGCGAGATCCCTCCAAAAT-3'</w:t>
            </w:r>
          </w:p>
        </w:tc>
      </w:tr>
      <w:tr w14:paraId="65D887CF" w14:textId="77777777" w:rsidTr="006443AC">
        <w:tblPrEx>
          <w:tblW w:w="7880" w:type="dxa"/>
          <w:tblLook w:val="04A0"/>
        </w:tblPrEx>
        <w:trPr>
          <w:trHeight w:val="285"/>
        </w:trPr>
        <w:tc>
          <w:tcPr>
            <w:tcW w:w="1840" w:type="dxa"/>
            <w:tcBorders>
              <w:top w:val="nil"/>
              <w:left w:val="nil"/>
              <w:bottom w:val="nil"/>
              <w:right w:val="nil"/>
            </w:tcBorders>
            <w:shd w:val="clear" w:color="auto" w:fill="auto"/>
            <w:noWrap/>
            <w:vAlign w:val="center"/>
            <w:hideMark/>
          </w:tcPr>
          <w:p w:rsidR="006360EF" w:rsidRPr="00E652D5" w:rsidP="006443AC" w14:paraId="6BFFA2D7"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Has-GAPDH</w:t>
            </w:r>
          </w:p>
        </w:tc>
        <w:tc>
          <w:tcPr>
            <w:tcW w:w="1500" w:type="dxa"/>
            <w:tcBorders>
              <w:top w:val="nil"/>
              <w:left w:val="nil"/>
              <w:bottom w:val="nil"/>
              <w:right w:val="nil"/>
            </w:tcBorders>
            <w:shd w:val="clear" w:color="auto" w:fill="auto"/>
            <w:noWrap/>
            <w:vAlign w:val="center"/>
            <w:hideMark/>
          </w:tcPr>
          <w:p w:rsidR="006360EF" w:rsidRPr="00E652D5" w:rsidP="006443AC" w14:paraId="49170B57"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R</w:t>
            </w:r>
          </w:p>
        </w:tc>
        <w:tc>
          <w:tcPr>
            <w:tcW w:w="4540" w:type="dxa"/>
            <w:tcBorders>
              <w:top w:val="nil"/>
              <w:left w:val="nil"/>
              <w:bottom w:val="nil"/>
              <w:right w:val="nil"/>
            </w:tcBorders>
            <w:shd w:val="clear" w:color="auto" w:fill="auto"/>
            <w:noWrap/>
            <w:vAlign w:val="center"/>
            <w:hideMark/>
          </w:tcPr>
          <w:p w:rsidR="006360EF" w:rsidRPr="00E652D5" w:rsidP="006443AC" w14:paraId="141ADE8D"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 xml:space="preserve"> 5'-GGCTGTTGTCATACTTCTCATGG-3'</w:t>
            </w:r>
          </w:p>
        </w:tc>
      </w:tr>
      <w:tr w14:paraId="5F41B968" w14:textId="77777777" w:rsidTr="006443AC">
        <w:tblPrEx>
          <w:tblW w:w="7880" w:type="dxa"/>
          <w:tblLook w:val="04A0"/>
        </w:tblPrEx>
        <w:trPr>
          <w:trHeight w:val="285"/>
        </w:trPr>
        <w:tc>
          <w:tcPr>
            <w:tcW w:w="1840" w:type="dxa"/>
            <w:tcBorders>
              <w:top w:val="nil"/>
              <w:left w:val="nil"/>
              <w:bottom w:val="nil"/>
              <w:right w:val="nil"/>
            </w:tcBorders>
            <w:shd w:val="clear" w:color="auto" w:fill="auto"/>
            <w:noWrap/>
            <w:vAlign w:val="center"/>
            <w:hideMark/>
          </w:tcPr>
          <w:p w:rsidR="006360EF" w:rsidRPr="00E652D5" w:rsidP="006443AC" w14:paraId="3EDF0011"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Has-U6</w:t>
            </w:r>
          </w:p>
        </w:tc>
        <w:tc>
          <w:tcPr>
            <w:tcW w:w="1500" w:type="dxa"/>
            <w:tcBorders>
              <w:top w:val="nil"/>
              <w:left w:val="nil"/>
              <w:bottom w:val="nil"/>
              <w:right w:val="nil"/>
            </w:tcBorders>
            <w:shd w:val="clear" w:color="auto" w:fill="auto"/>
            <w:noWrap/>
            <w:vAlign w:val="center"/>
            <w:hideMark/>
          </w:tcPr>
          <w:p w:rsidR="006360EF" w:rsidRPr="00E652D5" w:rsidP="006443AC" w14:paraId="0C126D49"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F</w:t>
            </w:r>
          </w:p>
        </w:tc>
        <w:tc>
          <w:tcPr>
            <w:tcW w:w="4540" w:type="dxa"/>
            <w:tcBorders>
              <w:top w:val="nil"/>
              <w:left w:val="nil"/>
              <w:bottom w:val="nil"/>
              <w:right w:val="nil"/>
            </w:tcBorders>
            <w:shd w:val="clear" w:color="auto" w:fill="auto"/>
            <w:noWrap/>
            <w:vAlign w:val="center"/>
            <w:hideMark/>
          </w:tcPr>
          <w:p w:rsidR="006360EF" w:rsidRPr="00E652D5" w:rsidP="006443AC" w14:paraId="39F74C95" w14:textId="171FD3BA">
            <w:pPr>
              <w:widowControl/>
              <w:jc w:val="center"/>
              <w:rPr>
                <w:rFonts w:ascii="Arial" w:eastAsia="等线" w:hAnsi="Arial" w:cs="Arial"/>
                <w:color w:val="000000"/>
                <w:kern w:val="0"/>
                <w:sz w:val="22"/>
              </w:rPr>
            </w:pPr>
            <w:r w:rsidRPr="00E652D5">
              <w:rPr>
                <w:rFonts w:ascii="Arial" w:eastAsia="等线" w:hAnsi="Arial" w:cs="Arial"/>
                <w:color w:val="000000"/>
                <w:kern w:val="0"/>
                <w:sz w:val="22"/>
              </w:rPr>
              <w:t xml:space="preserve"> 5'-CGCGCTTCGGCAGCACA-3'</w:t>
            </w:r>
          </w:p>
        </w:tc>
      </w:tr>
      <w:tr w14:paraId="1F730D9F" w14:textId="77777777" w:rsidTr="006443AC">
        <w:tblPrEx>
          <w:tblW w:w="7880" w:type="dxa"/>
          <w:tblLook w:val="04A0"/>
        </w:tblPrEx>
        <w:trPr>
          <w:trHeight w:val="285"/>
        </w:trPr>
        <w:tc>
          <w:tcPr>
            <w:tcW w:w="1840" w:type="dxa"/>
            <w:tcBorders>
              <w:top w:val="nil"/>
              <w:left w:val="nil"/>
              <w:bottom w:val="nil"/>
              <w:right w:val="nil"/>
            </w:tcBorders>
            <w:shd w:val="clear" w:color="auto" w:fill="auto"/>
            <w:noWrap/>
            <w:vAlign w:val="center"/>
            <w:hideMark/>
          </w:tcPr>
          <w:p w:rsidR="006360EF" w:rsidRPr="00E652D5" w:rsidP="006443AC" w14:paraId="7772BD58"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Has-U6</w:t>
            </w:r>
          </w:p>
        </w:tc>
        <w:tc>
          <w:tcPr>
            <w:tcW w:w="1500" w:type="dxa"/>
            <w:tcBorders>
              <w:top w:val="nil"/>
              <w:left w:val="nil"/>
              <w:bottom w:val="nil"/>
              <w:right w:val="nil"/>
            </w:tcBorders>
            <w:shd w:val="clear" w:color="auto" w:fill="auto"/>
            <w:noWrap/>
            <w:vAlign w:val="center"/>
            <w:hideMark/>
          </w:tcPr>
          <w:p w:rsidR="006360EF" w:rsidRPr="00E652D5" w:rsidP="006443AC" w14:paraId="07D6CEC3"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R</w:t>
            </w:r>
          </w:p>
        </w:tc>
        <w:tc>
          <w:tcPr>
            <w:tcW w:w="4540" w:type="dxa"/>
            <w:tcBorders>
              <w:top w:val="nil"/>
              <w:left w:val="nil"/>
              <w:bottom w:val="nil"/>
              <w:right w:val="nil"/>
            </w:tcBorders>
            <w:shd w:val="clear" w:color="auto" w:fill="auto"/>
            <w:noWrap/>
            <w:vAlign w:val="center"/>
            <w:hideMark/>
          </w:tcPr>
          <w:p w:rsidR="006360EF" w:rsidRPr="00E652D5" w:rsidP="006443AC" w14:paraId="56C6B0A2" w14:textId="6F254B13">
            <w:pPr>
              <w:widowControl/>
              <w:jc w:val="center"/>
              <w:rPr>
                <w:rFonts w:ascii="Arial" w:eastAsia="等线" w:hAnsi="Arial" w:cs="Arial"/>
                <w:color w:val="000000"/>
                <w:kern w:val="0"/>
                <w:sz w:val="22"/>
              </w:rPr>
            </w:pPr>
            <w:r w:rsidRPr="00E652D5">
              <w:rPr>
                <w:rFonts w:ascii="Arial" w:eastAsia="等线" w:hAnsi="Arial" w:cs="Arial"/>
                <w:color w:val="000000"/>
                <w:kern w:val="0"/>
                <w:sz w:val="22"/>
              </w:rPr>
              <w:t xml:space="preserve"> 5'-AAGCGAAGTGCTTAAAGCGT-3'</w:t>
            </w:r>
          </w:p>
        </w:tc>
      </w:tr>
      <w:tr w14:paraId="0FD9A813" w14:textId="77777777" w:rsidTr="006443AC">
        <w:tblPrEx>
          <w:tblW w:w="7880" w:type="dxa"/>
          <w:tblLook w:val="04A0"/>
        </w:tblPrEx>
        <w:trPr>
          <w:trHeight w:val="285"/>
        </w:trPr>
        <w:tc>
          <w:tcPr>
            <w:tcW w:w="1840" w:type="dxa"/>
            <w:tcBorders>
              <w:top w:val="nil"/>
              <w:left w:val="nil"/>
              <w:bottom w:val="nil"/>
              <w:right w:val="nil"/>
            </w:tcBorders>
            <w:shd w:val="clear" w:color="auto" w:fill="auto"/>
            <w:noWrap/>
            <w:vAlign w:val="center"/>
            <w:hideMark/>
          </w:tcPr>
          <w:p w:rsidR="006360EF" w:rsidRPr="00E652D5" w:rsidP="006443AC" w14:paraId="1BDE4D47"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miR-96-5p</w:t>
            </w:r>
          </w:p>
        </w:tc>
        <w:tc>
          <w:tcPr>
            <w:tcW w:w="1500" w:type="dxa"/>
            <w:tcBorders>
              <w:top w:val="nil"/>
              <w:left w:val="nil"/>
              <w:bottom w:val="nil"/>
              <w:right w:val="nil"/>
            </w:tcBorders>
            <w:shd w:val="clear" w:color="auto" w:fill="auto"/>
            <w:noWrap/>
            <w:vAlign w:val="center"/>
            <w:hideMark/>
          </w:tcPr>
          <w:p w:rsidR="006360EF" w:rsidRPr="00E652D5" w:rsidP="006443AC" w14:paraId="3A475F54"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F</w:t>
            </w:r>
          </w:p>
        </w:tc>
        <w:tc>
          <w:tcPr>
            <w:tcW w:w="4540" w:type="dxa"/>
            <w:tcBorders>
              <w:top w:val="nil"/>
              <w:left w:val="nil"/>
              <w:bottom w:val="nil"/>
              <w:right w:val="nil"/>
            </w:tcBorders>
            <w:shd w:val="clear" w:color="auto" w:fill="auto"/>
            <w:noWrap/>
            <w:vAlign w:val="center"/>
            <w:hideMark/>
          </w:tcPr>
          <w:p w:rsidR="006360EF" w:rsidRPr="00E652D5" w:rsidP="006443AC" w14:paraId="5F20FEBE"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 xml:space="preserve"> 5'-ACGATGCACCTGTACGATCA-3'</w:t>
            </w:r>
          </w:p>
        </w:tc>
      </w:tr>
      <w:tr w14:paraId="2125CE08" w14:textId="77777777" w:rsidTr="006443AC">
        <w:tblPrEx>
          <w:tblW w:w="7880" w:type="dxa"/>
          <w:tblLook w:val="04A0"/>
        </w:tblPrEx>
        <w:trPr>
          <w:trHeight w:val="285"/>
        </w:trPr>
        <w:tc>
          <w:tcPr>
            <w:tcW w:w="1840" w:type="dxa"/>
            <w:tcBorders>
              <w:top w:val="nil"/>
              <w:left w:val="nil"/>
              <w:bottom w:val="nil"/>
              <w:right w:val="nil"/>
            </w:tcBorders>
            <w:shd w:val="clear" w:color="auto" w:fill="auto"/>
            <w:noWrap/>
            <w:vAlign w:val="center"/>
            <w:hideMark/>
          </w:tcPr>
          <w:p w:rsidR="006360EF" w:rsidRPr="00E652D5" w:rsidP="006443AC" w14:paraId="2C11ADB5"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miR-96-5p</w:t>
            </w:r>
          </w:p>
        </w:tc>
        <w:tc>
          <w:tcPr>
            <w:tcW w:w="1500" w:type="dxa"/>
            <w:tcBorders>
              <w:top w:val="nil"/>
              <w:left w:val="nil"/>
              <w:bottom w:val="nil"/>
              <w:right w:val="nil"/>
            </w:tcBorders>
            <w:shd w:val="clear" w:color="auto" w:fill="auto"/>
            <w:noWrap/>
            <w:vAlign w:val="center"/>
            <w:hideMark/>
          </w:tcPr>
          <w:p w:rsidR="006360EF" w:rsidRPr="00E652D5" w:rsidP="006443AC" w14:paraId="3D41B333"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R</w:t>
            </w:r>
          </w:p>
        </w:tc>
        <w:tc>
          <w:tcPr>
            <w:tcW w:w="4540" w:type="dxa"/>
            <w:tcBorders>
              <w:top w:val="nil"/>
              <w:left w:val="nil"/>
              <w:bottom w:val="nil"/>
              <w:right w:val="nil"/>
            </w:tcBorders>
            <w:shd w:val="clear" w:color="auto" w:fill="auto"/>
            <w:noWrap/>
            <w:vAlign w:val="center"/>
            <w:hideMark/>
          </w:tcPr>
          <w:p w:rsidR="006360EF" w:rsidRPr="00E652D5" w:rsidP="006443AC" w14:paraId="1C847915"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 xml:space="preserve"> 5'-TCTTTCAACACGCAG GACAG -3'</w:t>
            </w:r>
          </w:p>
        </w:tc>
      </w:tr>
      <w:tr w14:paraId="385D985F" w14:textId="77777777" w:rsidTr="006443AC">
        <w:tblPrEx>
          <w:tblW w:w="7880" w:type="dxa"/>
          <w:tblLook w:val="04A0"/>
        </w:tblPrEx>
        <w:trPr>
          <w:trHeight w:val="285"/>
        </w:trPr>
        <w:tc>
          <w:tcPr>
            <w:tcW w:w="1840" w:type="dxa"/>
            <w:tcBorders>
              <w:top w:val="nil"/>
              <w:left w:val="nil"/>
              <w:bottom w:val="nil"/>
              <w:right w:val="nil"/>
            </w:tcBorders>
            <w:shd w:val="clear" w:color="auto" w:fill="auto"/>
            <w:noWrap/>
            <w:vAlign w:val="center"/>
            <w:hideMark/>
          </w:tcPr>
          <w:p w:rsidR="006360EF" w:rsidRPr="00E652D5" w:rsidP="006443AC" w14:paraId="425DD39C"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AK3</w:t>
            </w:r>
          </w:p>
        </w:tc>
        <w:tc>
          <w:tcPr>
            <w:tcW w:w="1500" w:type="dxa"/>
            <w:tcBorders>
              <w:top w:val="nil"/>
              <w:left w:val="nil"/>
              <w:bottom w:val="nil"/>
              <w:right w:val="nil"/>
            </w:tcBorders>
            <w:shd w:val="clear" w:color="auto" w:fill="auto"/>
            <w:noWrap/>
            <w:vAlign w:val="center"/>
            <w:hideMark/>
          </w:tcPr>
          <w:p w:rsidR="006360EF" w:rsidRPr="00E652D5" w:rsidP="006443AC" w14:paraId="248BE52F"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F</w:t>
            </w:r>
          </w:p>
        </w:tc>
        <w:tc>
          <w:tcPr>
            <w:tcW w:w="4540" w:type="dxa"/>
            <w:tcBorders>
              <w:top w:val="nil"/>
              <w:left w:val="nil"/>
              <w:bottom w:val="nil"/>
              <w:right w:val="nil"/>
            </w:tcBorders>
            <w:shd w:val="clear" w:color="auto" w:fill="auto"/>
            <w:noWrap/>
            <w:vAlign w:val="center"/>
            <w:hideMark/>
          </w:tcPr>
          <w:p w:rsidR="006360EF" w:rsidRPr="00E652D5" w:rsidP="006443AC" w14:paraId="25E409ED"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 xml:space="preserve"> 5'-AATGCACTTCAGCCACCATCA-3'</w:t>
            </w:r>
          </w:p>
        </w:tc>
      </w:tr>
      <w:tr w14:paraId="00BE459C" w14:textId="77777777" w:rsidTr="006443AC">
        <w:tblPrEx>
          <w:tblW w:w="7880" w:type="dxa"/>
          <w:tblLook w:val="04A0"/>
        </w:tblPrEx>
        <w:trPr>
          <w:trHeight w:val="285"/>
        </w:trPr>
        <w:tc>
          <w:tcPr>
            <w:tcW w:w="1840" w:type="dxa"/>
            <w:tcBorders>
              <w:top w:val="nil"/>
              <w:left w:val="nil"/>
              <w:bottom w:val="single" w:sz="4" w:space="0" w:color="auto"/>
              <w:right w:val="nil"/>
            </w:tcBorders>
            <w:shd w:val="clear" w:color="auto" w:fill="auto"/>
            <w:noWrap/>
            <w:vAlign w:val="center"/>
            <w:hideMark/>
          </w:tcPr>
          <w:p w:rsidR="006360EF" w:rsidRPr="00E652D5" w:rsidP="006443AC" w14:paraId="79AB5517"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AK3</w:t>
            </w:r>
          </w:p>
        </w:tc>
        <w:tc>
          <w:tcPr>
            <w:tcW w:w="1500" w:type="dxa"/>
            <w:tcBorders>
              <w:top w:val="nil"/>
              <w:left w:val="nil"/>
              <w:bottom w:val="single" w:sz="4" w:space="0" w:color="auto"/>
              <w:right w:val="nil"/>
            </w:tcBorders>
            <w:shd w:val="clear" w:color="auto" w:fill="auto"/>
            <w:noWrap/>
            <w:vAlign w:val="center"/>
            <w:hideMark/>
          </w:tcPr>
          <w:p w:rsidR="006360EF" w:rsidRPr="00E652D5" w:rsidP="006443AC" w14:paraId="3CEC58BA"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R</w:t>
            </w:r>
          </w:p>
        </w:tc>
        <w:tc>
          <w:tcPr>
            <w:tcW w:w="4540" w:type="dxa"/>
            <w:tcBorders>
              <w:top w:val="nil"/>
              <w:left w:val="nil"/>
              <w:bottom w:val="single" w:sz="4" w:space="0" w:color="auto"/>
              <w:right w:val="nil"/>
            </w:tcBorders>
            <w:shd w:val="clear" w:color="auto" w:fill="auto"/>
            <w:noWrap/>
            <w:vAlign w:val="center"/>
            <w:hideMark/>
          </w:tcPr>
          <w:p w:rsidR="006360EF" w:rsidRPr="00E652D5" w:rsidP="006443AC" w14:paraId="5214BDB2" w14:textId="77777777">
            <w:pPr>
              <w:widowControl/>
              <w:jc w:val="center"/>
              <w:rPr>
                <w:rFonts w:ascii="Arial" w:eastAsia="等线" w:hAnsi="Arial" w:cs="Arial"/>
                <w:color w:val="000000"/>
                <w:kern w:val="0"/>
                <w:sz w:val="22"/>
              </w:rPr>
            </w:pPr>
            <w:r w:rsidRPr="00E652D5">
              <w:rPr>
                <w:rFonts w:ascii="Arial" w:eastAsia="等线" w:hAnsi="Arial" w:cs="Arial"/>
                <w:color w:val="000000"/>
                <w:kern w:val="0"/>
                <w:sz w:val="22"/>
              </w:rPr>
              <w:t xml:space="preserve"> 5'-TCGTAGGTCTGTCCTGGGAGTTC-3'</w:t>
            </w:r>
          </w:p>
        </w:tc>
      </w:tr>
    </w:tbl>
    <w:p w:rsidR="006360EF" w:rsidRPr="00E652D5" w:rsidP="006360EF" w14:paraId="1E813363" w14:textId="77777777">
      <w:pPr>
        <w:rPr>
          <w:rFonts w:ascii="Arial" w:hAnsi="Arial" w:cs="Arial"/>
        </w:rPr>
      </w:pPr>
      <w:r>
        <w:rPr>
          <w:rFonts w:ascii="Arial" w:hAnsi="Arial" w:cs="Arial"/>
        </w:rPr>
        <w:t xml:space="preserve">Table 1: The following contents are qRT-PCR </w:t>
      </w:r>
      <w:del w:id="550" w:author="Editor 2" w:date="2020-02-28T13:15:11Z">
        <w:r>
          <w:rPr>
            <w:rFonts w:ascii="Arial" w:hAnsi="Arial" w:cs="Arial"/>
          </w:rPr>
          <w:delText>Primers</w:delText>
        </w:r>
      </w:del>
      <w:ins w:id="551" w:author="Editor 2" w:date="2020-02-28T13:15:11Z">
        <w:r>
          <w:rPr>
            <w:rStyle w:val="DefaultParagraphFont"/>
            <w:rFonts w:ascii="Arial" w:eastAsia="等线" w:hAnsi="Arial" w:cs="Arial"/>
            <w:b w:val="0"/>
            <w:bCs w:val="0"/>
            <w:i w:val="0"/>
            <w:iCs w:val="0"/>
            <w:caps w:val="0"/>
            <w:smallCaps w:val="0"/>
            <w:strike w:val="0"/>
            <w:dstrike w:val="0"/>
            <w:outline w:val="0"/>
            <w:shadow w:val="0"/>
            <w:emboss w:val="0"/>
            <w:imprint w:val="0"/>
            <w:noProof w:val="0"/>
            <w:vanish w:val="0"/>
            <w:color w:val="auto"/>
            <w:spacing w:val="0"/>
            <w:w w:val="100"/>
            <w:kern w:val="2"/>
            <w:position w:val="0"/>
            <w:sz w:val="21"/>
            <w:szCs w:val="22"/>
            <w:highlight w:val="none"/>
            <w:u w:val="none" w:color="auto"/>
            <w:effect w:val="none"/>
            <w:vertAlign w:val="baseline"/>
            <w:rtl w:val="0"/>
            <w:cs w:val="0"/>
            <w:lang w:val="en-US" w:eastAsia="zh-CN" w:bidi="ar-SA"/>
          </w:rPr>
          <w:t>primers</w:t>
        </w:r>
      </w:ins>
      <w:r>
        <w:rPr>
          <w:rFonts w:ascii="Arial" w:hAnsi="Arial" w:cs="Arial"/>
        </w:rPr>
        <w:t>.</w:t>
      </w:r>
    </w:p>
    <w:bookmarkEnd w:id="3"/>
    <w:bookmarkEnd w:id="4"/>
    <w:p w:rsidR="00FA1C04" w:rsidRPr="006360EF" w:rsidP="008C3630" w14:paraId="6F7A1EDC" w14:textId="00A5C1FE">
      <w:pPr>
        <w:spacing w:line="360" w:lineRule="auto"/>
        <w:rPr>
          <w:rFonts w:ascii="Arial" w:hAnsi="Arial" w:cs="Arial"/>
        </w:rPr>
      </w:pPr>
    </w:p>
    <w:sectPr w:rsidSect="00F17AB4">
      <w:pgSz w:w="11906" w:h="16838"/>
      <w:pgMar w:top="1440" w:right="1800" w:bottom="1440" w:left="1800"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A1006DA"/>
    <w:multiLevelType w:val="singleLevel"/>
    <w:tmpl w:val="4A1006DA"/>
    <w:lvl w:ilvl="0">
      <w:start w:val="1"/>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D2"/>
    <w:rsid w:val="000078CB"/>
    <w:rsid w:val="00013FA1"/>
    <w:rsid w:val="0001527E"/>
    <w:rsid w:val="00024B3F"/>
    <w:rsid w:val="00027103"/>
    <w:rsid w:val="00031C62"/>
    <w:rsid w:val="00040287"/>
    <w:rsid w:val="00040B7E"/>
    <w:rsid w:val="00061EDE"/>
    <w:rsid w:val="0007406B"/>
    <w:rsid w:val="000750F9"/>
    <w:rsid w:val="00076A00"/>
    <w:rsid w:val="00077BCD"/>
    <w:rsid w:val="00077F11"/>
    <w:rsid w:val="00082150"/>
    <w:rsid w:val="0008240E"/>
    <w:rsid w:val="000834A8"/>
    <w:rsid w:val="00090E5F"/>
    <w:rsid w:val="00091EDA"/>
    <w:rsid w:val="0009211B"/>
    <w:rsid w:val="00092E0D"/>
    <w:rsid w:val="00094941"/>
    <w:rsid w:val="000B2EC8"/>
    <w:rsid w:val="000B4D91"/>
    <w:rsid w:val="000B58C3"/>
    <w:rsid w:val="000C188F"/>
    <w:rsid w:val="000C4DAF"/>
    <w:rsid w:val="000C6B49"/>
    <w:rsid w:val="000D2645"/>
    <w:rsid w:val="000D5125"/>
    <w:rsid w:val="000D5520"/>
    <w:rsid w:val="000E0D9D"/>
    <w:rsid w:val="000E15E9"/>
    <w:rsid w:val="000E3460"/>
    <w:rsid w:val="000E35E9"/>
    <w:rsid w:val="000E516D"/>
    <w:rsid w:val="000F59D0"/>
    <w:rsid w:val="00103D9B"/>
    <w:rsid w:val="00107280"/>
    <w:rsid w:val="0011080D"/>
    <w:rsid w:val="0011370A"/>
    <w:rsid w:val="00115D3C"/>
    <w:rsid w:val="00116F86"/>
    <w:rsid w:val="00117626"/>
    <w:rsid w:val="00120C4A"/>
    <w:rsid w:val="001239E4"/>
    <w:rsid w:val="00124B01"/>
    <w:rsid w:val="001268C3"/>
    <w:rsid w:val="0013549A"/>
    <w:rsid w:val="0013710B"/>
    <w:rsid w:val="00137A1D"/>
    <w:rsid w:val="00141DE9"/>
    <w:rsid w:val="00141F1D"/>
    <w:rsid w:val="001446A1"/>
    <w:rsid w:val="001458B4"/>
    <w:rsid w:val="001474A8"/>
    <w:rsid w:val="00150324"/>
    <w:rsid w:val="00155941"/>
    <w:rsid w:val="001579C1"/>
    <w:rsid w:val="001605EC"/>
    <w:rsid w:val="00164A6D"/>
    <w:rsid w:val="00171F51"/>
    <w:rsid w:val="00173298"/>
    <w:rsid w:val="00173F72"/>
    <w:rsid w:val="00177F76"/>
    <w:rsid w:val="00190811"/>
    <w:rsid w:val="0019646A"/>
    <w:rsid w:val="001A3EAB"/>
    <w:rsid w:val="001A4E8F"/>
    <w:rsid w:val="001B1E69"/>
    <w:rsid w:val="001B4D2D"/>
    <w:rsid w:val="001B5C59"/>
    <w:rsid w:val="001B65F1"/>
    <w:rsid w:val="001B76E0"/>
    <w:rsid w:val="001C25DD"/>
    <w:rsid w:val="001C51DC"/>
    <w:rsid w:val="001D113D"/>
    <w:rsid w:val="001D121B"/>
    <w:rsid w:val="001E3A6A"/>
    <w:rsid w:val="001F3AA4"/>
    <w:rsid w:val="001F565B"/>
    <w:rsid w:val="001F77C8"/>
    <w:rsid w:val="00200DD7"/>
    <w:rsid w:val="00204D9B"/>
    <w:rsid w:val="00210826"/>
    <w:rsid w:val="002157A6"/>
    <w:rsid w:val="002212AC"/>
    <w:rsid w:val="002240C1"/>
    <w:rsid w:val="00224A8B"/>
    <w:rsid w:val="00227729"/>
    <w:rsid w:val="0023316A"/>
    <w:rsid w:val="002353B5"/>
    <w:rsid w:val="00237B67"/>
    <w:rsid w:val="0024085E"/>
    <w:rsid w:val="002461E0"/>
    <w:rsid w:val="00251078"/>
    <w:rsid w:val="002548B6"/>
    <w:rsid w:val="00267B19"/>
    <w:rsid w:val="00271E5B"/>
    <w:rsid w:val="00273029"/>
    <w:rsid w:val="00280F90"/>
    <w:rsid w:val="00283741"/>
    <w:rsid w:val="00285A04"/>
    <w:rsid w:val="00290DAF"/>
    <w:rsid w:val="00292D27"/>
    <w:rsid w:val="00297421"/>
    <w:rsid w:val="002A150E"/>
    <w:rsid w:val="002A5864"/>
    <w:rsid w:val="002B7765"/>
    <w:rsid w:val="002D1ACE"/>
    <w:rsid w:val="002E09E0"/>
    <w:rsid w:val="002E3D15"/>
    <w:rsid w:val="002E6498"/>
    <w:rsid w:val="002F0A34"/>
    <w:rsid w:val="002F4AAA"/>
    <w:rsid w:val="002F523C"/>
    <w:rsid w:val="003053EE"/>
    <w:rsid w:val="00311C05"/>
    <w:rsid w:val="00340D60"/>
    <w:rsid w:val="00344BCA"/>
    <w:rsid w:val="003455EA"/>
    <w:rsid w:val="00354040"/>
    <w:rsid w:val="00362461"/>
    <w:rsid w:val="00364FD1"/>
    <w:rsid w:val="00365248"/>
    <w:rsid w:val="0036557D"/>
    <w:rsid w:val="00365EEB"/>
    <w:rsid w:val="003713E6"/>
    <w:rsid w:val="003735B0"/>
    <w:rsid w:val="00380CEC"/>
    <w:rsid w:val="00387B6F"/>
    <w:rsid w:val="00393F09"/>
    <w:rsid w:val="003A1F0A"/>
    <w:rsid w:val="003A21CE"/>
    <w:rsid w:val="003A32F4"/>
    <w:rsid w:val="003A34B4"/>
    <w:rsid w:val="003A5D12"/>
    <w:rsid w:val="003B0A3B"/>
    <w:rsid w:val="003B23D6"/>
    <w:rsid w:val="003B607F"/>
    <w:rsid w:val="003B753E"/>
    <w:rsid w:val="003C3B3E"/>
    <w:rsid w:val="003D463D"/>
    <w:rsid w:val="003D5593"/>
    <w:rsid w:val="003E39BC"/>
    <w:rsid w:val="003E43C8"/>
    <w:rsid w:val="003E6638"/>
    <w:rsid w:val="003F0E0F"/>
    <w:rsid w:val="003F48D4"/>
    <w:rsid w:val="003F4FC6"/>
    <w:rsid w:val="003F65E6"/>
    <w:rsid w:val="003F7596"/>
    <w:rsid w:val="0040062E"/>
    <w:rsid w:val="00401ED5"/>
    <w:rsid w:val="004037CB"/>
    <w:rsid w:val="00403EA8"/>
    <w:rsid w:val="0041554A"/>
    <w:rsid w:val="0041720B"/>
    <w:rsid w:val="00423245"/>
    <w:rsid w:val="004242D6"/>
    <w:rsid w:val="004300C1"/>
    <w:rsid w:val="00435DFD"/>
    <w:rsid w:val="00437639"/>
    <w:rsid w:val="00443832"/>
    <w:rsid w:val="00453B34"/>
    <w:rsid w:val="00455AA0"/>
    <w:rsid w:val="00456FE8"/>
    <w:rsid w:val="004704B2"/>
    <w:rsid w:val="004723CB"/>
    <w:rsid w:val="00475105"/>
    <w:rsid w:val="00476BFB"/>
    <w:rsid w:val="00480BEC"/>
    <w:rsid w:val="004815D0"/>
    <w:rsid w:val="004839A3"/>
    <w:rsid w:val="00485E6A"/>
    <w:rsid w:val="00486869"/>
    <w:rsid w:val="004913C9"/>
    <w:rsid w:val="0049611E"/>
    <w:rsid w:val="00497AA5"/>
    <w:rsid w:val="00497CA3"/>
    <w:rsid w:val="004B2202"/>
    <w:rsid w:val="004C2E0E"/>
    <w:rsid w:val="004C40F7"/>
    <w:rsid w:val="004D168B"/>
    <w:rsid w:val="004E3A08"/>
    <w:rsid w:val="004F2A5F"/>
    <w:rsid w:val="004F45CF"/>
    <w:rsid w:val="00503668"/>
    <w:rsid w:val="00503979"/>
    <w:rsid w:val="00505629"/>
    <w:rsid w:val="00511695"/>
    <w:rsid w:val="005138EF"/>
    <w:rsid w:val="00516E39"/>
    <w:rsid w:val="00521651"/>
    <w:rsid w:val="005221C1"/>
    <w:rsid w:val="00527F5B"/>
    <w:rsid w:val="005311BD"/>
    <w:rsid w:val="00532ED1"/>
    <w:rsid w:val="00543E1D"/>
    <w:rsid w:val="00545BE8"/>
    <w:rsid w:val="00551536"/>
    <w:rsid w:val="00552ABF"/>
    <w:rsid w:val="00553CC0"/>
    <w:rsid w:val="00554708"/>
    <w:rsid w:val="00555FBF"/>
    <w:rsid w:val="005722EF"/>
    <w:rsid w:val="005726D2"/>
    <w:rsid w:val="00574575"/>
    <w:rsid w:val="00576793"/>
    <w:rsid w:val="00583EAD"/>
    <w:rsid w:val="00584048"/>
    <w:rsid w:val="00596CE3"/>
    <w:rsid w:val="00597D6B"/>
    <w:rsid w:val="005A022F"/>
    <w:rsid w:val="005A460F"/>
    <w:rsid w:val="005A4650"/>
    <w:rsid w:val="005A7EFB"/>
    <w:rsid w:val="005B54F1"/>
    <w:rsid w:val="005B774B"/>
    <w:rsid w:val="005C0CC0"/>
    <w:rsid w:val="005C700C"/>
    <w:rsid w:val="005C7A6E"/>
    <w:rsid w:val="005D29C4"/>
    <w:rsid w:val="005D2E68"/>
    <w:rsid w:val="005D656D"/>
    <w:rsid w:val="005F3269"/>
    <w:rsid w:val="005F356A"/>
    <w:rsid w:val="005F5B60"/>
    <w:rsid w:val="005F5DAC"/>
    <w:rsid w:val="00613368"/>
    <w:rsid w:val="006144C1"/>
    <w:rsid w:val="006154D7"/>
    <w:rsid w:val="006201AE"/>
    <w:rsid w:val="00624771"/>
    <w:rsid w:val="00624C38"/>
    <w:rsid w:val="00627B87"/>
    <w:rsid w:val="006307CA"/>
    <w:rsid w:val="006308E2"/>
    <w:rsid w:val="006360EF"/>
    <w:rsid w:val="006443AC"/>
    <w:rsid w:val="00646998"/>
    <w:rsid w:val="00647AC0"/>
    <w:rsid w:val="00647F25"/>
    <w:rsid w:val="006553A1"/>
    <w:rsid w:val="00655E3C"/>
    <w:rsid w:val="00670224"/>
    <w:rsid w:val="0067462B"/>
    <w:rsid w:val="00680302"/>
    <w:rsid w:val="00682137"/>
    <w:rsid w:val="006839E3"/>
    <w:rsid w:val="006857E1"/>
    <w:rsid w:val="00686654"/>
    <w:rsid w:val="006915E4"/>
    <w:rsid w:val="00695DAE"/>
    <w:rsid w:val="006A2388"/>
    <w:rsid w:val="006A76B9"/>
    <w:rsid w:val="006B0A91"/>
    <w:rsid w:val="006B3573"/>
    <w:rsid w:val="006B65CE"/>
    <w:rsid w:val="006B6B8D"/>
    <w:rsid w:val="006C2A3E"/>
    <w:rsid w:val="006C5A0D"/>
    <w:rsid w:val="006D5B86"/>
    <w:rsid w:val="006E1E33"/>
    <w:rsid w:val="006E20CD"/>
    <w:rsid w:val="006E25D6"/>
    <w:rsid w:val="006E31DC"/>
    <w:rsid w:val="006E4D22"/>
    <w:rsid w:val="006F0E36"/>
    <w:rsid w:val="006F129E"/>
    <w:rsid w:val="0071173C"/>
    <w:rsid w:val="00712819"/>
    <w:rsid w:val="007130E9"/>
    <w:rsid w:val="0072472E"/>
    <w:rsid w:val="00725819"/>
    <w:rsid w:val="007342A0"/>
    <w:rsid w:val="007349B3"/>
    <w:rsid w:val="00736ADD"/>
    <w:rsid w:val="00741DE6"/>
    <w:rsid w:val="00745894"/>
    <w:rsid w:val="007503AD"/>
    <w:rsid w:val="0075167B"/>
    <w:rsid w:val="00763D0E"/>
    <w:rsid w:val="007641A0"/>
    <w:rsid w:val="0076607C"/>
    <w:rsid w:val="0077374C"/>
    <w:rsid w:val="0077411D"/>
    <w:rsid w:val="00777840"/>
    <w:rsid w:val="00780EA8"/>
    <w:rsid w:val="00784DEE"/>
    <w:rsid w:val="00784ED2"/>
    <w:rsid w:val="00794E84"/>
    <w:rsid w:val="007A6A7F"/>
    <w:rsid w:val="007A7B82"/>
    <w:rsid w:val="007B3082"/>
    <w:rsid w:val="007B5B77"/>
    <w:rsid w:val="007B6A34"/>
    <w:rsid w:val="007C3266"/>
    <w:rsid w:val="007C4955"/>
    <w:rsid w:val="007C4E71"/>
    <w:rsid w:val="007D1579"/>
    <w:rsid w:val="007D4343"/>
    <w:rsid w:val="007D6A37"/>
    <w:rsid w:val="007D6C4A"/>
    <w:rsid w:val="007E0DCA"/>
    <w:rsid w:val="007E56D9"/>
    <w:rsid w:val="007E59F1"/>
    <w:rsid w:val="007E6C20"/>
    <w:rsid w:val="007F1243"/>
    <w:rsid w:val="007F3B06"/>
    <w:rsid w:val="007F4152"/>
    <w:rsid w:val="00803FD5"/>
    <w:rsid w:val="00804A2B"/>
    <w:rsid w:val="00804BCC"/>
    <w:rsid w:val="008064E5"/>
    <w:rsid w:val="00811C01"/>
    <w:rsid w:val="00811DCD"/>
    <w:rsid w:val="00813B0F"/>
    <w:rsid w:val="00822246"/>
    <w:rsid w:val="008345A1"/>
    <w:rsid w:val="008375FE"/>
    <w:rsid w:val="00837813"/>
    <w:rsid w:val="00842CE0"/>
    <w:rsid w:val="008462BE"/>
    <w:rsid w:val="00846E62"/>
    <w:rsid w:val="00852A76"/>
    <w:rsid w:val="008536ED"/>
    <w:rsid w:val="0086536E"/>
    <w:rsid w:val="008656B0"/>
    <w:rsid w:val="008679E6"/>
    <w:rsid w:val="00871DCC"/>
    <w:rsid w:val="0087670F"/>
    <w:rsid w:val="00876EBB"/>
    <w:rsid w:val="008801BA"/>
    <w:rsid w:val="008808D5"/>
    <w:rsid w:val="008824EC"/>
    <w:rsid w:val="008839BC"/>
    <w:rsid w:val="0088633E"/>
    <w:rsid w:val="008863D0"/>
    <w:rsid w:val="00887996"/>
    <w:rsid w:val="008945DC"/>
    <w:rsid w:val="00897CE7"/>
    <w:rsid w:val="008A0EE9"/>
    <w:rsid w:val="008A16CE"/>
    <w:rsid w:val="008A372C"/>
    <w:rsid w:val="008B1060"/>
    <w:rsid w:val="008B1721"/>
    <w:rsid w:val="008C3630"/>
    <w:rsid w:val="008D0E18"/>
    <w:rsid w:val="008D3FB5"/>
    <w:rsid w:val="008D613B"/>
    <w:rsid w:val="008D7372"/>
    <w:rsid w:val="008E75D2"/>
    <w:rsid w:val="008F30E2"/>
    <w:rsid w:val="009013DC"/>
    <w:rsid w:val="00904CBD"/>
    <w:rsid w:val="00907D0E"/>
    <w:rsid w:val="009241CE"/>
    <w:rsid w:val="00925632"/>
    <w:rsid w:val="0092760A"/>
    <w:rsid w:val="00936F78"/>
    <w:rsid w:val="00943123"/>
    <w:rsid w:val="009441B5"/>
    <w:rsid w:val="00946BC6"/>
    <w:rsid w:val="00951863"/>
    <w:rsid w:val="00954FA1"/>
    <w:rsid w:val="009609DC"/>
    <w:rsid w:val="00963E8D"/>
    <w:rsid w:val="00964673"/>
    <w:rsid w:val="00966301"/>
    <w:rsid w:val="009710E8"/>
    <w:rsid w:val="00976419"/>
    <w:rsid w:val="009825B2"/>
    <w:rsid w:val="00984A4A"/>
    <w:rsid w:val="00993EEE"/>
    <w:rsid w:val="00994C78"/>
    <w:rsid w:val="009979EF"/>
    <w:rsid w:val="009A051A"/>
    <w:rsid w:val="009A0A39"/>
    <w:rsid w:val="009A2464"/>
    <w:rsid w:val="009A39D1"/>
    <w:rsid w:val="009B4EE6"/>
    <w:rsid w:val="009C5226"/>
    <w:rsid w:val="009C7737"/>
    <w:rsid w:val="009D161F"/>
    <w:rsid w:val="009D64EF"/>
    <w:rsid w:val="009F5056"/>
    <w:rsid w:val="00A01845"/>
    <w:rsid w:val="00A04FD6"/>
    <w:rsid w:val="00A0527A"/>
    <w:rsid w:val="00A057D9"/>
    <w:rsid w:val="00A122BA"/>
    <w:rsid w:val="00A15A66"/>
    <w:rsid w:val="00A21D07"/>
    <w:rsid w:val="00A243DA"/>
    <w:rsid w:val="00A24CA9"/>
    <w:rsid w:val="00A24D8B"/>
    <w:rsid w:val="00A306BC"/>
    <w:rsid w:val="00A309AC"/>
    <w:rsid w:val="00A34B87"/>
    <w:rsid w:val="00A36CA8"/>
    <w:rsid w:val="00A415BB"/>
    <w:rsid w:val="00A41C61"/>
    <w:rsid w:val="00A43BC7"/>
    <w:rsid w:val="00A453C9"/>
    <w:rsid w:val="00A53248"/>
    <w:rsid w:val="00A610B5"/>
    <w:rsid w:val="00A66818"/>
    <w:rsid w:val="00A74272"/>
    <w:rsid w:val="00A752DC"/>
    <w:rsid w:val="00A82438"/>
    <w:rsid w:val="00A844CA"/>
    <w:rsid w:val="00A86445"/>
    <w:rsid w:val="00A8745C"/>
    <w:rsid w:val="00A87A9C"/>
    <w:rsid w:val="00A91292"/>
    <w:rsid w:val="00A97211"/>
    <w:rsid w:val="00AA7016"/>
    <w:rsid w:val="00AA7475"/>
    <w:rsid w:val="00AB1A53"/>
    <w:rsid w:val="00AB471D"/>
    <w:rsid w:val="00AB53C8"/>
    <w:rsid w:val="00AB797B"/>
    <w:rsid w:val="00AC0F63"/>
    <w:rsid w:val="00AC2A66"/>
    <w:rsid w:val="00AC74FC"/>
    <w:rsid w:val="00AC78CE"/>
    <w:rsid w:val="00AD10F6"/>
    <w:rsid w:val="00AE11E8"/>
    <w:rsid w:val="00AE58DB"/>
    <w:rsid w:val="00AE6714"/>
    <w:rsid w:val="00AF0D51"/>
    <w:rsid w:val="00AF2585"/>
    <w:rsid w:val="00AF3CE9"/>
    <w:rsid w:val="00AF401F"/>
    <w:rsid w:val="00AF6EC1"/>
    <w:rsid w:val="00B051D1"/>
    <w:rsid w:val="00B12116"/>
    <w:rsid w:val="00B1339B"/>
    <w:rsid w:val="00B139C2"/>
    <w:rsid w:val="00B168D7"/>
    <w:rsid w:val="00B20CB8"/>
    <w:rsid w:val="00B2213E"/>
    <w:rsid w:val="00B23169"/>
    <w:rsid w:val="00B274B5"/>
    <w:rsid w:val="00B360CA"/>
    <w:rsid w:val="00B5629A"/>
    <w:rsid w:val="00B5731E"/>
    <w:rsid w:val="00B660BD"/>
    <w:rsid w:val="00B66636"/>
    <w:rsid w:val="00B76811"/>
    <w:rsid w:val="00B83895"/>
    <w:rsid w:val="00B86A09"/>
    <w:rsid w:val="00B87A33"/>
    <w:rsid w:val="00B90C9D"/>
    <w:rsid w:val="00B90E9A"/>
    <w:rsid w:val="00B9377A"/>
    <w:rsid w:val="00B9435C"/>
    <w:rsid w:val="00B946AD"/>
    <w:rsid w:val="00BA0B87"/>
    <w:rsid w:val="00BA12F4"/>
    <w:rsid w:val="00BA250B"/>
    <w:rsid w:val="00BA785E"/>
    <w:rsid w:val="00BB289E"/>
    <w:rsid w:val="00BB42CD"/>
    <w:rsid w:val="00BB4C1B"/>
    <w:rsid w:val="00BB4D36"/>
    <w:rsid w:val="00BB4DB8"/>
    <w:rsid w:val="00BB69E0"/>
    <w:rsid w:val="00BC0E24"/>
    <w:rsid w:val="00BE33FB"/>
    <w:rsid w:val="00BE5519"/>
    <w:rsid w:val="00BF07C6"/>
    <w:rsid w:val="00BF2A67"/>
    <w:rsid w:val="00C013B5"/>
    <w:rsid w:val="00C03859"/>
    <w:rsid w:val="00C15345"/>
    <w:rsid w:val="00C16275"/>
    <w:rsid w:val="00C2299F"/>
    <w:rsid w:val="00C270FA"/>
    <w:rsid w:val="00C41B1B"/>
    <w:rsid w:val="00C468C9"/>
    <w:rsid w:val="00C5451C"/>
    <w:rsid w:val="00C57340"/>
    <w:rsid w:val="00C61751"/>
    <w:rsid w:val="00C64E7D"/>
    <w:rsid w:val="00C64ECF"/>
    <w:rsid w:val="00C67347"/>
    <w:rsid w:val="00C712CF"/>
    <w:rsid w:val="00C72FF1"/>
    <w:rsid w:val="00C83A05"/>
    <w:rsid w:val="00C9352A"/>
    <w:rsid w:val="00C946AE"/>
    <w:rsid w:val="00CB10EB"/>
    <w:rsid w:val="00CB397F"/>
    <w:rsid w:val="00CB4FFE"/>
    <w:rsid w:val="00CC0039"/>
    <w:rsid w:val="00CC05E0"/>
    <w:rsid w:val="00CC1BAC"/>
    <w:rsid w:val="00CC2396"/>
    <w:rsid w:val="00CD22EC"/>
    <w:rsid w:val="00CD356D"/>
    <w:rsid w:val="00CD3D4E"/>
    <w:rsid w:val="00CE1845"/>
    <w:rsid w:val="00CE7B6A"/>
    <w:rsid w:val="00CF1B00"/>
    <w:rsid w:val="00CF6EB1"/>
    <w:rsid w:val="00D00CF2"/>
    <w:rsid w:val="00D0482D"/>
    <w:rsid w:val="00D06376"/>
    <w:rsid w:val="00D11542"/>
    <w:rsid w:val="00D11FDB"/>
    <w:rsid w:val="00D12B28"/>
    <w:rsid w:val="00D1648C"/>
    <w:rsid w:val="00D20964"/>
    <w:rsid w:val="00D23F10"/>
    <w:rsid w:val="00D27F7E"/>
    <w:rsid w:val="00D31225"/>
    <w:rsid w:val="00D32EC8"/>
    <w:rsid w:val="00D3396A"/>
    <w:rsid w:val="00D36EBF"/>
    <w:rsid w:val="00D544AD"/>
    <w:rsid w:val="00D563F1"/>
    <w:rsid w:val="00D6593E"/>
    <w:rsid w:val="00D729EB"/>
    <w:rsid w:val="00D73436"/>
    <w:rsid w:val="00D7772C"/>
    <w:rsid w:val="00D8368D"/>
    <w:rsid w:val="00D87F1F"/>
    <w:rsid w:val="00D92713"/>
    <w:rsid w:val="00D93384"/>
    <w:rsid w:val="00DA0B46"/>
    <w:rsid w:val="00DA69B5"/>
    <w:rsid w:val="00DA6A24"/>
    <w:rsid w:val="00DB2C29"/>
    <w:rsid w:val="00DB653E"/>
    <w:rsid w:val="00DB7774"/>
    <w:rsid w:val="00DC075F"/>
    <w:rsid w:val="00DC2302"/>
    <w:rsid w:val="00DC5D55"/>
    <w:rsid w:val="00DD22F9"/>
    <w:rsid w:val="00DD3403"/>
    <w:rsid w:val="00DD7009"/>
    <w:rsid w:val="00DE2314"/>
    <w:rsid w:val="00DE33A7"/>
    <w:rsid w:val="00DE4925"/>
    <w:rsid w:val="00DE624B"/>
    <w:rsid w:val="00DE6E73"/>
    <w:rsid w:val="00DE7A1B"/>
    <w:rsid w:val="00DF3C70"/>
    <w:rsid w:val="00DF63F1"/>
    <w:rsid w:val="00DF7509"/>
    <w:rsid w:val="00E01A35"/>
    <w:rsid w:val="00E02987"/>
    <w:rsid w:val="00E06F87"/>
    <w:rsid w:val="00E07892"/>
    <w:rsid w:val="00E07B3C"/>
    <w:rsid w:val="00E10180"/>
    <w:rsid w:val="00E133B4"/>
    <w:rsid w:val="00E2166C"/>
    <w:rsid w:val="00E307AD"/>
    <w:rsid w:val="00E31596"/>
    <w:rsid w:val="00E34839"/>
    <w:rsid w:val="00E364D2"/>
    <w:rsid w:val="00E416BE"/>
    <w:rsid w:val="00E433F3"/>
    <w:rsid w:val="00E4656A"/>
    <w:rsid w:val="00E46D38"/>
    <w:rsid w:val="00E50287"/>
    <w:rsid w:val="00E50363"/>
    <w:rsid w:val="00E563AA"/>
    <w:rsid w:val="00E61C21"/>
    <w:rsid w:val="00E652D5"/>
    <w:rsid w:val="00E65C24"/>
    <w:rsid w:val="00E66902"/>
    <w:rsid w:val="00E86F51"/>
    <w:rsid w:val="00E87249"/>
    <w:rsid w:val="00EB5C7E"/>
    <w:rsid w:val="00EB6594"/>
    <w:rsid w:val="00EC015E"/>
    <w:rsid w:val="00EC0EC7"/>
    <w:rsid w:val="00EC2754"/>
    <w:rsid w:val="00ED0469"/>
    <w:rsid w:val="00ED5106"/>
    <w:rsid w:val="00EE17A1"/>
    <w:rsid w:val="00EE1CD5"/>
    <w:rsid w:val="00EE3D41"/>
    <w:rsid w:val="00EE7B03"/>
    <w:rsid w:val="00EF4903"/>
    <w:rsid w:val="00EF6618"/>
    <w:rsid w:val="00EF7758"/>
    <w:rsid w:val="00F021A6"/>
    <w:rsid w:val="00F04285"/>
    <w:rsid w:val="00F13994"/>
    <w:rsid w:val="00F17AB4"/>
    <w:rsid w:val="00F24C62"/>
    <w:rsid w:val="00F37F72"/>
    <w:rsid w:val="00F408C6"/>
    <w:rsid w:val="00F45BF8"/>
    <w:rsid w:val="00F472A3"/>
    <w:rsid w:val="00F52E2A"/>
    <w:rsid w:val="00F53406"/>
    <w:rsid w:val="00F66E92"/>
    <w:rsid w:val="00F83459"/>
    <w:rsid w:val="00F862BC"/>
    <w:rsid w:val="00F869AA"/>
    <w:rsid w:val="00F87987"/>
    <w:rsid w:val="00F950D9"/>
    <w:rsid w:val="00F95A57"/>
    <w:rsid w:val="00FA1C04"/>
    <w:rsid w:val="00FA2F39"/>
    <w:rsid w:val="00FA31CA"/>
    <w:rsid w:val="00FA4830"/>
    <w:rsid w:val="00FA4C76"/>
    <w:rsid w:val="00FA767E"/>
    <w:rsid w:val="00FB0320"/>
    <w:rsid w:val="00FB1EDF"/>
    <w:rsid w:val="00FB4555"/>
    <w:rsid w:val="00FB737F"/>
    <w:rsid w:val="00FC0275"/>
    <w:rsid w:val="00FC4D3C"/>
    <w:rsid w:val="00FC510E"/>
    <w:rsid w:val="00FC633C"/>
    <w:rsid w:val="00FD56D4"/>
    <w:rsid w:val="00FD57A9"/>
    <w:rsid w:val="00FE78B5"/>
    <w:rsid w:val="00FF453F"/>
    <w:rsid w:val="00FF4941"/>
    <w:rsid w:val="00FF4CB4"/>
  </w:rsids>
  <w:docVars>
    <w:docVar w:name="EN.InstantFormat" w:val="&lt;ENInstantFormat&gt;&lt;Enabled&gt;1&lt;/Enabled&gt;&lt;ScanUnformatted&gt;1&lt;/ScanUnformatted&gt;&lt;ScanChanges&gt;1&lt;/ScanChanges&gt;&lt;Suspended&gt;0&lt;/Suspended&gt;&lt;/ENInstantFormat&gt;"/>
    <w:docVar w:name="EN.Layout" w:val="&lt;ENLayout&gt;&lt;Style&gt;J Gene Medicin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red5rt27v59ste2zv0xr0rjedtrvppzd0e0&quot;&gt;My EndNote Library&lt;record-ids&gt;&lt;item&gt;1&lt;/item&gt;&lt;item&gt;3&lt;/item&gt;&lt;item&gt;4&lt;/item&gt;&lt;item&gt;6&lt;/item&gt;&lt;item&gt;7&lt;/item&gt;&lt;item&gt;8&lt;/item&gt;&lt;item&gt;9&lt;/item&gt;&lt;item&gt;10&lt;/item&gt;&lt;item&gt;11&lt;/item&gt;&lt;item&gt;12&lt;/item&gt;&lt;item&gt;13&lt;/item&gt;&lt;item&gt;14&lt;/item&gt;&lt;item&gt;16&lt;/item&gt;&lt;item&gt;18&lt;/item&gt;&lt;item&gt;19&lt;/item&gt;&lt;item&gt;20&lt;/item&gt;&lt;item&gt;21&lt;/item&gt;&lt;item&gt;22&lt;/item&gt;&lt;item&gt;23&lt;/item&gt;&lt;item&gt;24&lt;/item&gt;&lt;item&gt;25&lt;/item&gt;&lt;item&gt;26&lt;/item&gt;&lt;item&gt;27&lt;/item&gt;&lt;item&gt;28&lt;/item&gt;&lt;item&gt;30&lt;/item&gt;&lt;/record-ids&gt;&lt;/item&gt;&lt;/Libraries&gt;"/>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9A69EF6E-D3AB-4DB7-9125-005DE0D2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0"/>
    <w:rsid w:val="008D613B"/>
    <w:pPr>
      <w:jc w:val="center"/>
    </w:pPr>
    <w:rPr>
      <w:rFonts w:ascii="等线" w:eastAsia="等线" w:hAnsi="等线"/>
      <w:noProof/>
      <w:sz w:val="20"/>
    </w:rPr>
  </w:style>
  <w:style w:type="character" w:customStyle="1" w:styleId="EndNoteBibliographyTitle0">
    <w:name w:val="EndNote Bibliography Title 字符"/>
    <w:basedOn w:val="DefaultParagraphFont"/>
    <w:link w:val="EndNoteBibliographyTitle"/>
    <w:rsid w:val="008D613B"/>
    <w:rPr>
      <w:rFonts w:ascii="等线" w:eastAsia="等线" w:hAnsi="等线"/>
      <w:noProof/>
      <w:sz w:val="20"/>
    </w:rPr>
  </w:style>
  <w:style w:type="paragraph" w:customStyle="1" w:styleId="EndNoteBibliography">
    <w:name w:val="EndNote Bibliography"/>
    <w:basedOn w:val="Normal"/>
    <w:link w:val="EndNoteBibliography0"/>
    <w:rsid w:val="008D613B"/>
    <w:rPr>
      <w:rFonts w:ascii="等线" w:eastAsia="等线" w:hAnsi="等线"/>
      <w:noProof/>
      <w:sz w:val="20"/>
    </w:rPr>
  </w:style>
  <w:style w:type="character" w:customStyle="1" w:styleId="EndNoteBibliography0">
    <w:name w:val="EndNote Bibliography 字符"/>
    <w:basedOn w:val="DefaultParagraphFont"/>
    <w:link w:val="EndNoteBibliography"/>
    <w:rsid w:val="008D613B"/>
    <w:rPr>
      <w:rFonts w:ascii="等线" w:eastAsia="等线" w:hAnsi="等线"/>
      <w:noProof/>
      <w:sz w:val="20"/>
    </w:rPr>
  </w:style>
  <w:style w:type="character" w:styleId="Hyperlink">
    <w:name w:val="Hyperlink"/>
    <w:basedOn w:val="DefaultParagraphFont"/>
    <w:uiPriority w:val="99"/>
    <w:unhideWhenUsed/>
    <w:rsid w:val="008D613B"/>
    <w:rPr>
      <w:color w:val="0563C1" w:themeColor="hyperlink"/>
      <w:u w:val="single"/>
    </w:rPr>
  </w:style>
  <w:style w:type="character" w:customStyle="1" w:styleId="UnresolvedMention">
    <w:name w:val="Unresolved Mention"/>
    <w:basedOn w:val="DefaultParagraphFont"/>
    <w:uiPriority w:val="99"/>
    <w:semiHidden/>
    <w:unhideWhenUsed/>
    <w:rsid w:val="008D613B"/>
    <w:rPr>
      <w:color w:val="605E5C"/>
      <w:shd w:val="clear" w:color="auto" w:fill="E1DFDD"/>
    </w:rPr>
  </w:style>
  <w:style w:type="paragraph" w:styleId="Header">
    <w:name w:val="header"/>
    <w:basedOn w:val="Normal"/>
    <w:link w:val="a"/>
    <w:uiPriority w:val="99"/>
    <w:unhideWhenUsed/>
    <w:rsid w:val="00D87F1F"/>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D87F1F"/>
    <w:rPr>
      <w:sz w:val="18"/>
      <w:szCs w:val="18"/>
    </w:rPr>
  </w:style>
  <w:style w:type="paragraph" w:styleId="Footer">
    <w:name w:val="footer"/>
    <w:basedOn w:val="Normal"/>
    <w:link w:val="a0"/>
    <w:uiPriority w:val="99"/>
    <w:unhideWhenUsed/>
    <w:rsid w:val="00D87F1F"/>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D87F1F"/>
    <w:rPr>
      <w:sz w:val="18"/>
      <w:szCs w:val="18"/>
    </w:rPr>
  </w:style>
  <w:style w:type="character" w:styleId="LineNumber">
    <w:name w:val="line number"/>
    <w:basedOn w:val="DefaultParagraphFont"/>
    <w:uiPriority w:val="99"/>
    <w:semiHidden/>
    <w:unhideWhenUsed/>
    <w:rsid w:val="00F1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microrna.org/microrna/home.do" TargetMode="External" /><Relationship Id="rId6" Type="http://schemas.openxmlformats.org/officeDocument/2006/relationships/hyperlink" Target="https://bioinfogp.cnb.csic.es/tools/venny/" TargetMode="External" /><Relationship Id="rId7" Type="http://schemas.openxmlformats.org/officeDocument/2006/relationships/hyperlink" Target="https://www.oncomine.org/resource/login.html"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7958A-E98A-4D52-A0BB-95AC1030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12</Pages>
  <Words>7574</Words>
  <Characters>43172</Characters>
  <Application>Microsoft Office Word</Application>
  <DocSecurity>0</DocSecurity>
  <Lines>359</Lines>
  <Paragraphs>101</Paragraphs>
  <ScaleCrop>false</ScaleCrop>
  <Company/>
  <LinksUpToDate>false</LinksUpToDate>
  <CharactersWithSpaces>50645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 梁</dc:creator>
  <cp:lastModifiedBy>方 梁</cp:lastModifiedBy>
  <cp:revision>236</cp:revision>
  <dcterms:created xsi:type="dcterms:W3CDTF">2019-12-31T05:04:00Z</dcterms:created>
  <dcterms:modified xsi:type="dcterms:W3CDTF">2020-02-28T11:42:00Z</dcterms:modified>
</cp:coreProperties>
</file>